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BBBBC9" w14:textId="77777777" w:rsidR="00000000" w:rsidRDefault="002C5368">
      <w:pPr>
        <w:spacing w:line="560" w:lineRule="exact"/>
        <w:jc w:val="center"/>
        <w:rPr>
          <w:rFonts w:eastAsia="方正大标宋简体" w:hint="eastAsia"/>
          <w:sz w:val="42"/>
        </w:rPr>
      </w:pPr>
      <w:r>
        <w:rPr>
          <w:rFonts w:eastAsia="方正大标宋简体" w:hint="eastAsia"/>
          <w:sz w:val="42"/>
        </w:rPr>
        <w:t>证券投资基金信息披露</w:t>
      </w:r>
      <w:r>
        <w:rPr>
          <w:rFonts w:eastAsia="方正大标宋简体" w:hint="eastAsia"/>
          <w:sz w:val="42"/>
        </w:rPr>
        <w:t>XBRL</w:t>
      </w:r>
      <w:r>
        <w:rPr>
          <w:rFonts w:eastAsia="方正大标宋简体" w:hint="eastAsia"/>
          <w:sz w:val="42"/>
        </w:rPr>
        <w:t>模板第</w:t>
      </w:r>
      <w:r>
        <w:rPr>
          <w:rFonts w:eastAsia="方正大标宋简体" w:hint="eastAsia"/>
          <w:sz w:val="42"/>
        </w:rPr>
        <w:t>2</w:t>
      </w:r>
      <w:r>
        <w:rPr>
          <w:rFonts w:eastAsia="方正大标宋简体" w:hint="eastAsia"/>
          <w:sz w:val="42"/>
        </w:rPr>
        <w:t>号</w:t>
      </w:r>
    </w:p>
    <w:p w14:paraId="58200322" w14:textId="77777777" w:rsidR="00000000" w:rsidRDefault="002C5368">
      <w:pPr>
        <w:spacing w:line="560" w:lineRule="exact"/>
        <w:jc w:val="center"/>
        <w:rPr>
          <w:rFonts w:eastAsia="方正大标宋简体" w:hint="eastAsia"/>
          <w:sz w:val="42"/>
        </w:rPr>
      </w:pPr>
      <w:r>
        <w:rPr>
          <w:rFonts w:eastAsia="方正大标宋简体" w:hint="eastAsia"/>
          <w:sz w:val="42"/>
        </w:rPr>
        <w:t>《净值公告》</w:t>
      </w:r>
      <w:r>
        <w:rPr>
          <w:rStyle w:val="FootnoteReference"/>
          <w:rFonts w:eastAsia="方正大标宋简体"/>
          <w:sz w:val="24"/>
        </w:rPr>
        <w:footnoteReference w:id="1"/>
      </w:r>
    </w:p>
    <w:p w14:paraId="5F250584" w14:textId="77777777" w:rsidR="00000000" w:rsidRDefault="002C5368">
      <w:pPr>
        <w:spacing w:line="560" w:lineRule="exact"/>
        <w:rPr>
          <w:rFonts w:ascii="宋体" w:hAnsi="宋体" w:hint="eastAsia"/>
          <w:sz w:val="24"/>
        </w:rPr>
      </w:pPr>
    </w:p>
    <w:p w14:paraId="2A5194D0" w14:textId="77777777" w:rsidR="00000000" w:rsidRDefault="002C5368">
      <w:pPr>
        <w:spacing w:line="560" w:lineRule="exact"/>
        <w:jc w:val="center"/>
        <w:rPr>
          <w:rFonts w:hint="eastAsia"/>
          <w:sz w:val="30"/>
        </w:rPr>
      </w:pPr>
      <w:r>
        <w:rPr>
          <w:rFonts w:hint="eastAsia"/>
          <w:sz w:val="30"/>
        </w:rPr>
        <w:t>目</w:t>
      </w:r>
      <w:r>
        <w:rPr>
          <w:rFonts w:hint="eastAsia"/>
          <w:sz w:val="30"/>
        </w:rPr>
        <w:t xml:space="preserve">  </w:t>
      </w:r>
      <w:r>
        <w:rPr>
          <w:rFonts w:hint="eastAsia"/>
          <w:sz w:val="30"/>
        </w:rPr>
        <w:t>录</w:t>
      </w:r>
    </w:p>
    <w:p w14:paraId="16C6ACB5" w14:textId="77777777" w:rsidR="00000000" w:rsidRDefault="002C5368">
      <w:pPr>
        <w:spacing w:line="560" w:lineRule="exact"/>
        <w:rPr>
          <w:rFonts w:hint="eastAsia"/>
          <w:sz w:val="30"/>
        </w:rPr>
      </w:pPr>
    </w:p>
    <w:p w14:paraId="5EDC579F" w14:textId="77777777" w:rsidR="00000000" w:rsidRDefault="002C5368">
      <w:pPr>
        <w:spacing w:line="560" w:lineRule="exact"/>
        <w:ind w:left="776" w:hangingChars="249" w:hanging="776"/>
        <w:rPr>
          <w:rFonts w:hint="eastAsia"/>
          <w:sz w:val="30"/>
        </w:rPr>
      </w:pPr>
      <w:r>
        <w:rPr>
          <w:rFonts w:hint="eastAsia"/>
          <w:sz w:val="30"/>
        </w:rPr>
        <w:t>§</w:t>
      </w:r>
      <w:r>
        <w:rPr>
          <w:rFonts w:hint="eastAsia"/>
          <w:sz w:val="30"/>
        </w:rPr>
        <w:t xml:space="preserve">1  </w:t>
      </w:r>
      <w:r>
        <w:rPr>
          <w:rFonts w:hint="eastAsia"/>
          <w:sz w:val="30"/>
        </w:rPr>
        <w:t>非货币市场基金封闭期内净值公告</w:t>
      </w:r>
      <w:r>
        <w:rPr>
          <w:rFonts w:hint="eastAsia"/>
          <w:sz w:val="30"/>
        </w:rPr>
        <w:t>/</w:t>
      </w:r>
      <w:r>
        <w:rPr>
          <w:rFonts w:hint="eastAsia"/>
          <w:sz w:val="30"/>
        </w:rPr>
        <w:t>非货币市场基金开放日净值公告</w:t>
      </w:r>
      <w:r>
        <w:rPr>
          <w:rFonts w:hint="eastAsia"/>
          <w:sz w:val="30"/>
        </w:rPr>
        <w:t>/</w:t>
      </w:r>
      <w:r>
        <w:rPr>
          <w:rFonts w:hint="eastAsia"/>
          <w:sz w:val="30"/>
        </w:rPr>
        <w:t>非货币市场基金半年末和年末净值公告</w:t>
      </w:r>
    </w:p>
    <w:p w14:paraId="461A4D9F" w14:textId="77777777" w:rsidR="00000000" w:rsidRDefault="002C5368">
      <w:pPr>
        <w:spacing w:line="560" w:lineRule="exact"/>
        <w:ind w:left="780" w:hangingChars="250" w:hanging="780"/>
        <w:rPr>
          <w:rFonts w:hint="eastAsia"/>
          <w:sz w:val="30"/>
        </w:rPr>
      </w:pPr>
      <w:r>
        <w:rPr>
          <w:rFonts w:hint="eastAsia"/>
          <w:sz w:val="30"/>
        </w:rPr>
        <w:t>§</w:t>
      </w:r>
      <w:r>
        <w:rPr>
          <w:rFonts w:hint="eastAsia"/>
          <w:sz w:val="30"/>
        </w:rPr>
        <w:t xml:space="preserve">2  </w:t>
      </w:r>
      <w:r>
        <w:rPr>
          <w:rFonts w:hint="eastAsia"/>
          <w:sz w:val="30"/>
        </w:rPr>
        <w:t>货币市场基金封闭期收益公告</w:t>
      </w:r>
      <w:r>
        <w:rPr>
          <w:rFonts w:hint="eastAsia"/>
          <w:sz w:val="30"/>
        </w:rPr>
        <w:t>/</w:t>
      </w:r>
      <w:r>
        <w:rPr>
          <w:rFonts w:hint="eastAsia"/>
          <w:sz w:val="30"/>
        </w:rPr>
        <w:t>货币市场基金节假日收益公告</w:t>
      </w:r>
    </w:p>
    <w:p w14:paraId="7A20A4F3" w14:textId="77777777" w:rsidR="00000000" w:rsidRDefault="002C5368">
      <w:pPr>
        <w:spacing w:line="560" w:lineRule="exact"/>
        <w:ind w:left="780" w:hangingChars="250" w:hanging="780"/>
        <w:rPr>
          <w:rFonts w:hint="eastAsia"/>
          <w:sz w:val="30"/>
        </w:rPr>
      </w:pPr>
      <w:r>
        <w:rPr>
          <w:rFonts w:hint="eastAsia"/>
          <w:sz w:val="30"/>
        </w:rPr>
        <w:t>§</w:t>
      </w:r>
      <w:r>
        <w:rPr>
          <w:rFonts w:hint="eastAsia"/>
          <w:sz w:val="30"/>
        </w:rPr>
        <w:t xml:space="preserve">3  </w:t>
      </w:r>
      <w:r>
        <w:rPr>
          <w:rFonts w:hint="eastAsia"/>
          <w:sz w:val="30"/>
        </w:rPr>
        <w:t>货币市场基金开放日收益公告</w:t>
      </w:r>
      <w:r>
        <w:rPr>
          <w:rFonts w:hint="eastAsia"/>
          <w:sz w:val="30"/>
        </w:rPr>
        <w:t>/</w:t>
      </w:r>
      <w:r>
        <w:rPr>
          <w:rFonts w:hint="eastAsia"/>
          <w:sz w:val="30"/>
        </w:rPr>
        <w:t>货币市场基金半年末和年末收益公告</w:t>
      </w:r>
    </w:p>
    <w:p w14:paraId="5164F676" w14:textId="77777777" w:rsidR="00000000" w:rsidRDefault="002C5368">
      <w:pPr>
        <w:spacing w:line="560" w:lineRule="exact"/>
        <w:ind w:left="780" w:hangingChars="250" w:hanging="780"/>
        <w:rPr>
          <w:rFonts w:hint="eastAsia"/>
          <w:sz w:val="30"/>
        </w:rPr>
      </w:pPr>
      <w:r>
        <w:rPr>
          <w:rFonts w:hint="eastAsia"/>
          <w:sz w:val="30"/>
        </w:rPr>
        <w:t>§</w:t>
      </w:r>
      <w:r>
        <w:rPr>
          <w:rFonts w:hint="eastAsia"/>
          <w:sz w:val="30"/>
        </w:rPr>
        <w:t xml:space="preserve">4  </w:t>
      </w:r>
      <w:r>
        <w:rPr>
          <w:rFonts w:hint="eastAsia"/>
          <w:sz w:val="30"/>
        </w:rPr>
        <w:t>分级基金上市前每周净值公告</w:t>
      </w:r>
      <w:r>
        <w:rPr>
          <w:rFonts w:hint="eastAsia"/>
          <w:sz w:val="30"/>
        </w:rPr>
        <w:t>/</w:t>
      </w:r>
      <w:r>
        <w:rPr>
          <w:rFonts w:hint="eastAsia"/>
          <w:sz w:val="30"/>
        </w:rPr>
        <w:t>分级基金半年末和年末净值公告</w:t>
      </w:r>
      <w:r>
        <w:rPr>
          <w:rFonts w:hint="eastAsia"/>
          <w:sz w:val="30"/>
        </w:rPr>
        <w:t>/</w:t>
      </w:r>
      <w:r>
        <w:rPr>
          <w:rFonts w:hint="eastAsia"/>
          <w:sz w:val="30"/>
        </w:rPr>
        <w:t>分级基金上市后证券市场交易日净值公告</w:t>
      </w:r>
    </w:p>
    <w:p w14:paraId="294FF432" w14:textId="77777777" w:rsidR="00000000" w:rsidRDefault="002C5368">
      <w:pPr>
        <w:spacing w:line="560" w:lineRule="exact"/>
        <w:jc w:val="center"/>
        <w:textAlignment w:val="baseline"/>
        <w:rPr>
          <w:rFonts w:eastAsia="方正黑体简体" w:hint="eastAsia"/>
          <w:sz w:val="30"/>
        </w:rPr>
      </w:pPr>
      <w:r>
        <w:rPr>
          <w:b/>
          <w:sz w:val="30"/>
        </w:rPr>
        <w:br w:type="page"/>
      </w:r>
      <w:r>
        <w:rPr>
          <w:rFonts w:eastAsia="方正黑体简体" w:hint="eastAsia"/>
          <w:sz w:val="30"/>
        </w:rPr>
        <w:lastRenderedPageBreak/>
        <w:t>§</w:t>
      </w:r>
      <w:r>
        <w:rPr>
          <w:rFonts w:eastAsia="方正黑体简体" w:hint="eastAsia"/>
          <w:sz w:val="30"/>
        </w:rPr>
        <w:t xml:space="preserve">1  </w:t>
      </w:r>
      <w:r>
        <w:rPr>
          <w:rFonts w:eastAsia="方正黑体简体" w:hint="eastAsia"/>
          <w:sz w:val="30"/>
        </w:rPr>
        <w:t>非货币市场基金封闭期内净值公告</w:t>
      </w:r>
    </w:p>
    <w:p w14:paraId="7B57E825" w14:textId="77777777" w:rsidR="00000000" w:rsidRDefault="002C5368">
      <w:pPr>
        <w:spacing w:line="560" w:lineRule="exact"/>
        <w:jc w:val="center"/>
        <w:rPr>
          <w:rFonts w:eastAsia="方正黑体简体" w:hint="eastAsia"/>
          <w:sz w:val="30"/>
        </w:rPr>
      </w:pPr>
      <w:r>
        <w:rPr>
          <w:rFonts w:eastAsia="方正黑体简体" w:hint="eastAsia"/>
          <w:sz w:val="30"/>
        </w:rPr>
        <w:t>/</w:t>
      </w:r>
      <w:r>
        <w:rPr>
          <w:rFonts w:eastAsia="方正黑体简体" w:hint="eastAsia"/>
          <w:sz w:val="30"/>
        </w:rPr>
        <w:t>非货币市场基金开放日净值公告</w:t>
      </w:r>
    </w:p>
    <w:p w14:paraId="7671C64E" w14:textId="77777777" w:rsidR="00000000" w:rsidRDefault="002C5368">
      <w:pPr>
        <w:spacing w:line="560" w:lineRule="exact"/>
        <w:jc w:val="center"/>
        <w:textAlignment w:val="baseline"/>
        <w:rPr>
          <w:rFonts w:hint="eastAsia"/>
          <w:sz w:val="30"/>
        </w:rPr>
      </w:pPr>
      <w:r>
        <w:rPr>
          <w:rFonts w:eastAsia="方正黑体简体" w:hint="eastAsia"/>
          <w:sz w:val="30"/>
        </w:rPr>
        <w:t>/</w:t>
      </w:r>
      <w:r>
        <w:rPr>
          <w:rFonts w:eastAsia="方正黑体简体" w:hint="eastAsia"/>
          <w:sz w:val="30"/>
        </w:rPr>
        <w:t>非货币市场基金半年末和</w:t>
      </w:r>
      <w:r>
        <w:rPr>
          <w:rFonts w:eastAsia="方正黑体简体" w:hint="eastAsia"/>
          <w:sz w:val="30"/>
        </w:rPr>
        <w:t>年末净值公告</w:t>
      </w:r>
      <w:r>
        <w:rPr>
          <w:rStyle w:val="FootnoteReference"/>
          <w:rFonts w:eastAsia="方正黑体简体"/>
          <w:sz w:val="24"/>
        </w:rPr>
        <w:footnoteReference w:id="2"/>
      </w:r>
    </w:p>
    <w:p w14:paraId="05D189B6" w14:textId="77777777" w:rsidR="00000000" w:rsidRDefault="002C5368">
      <w:pPr>
        <w:spacing w:line="480" w:lineRule="exact"/>
        <w:jc w:val="center"/>
        <w:rPr>
          <w:rFonts w:hint="eastAsia"/>
          <w:sz w:val="18"/>
        </w:rPr>
      </w:pPr>
      <w:r>
        <w:rPr>
          <w:rFonts w:hint="eastAsia"/>
          <w:sz w:val="18"/>
        </w:rPr>
        <w:t>（</w:t>
      </w:r>
      <w:r>
        <w:rPr>
          <w:rFonts w:hint="eastAsia"/>
          <w:sz w:val="18"/>
        </w:rPr>
        <w:t>0002</w:t>
      </w:r>
      <w:r>
        <w:rPr>
          <w:rFonts w:hint="eastAsia"/>
          <w:sz w:val="18"/>
        </w:rPr>
        <w:t>）</w:t>
      </w:r>
    </w:p>
    <w:p w14:paraId="529CC9D5" w14:textId="77777777" w:rsidR="00000000" w:rsidRDefault="002C5368">
      <w:pPr>
        <w:spacing w:line="480" w:lineRule="exact"/>
        <w:rPr>
          <w:rFonts w:hint="eastAsia"/>
          <w:sz w:val="30"/>
        </w:rPr>
      </w:pPr>
    </w:p>
    <w:p w14:paraId="63F7CB7D" w14:textId="77777777" w:rsidR="00000000" w:rsidRDefault="002C5368">
      <w:pPr>
        <w:spacing w:line="520" w:lineRule="exact"/>
        <w:rPr>
          <w:rFonts w:hint="eastAsia"/>
          <w:sz w:val="24"/>
        </w:rPr>
      </w:pPr>
      <w:r>
        <w:rPr>
          <w:rFonts w:hint="eastAsia"/>
          <w:sz w:val="24"/>
        </w:rPr>
        <w:t>估值日期：××××年××月××日</w:t>
      </w:r>
      <w:r>
        <w:rPr>
          <w:rFonts w:hint="eastAsia"/>
          <w:sz w:val="18"/>
        </w:rPr>
        <w:t>（</w:t>
      </w:r>
      <w:r>
        <w:rPr>
          <w:rFonts w:hint="eastAsia"/>
          <w:sz w:val="18"/>
        </w:rPr>
        <w:t>2022</w:t>
      </w:r>
      <w:r>
        <w:rPr>
          <w:rFonts w:hint="eastAsia"/>
          <w:sz w:val="18"/>
        </w:rPr>
        <w:t>）</w:t>
      </w:r>
    </w:p>
    <w:p w14:paraId="344675D1" w14:textId="77777777" w:rsidR="00000000" w:rsidRDefault="002C5368">
      <w:pPr>
        <w:spacing w:line="520" w:lineRule="exact"/>
        <w:rPr>
          <w:rFonts w:hint="eastAsia"/>
          <w:sz w:val="24"/>
        </w:rPr>
      </w:pPr>
      <w:r>
        <w:rPr>
          <w:rFonts w:hint="eastAsia"/>
          <w:sz w:val="24"/>
        </w:rPr>
        <w:t>公告送出日期</w:t>
      </w:r>
      <w:r>
        <w:rPr>
          <w:rStyle w:val="FootnoteReference"/>
          <w:sz w:val="24"/>
        </w:rPr>
        <w:footnoteReference w:id="3"/>
      </w:r>
      <w:r>
        <w:rPr>
          <w:rFonts w:hint="eastAsia"/>
          <w:sz w:val="24"/>
        </w:rPr>
        <w:t>：××××年××月××日</w:t>
      </w:r>
      <w:r>
        <w:rPr>
          <w:rFonts w:hint="eastAsia"/>
          <w:sz w:val="18"/>
        </w:rPr>
        <w:t>（</w:t>
      </w:r>
      <w:r>
        <w:rPr>
          <w:rFonts w:hint="eastAsia"/>
          <w:sz w:val="18"/>
        </w:rPr>
        <w:t>0003</w:t>
      </w:r>
      <w:r>
        <w:rPr>
          <w:rFonts w:hint="eastAsia"/>
          <w:sz w:val="18"/>
        </w:rPr>
        <w:t>）</w:t>
      </w:r>
    </w:p>
    <w:p w14:paraId="0E22B2FD" w14:textId="77777777" w:rsidR="00000000" w:rsidRDefault="002C5368">
      <w:pPr>
        <w:spacing w:line="560" w:lineRule="exact"/>
        <w:jc w:val="right"/>
        <w:rPr>
          <w:rFonts w:hint="eastAsia"/>
          <w:sz w:val="24"/>
        </w:rPr>
      </w:pPr>
      <w:r>
        <w:rPr>
          <w:rFonts w:hint="eastAsia"/>
          <w:sz w:val="24"/>
        </w:rPr>
        <w:t>金额单位：××元</w:t>
      </w:r>
      <w:r>
        <w:rPr>
          <w:rStyle w:val="FootnoteReference"/>
          <w:sz w:val="24"/>
        </w:rPr>
        <w:footnoteReference w:id="4"/>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4"/>
        <w:gridCol w:w="1141"/>
        <w:gridCol w:w="1143"/>
        <w:gridCol w:w="2227"/>
        <w:gridCol w:w="2031"/>
      </w:tblGrid>
      <w:tr w:rsidR="00000000" w14:paraId="5B1DBC42" w14:textId="77777777">
        <w:trPr>
          <w:trHeight w:val="326"/>
          <w:jc w:val="center"/>
        </w:trPr>
        <w:tc>
          <w:tcPr>
            <w:tcW w:w="3704" w:type="dxa"/>
          </w:tcPr>
          <w:p w14:paraId="64394224" w14:textId="77777777" w:rsidR="00000000" w:rsidRDefault="002C5368">
            <w:pPr>
              <w:spacing w:line="400" w:lineRule="exact"/>
              <w:rPr>
                <w:rFonts w:hint="eastAsia"/>
                <w:sz w:val="24"/>
              </w:rPr>
            </w:pPr>
            <w:r>
              <w:rPr>
                <w:rFonts w:hint="eastAsia"/>
                <w:sz w:val="24"/>
              </w:rPr>
              <w:t>基金名称</w:t>
            </w:r>
          </w:p>
        </w:tc>
        <w:tc>
          <w:tcPr>
            <w:tcW w:w="6542" w:type="dxa"/>
            <w:gridSpan w:val="4"/>
            <w:vAlign w:val="center"/>
          </w:tcPr>
          <w:p w14:paraId="03AB3BB2" w14:textId="77777777" w:rsidR="00000000" w:rsidRDefault="002C5368">
            <w:pPr>
              <w:spacing w:line="400" w:lineRule="exact"/>
              <w:jc w:val="center"/>
              <w:rPr>
                <w:rFonts w:hint="eastAsia"/>
                <w:sz w:val="18"/>
              </w:rPr>
            </w:pPr>
            <w:r>
              <w:rPr>
                <w:rFonts w:hint="eastAsia"/>
                <w:sz w:val="18"/>
              </w:rPr>
              <w:t>（</w:t>
            </w:r>
            <w:r>
              <w:rPr>
                <w:rFonts w:hint="eastAsia"/>
                <w:sz w:val="18"/>
              </w:rPr>
              <w:t>0009</w:t>
            </w:r>
            <w:r>
              <w:rPr>
                <w:rFonts w:hint="eastAsia"/>
                <w:sz w:val="18"/>
              </w:rPr>
              <w:t>）</w:t>
            </w:r>
          </w:p>
        </w:tc>
      </w:tr>
      <w:tr w:rsidR="00000000" w14:paraId="13237436" w14:textId="77777777">
        <w:trPr>
          <w:trHeight w:val="326"/>
          <w:jc w:val="center"/>
        </w:trPr>
        <w:tc>
          <w:tcPr>
            <w:tcW w:w="3704" w:type="dxa"/>
          </w:tcPr>
          <w:p w14:paraId="1ECC0A58" w14:textId="77777777" w:rsidR="00000000" w:rsidRDefault="002C5368">
            <w:pPr>
              <w:spacing w:line="400" w:lineRule="exact"/>
              <w:rPr>
                <w:rFonts w:hint="eastAsia"/>
                <w:sz w:val="24"/>
              </w:rPr>
            </w:pPr>
            <w:r>
              <w:rPr>
                <w:rFonts w:hint="eastAsia"/>
                <w:sz w:val="24"/>
              </w:rPr>
              <w:t>基金简称</w:t>
            </w:r>
          </w:p>
        </w:tc>
        <w:tc>
          <w:tcPr>
            <w:tcW w:w="6542" w:type="dxa"/>
            <w:gridSpan w:val="4"/>
            <w:vAlign w:val="center"/>
          </w:tcPr>
          <w:p w14:paraId="14B587B2" w14:textId="77777777" w:rsidR="00000000" w:rsidRDefault="002C5368">
            <w:pPr>
              <w:spacing w:line="400" w:lineRule="exact"/>
              <w:jc w:val="center"/>
              <w:rPr>
                <w:rFonts w:hint="eastAsia"/>
                <w:sz w:val="18"/>
              </w:rPr>
            </w:pPr>
            <w:r>
              <w:rPr>
                <w:rFonts w:hint="eastAsia"/>
                <w:sz w:val="18"/>
              </w:rPr>
              <w:t>（</w:t>
            </w:r>
            <w:r>
              <w:rPr>
                <w:rFonts w:hint="eastAsia"/>
                <w:sz w:val="18"/>
              </w:rPr>
              <w:t>0011</w:t>
            </w:r>
            <w:r>
              <w:rPr>
                <w:rFonts w:hint="eastAsia"/>
                <w:sz w:val="18"/>
              </w:rPr>
              <w:t>）</w:t>
            </w:r>
          </w:p>
        </w:tc>
      </w:tr>
      <w:tr w:rsidR="00000000" w14:paraId="6F505BD6" w14:textId="77777777">
        <w:trPr>
          <w:trHeight w:val="189"/>
          <w:jc w:val="center"/>
        </w:trPr>
        <w:tc>
          <w:tcPr>
            <w:tcW w:w="3704" w:type="dxa"/>
          </w:tcPr>
          <w:p w14:paraId="522DE61A" w14:textId="77777777" w:rsidR="00000000" w:rsidRDefault="002C5368">
            <w:pPr>
              <w:spacing w:line="400" w:lineRule="exact"/>
              <w:rPr>
                <w:rFonts w:hint="eastAsia"/>
                <w:sz w:val="24"/>
              </w:rPr>
            </w:pPr>
            <w:r>
              <w:rPr>
                <w:rFonts w:hint="eastAsia"/>
                <w:sz w:val="24"/>
              </w:rPr>
              <w:t>基金主代码</w:t>
            </w:r>
            <w:r>
              <w:rPr>
                <w:rStyle w:val="FootnoteReference"/>
                <w:rFonts w:hint="eastAsia"/>
                <w:sz w:val="24"/>
              </w:rPr>
              <w:footnoteReference w:id="5"/>
            </w:r>
          </w:p>
        </w:tc>
        <w:tc>
          <w:tcPr>
            <w:tcW w:w="6542" w:type="dxa"/>
            <w:gridSpan w:val="4"/>
            <w:vAlign w:val="center"/>
          </w:tcPr>
          <w:p w14:paraId="45E14CE9" w14:textId="77777777" w:rsidR="00000000" w:rsidRDefault="002C5368">
            <w:pPr>
              <w:spacing w:line="400" w:lineRule="exact"/>
              <w:jc w:val="center"/>
              <w:rPr>
                <w:rFonts w:hint="eastAsia"/>
                <w:sz w:val="18"/>
              </w:rPr>
            </w:pPr>
            <w:r>
              <w:rPr>
                <w:rFonts w:hint="eastAsia"/>
                <w:sz w:val="18"/>
              </w:rPr>
              <w:t>（</w:t>
            </w:r>
            <w:r>
              <w:rPr>
                <w:rFonts w:hint="eastAsia"/>
                <w:sz w:val="18"/>
              </w:rPr>
              <w:t>0012</w:t>
            </w:r>
            <w:r>
              <w:rPr>
                <w:rFonts w:hint="eastAsia"/>
                <w:sz w:val="18"/>
              </w:rPr>
              <w:t>）</w:t>
            </w:r>
          </w:p>
        </w:tc>
      </w:tr>
      <w:tr w:rsidR="00000000" w14:paraId="57D89186" w14:textId="77777777">
        <w:trPr>
          <w:trHeight w:val="326"/>
          <w:jc w:val="center"/>
        </w:trPr>
        <w:tc>
          <w:tcPr>
            <w:tcW w:w="3704" w:type="dxa"/>
          </w:tcPr>
          <w:p w14:paraId="78E00EBC" w14:textId="77777777" w:rsidR="00000000" w:rsidRDefault="002C5368">
            <w:pPr>
              <w:spacing w:line="400" w:lineRule="exact"/>
              <w:rPr>
                <w:rFonts w:hint="eastAsia"/>
                <w:sz w:val="24"/>
              </w:rPr>
            </w:pPr>
            <w:r>
              <w:rPr>
                <w:rFonts w:hint="eastAsia"/>
                <w:sz w:val="24"/>
              </w:rPr>
              <w:t>交易代码</w:t>
            </w:r>
            <w:r>
              <w:rPr>
                <w:rStyle w:val="FootnoteReference"/>
                <w:sz w:val="24"/>
              </w:rPr>
              <w:footnoteReference w:id="6"/>
            </w:r>
          </w:p>
        </w:tc>
        <w:tc>
          <w:tcPr>
            <w:tcW w:w="6542" w:type="dxa"/>
            <w:gridSpan w:val="4"/>
            <w:vAlign w:val="center"/>
          </w:tcPr>
          <w:p w14:paraId="46A23503" w14:textId="77777777" w:rsidR="00000000" w:rsidRDefault="002C5368">
            <w:pPr>
              <w:spacing w:line="400" w:lineRule="exact"/>
              <w:jc w:val="center"/>
              <w:rPr>
                <w:rFonts w:hint="eastAsia"/>
                <w:sz w:val="18"/>
              </w:rPr>
            </w:pPr>
            <w:r>
              <w:rPr>
                <w:rFonts w:hint="eastAsia"/>
                <w:sz w:val="18"/>
              </w:rPr>
              <w:t>（</w:t>
            </w:r>
            <w:r>
              <w:rPr>
                <w:rFonts w:hint="eastAsia"/>
                <w:sz w:val="18"/>
              </w:rPr>
              <w:t>0014</w:t>
            </w:r>
            <w:r>
              <w:rPr>
                <w:rFonts w:hint="eastAsia"/>
                <w:sz w:val="18"/>
              </w:rPr>
              <w:t>）</w:t>
            </w:r>
            <w:r>
              <w:rPr>
                <w:rFonts w:hint="eastAsia"/>
                <w:sz w:val="18"/>
              </w:rPr>
              <w:t>/</w:t>
            </w:r>
            <w:r>
              <w:rPr>
                <w:rFonts w:hint="eastAsia"/>
                <w:sz w:val="18"/>
              </w:rPr>
              <w:t>（</w:t>
            </w:r>
            <w:r>
              <w:rPr>
                <w:rFonts w:hint="eastAsia"/>
                <w:sz w:val="18"/>
              </w:rPr>
              <w:t>0015</w:t>
            </w:r>
            <w:r>
              <w:rPr>
                <w:rFonts w:hint="eastAsia"/>
                <w:sz w:val="18"/>
              </w:rPr>
              <w:t>）</w:t>
            </w:r>
          </w:p>
        </w:tc>
      </w:tr>
      <w:tr w:rsidR="00000000" w14:paraId="7DC2FAFA" w14:textId="77777777">
        <w:trPr>
          <w:trHeight w:val="326"/>
          <w:jc w:val="center"/>
        </w:trPr>
        <w:tc>
          <w:tcPr>
            <w:tcW w:w="3704" w:type="dxa"/>
          </w:tcPr>
          <w:p w14:paraId="2A53AEED" w14:textId="77777777" w:rsidR="00000000" w:rsidRDefault="002C5368">
            <w:pPr>
              <w:spacing w:line="400" w:lineRule="exact"/>
              <w:rPr>
                <w:rFonts w:hint="eastAsia"/>
                <w:sz w:val="24"/>
              </w:rPr>
            </w:pPr>
            <w:r>
              <w:rPr>
                <w:rFonts w:hint="eastAsia"/>
                <w:sz w:val="24"/>
              </w:rPr>
              <w:t>基金管理人</w:t>
            </w:r>
          </w:p>
        </w:tc>
        <w:tc>
          <w:tcPr>
            <w:tcW w:w="6542" w:type="dxa"/>
            <w:gridSpan w:val="4"/>
            <w:vAlign w:val="center"/>
          </w:tcPr>
          <w:p w14:paraId="676A8D7E" w14:textId="77777777" w:rsidR="00000000" w:rsidRDefault="002C5368">
            <w:pPr>
              <w:spacing w:line="400" w:lineRule="exact"/>
              <w:jc w:val="center"/>
              <w:rPr>
                <w:rFonts w:hint="eastAsia"/>
                <w:sz w:val="18"/>
              </w:rPr>
            </w:pPr>
            <w:r>
              <w:rPr>
                <w:rFonts w:hint="eastAsia"/>
                <w:sz w:val="18"/>
              </w:rPr>
              <w:t>（</w:t>
            </w:r>
            <w:r>
              <w:rPr>
                <w:rFonts w:hint="eastAsia"/>
                <w:sz w:val="18"/>
              </w:rPr>
              <w:t>0186</w:t>
            </w:r>
            <w:r>
              <w:rPr>
                <w:rFonts w:hint="eastAsia"/>
                <w:sz w:val="18"/>
              </w:rPr>
              <w:t>）</w:t>
            </w:r>
          </w:p>
        </w:tc>
      </w:tr>
      <w:tr w:rsidR="00000000" w14:paraId="2BD72BC6" w14:textId="77777777">
        <w:trPr>
          <w:trHeight w:val="336"/>
          <w:jc w:val="center"/>
        </w:trPr>
        <w:tc>
          <w:tcPr>
            <w:tcW w:w="3704" w:type="dxa"/>
          </w:tcPr>
          <w:p w14:paraId="3C2351B7" w14:textId="77777777" w:rsidR="00000000" w:rsidRDefault="002C5368">
            <w:pPr>
              <w:spacing w:line="400" w:lineRule="exact"/>
              <w:rPr>
                <w:rFonts w:hint="eastAsia"/>
                <w:sz w:val="24"/>
              </w:rPr>
            </w:pPr>
            <w:r>
              <w:rPr>
                <w:rFonts w:hint="eastAsia"/>
                <w:sz w:val="24"/>
              </w:rPr>
              <w:t>基金管理人代码</w:t>
            </w:r>
          </w:p>
        </w:tc>
        <w:tc>
          <w:tcPr>
            <w:tcW w:w="6542" w:type="dxa"/>
            <w:gridSpan w:val="4"/>
            <w:vAlign w:val="center"/>
          </w:tcPr>
          <w:p w14:paraId="3202ADED" w14:textId="77777777" w:rsidR="00000000" w:rsidRDefault="002C5368">
            <w:pPr>
              <w:spacing w:line="400" w:lineRule="exact"/>
              <w:jc w:val="center"/>
              <w:rPr>
                <w:rFonts w:hint="eastAsia"/>
                <w:sz w:val="18"/>
              </w:rPr>
            </w:pPr>
            <w:r>
              <w:rPr>
                <w:rFonts w:hint="eastAsia"/>
                <w:sz w:val="18"/>
              </w:rPr>
              <w:t>（</w:t>
            </w:r>
            <w:r>
              <w:rPr>
                <w:rFonts w:hint="eastAsia"/>
                <w:sz w:val="18"/>
              </w:rPr>
              <w:t>1743</w:t>
            </w:r>
            <w:r>
              <w:rPr>
                <w:rFonts w:hint="eastAsia"/>
                <w:sz w:val="18"/>
              </w:rPr>
              <w:t>）</w:t>
            </w:r>
          </w:p>
        </w:tc>
      </w:tr>
      <w:tr w:rsidR="00000000" w14:paraId="70B22013" w14:textId="77777777">
        <w:trPr>
          <w:trHeight w:val="85"/>
          <w:jc w:val="center"/>
        </w:trPr>
        <w:tc>
          <w:tcPr>
            <w:tcW w:w="3704" w:type="dxa"/>
          </w:tcPr>
          <w:p w14:paraId="78B71A20" w14:textId="77777777" w:rsidR="00000000" w:rsidRDefault="002C5368">
            <w:pPr>
              <w:spacing w:line="400" w:lineRule="exact"/>
              <w:rPr>
                <w:rFonts w:hint="eastAsia"/>
                <w:sz w:val="24"/>
              </w:rPr>
            </w:pPr>
            <w:r>
              <w:rPr>
                <w:rFonts w:hint="eastAsia"/>
                <w:sz w:val="24"/>
              </w:rPr>
              <w:t>基金托管人</w:t>
            </w:r>
          </w:p>
        </w:tc>
        <w:tc>
          <w:tcPr>
            <w:tcW w:w="6542" w:type="dxa"/>
            <w:gridSpan w:val="4"/>
            <w:vAlign w:val="center"/>
          </w:tcPr>
          <w:p w14:paraId="23723D9B" w14:textId="77777777" w:rsidR="00000000" w:rsidRDefault="002C5368">
            <w:pPr>
              <w:spacing w:line="400" w:lineRule="exact"/>
              <w:jc w:val="center"/>
              <w:rPr>
                <w:rFonts w:hint="eastAsia"/>
                <w:sz w:val="18"/>
              </w:rPr>
            </w:pPr>
            <w:r>
              <w:rPr>
                <w:rFonts w:hint="eastAsia"/>
                <w:sz w:val="18"/>
              </w:rPr>
              <w:t>（</w:t>
            </w:r>
            <w:r>
              <w:rPr>
                <w:rFonts w:hint="eastAsia"/>
                <w:sz w:val="18"/>
              </w:rPr>
              <w:t>0213</w:t>
            </w:r>
            <w:r>
              <w:rPr>
                <w:rFonts w:hint="eastAsia"/>
                <w:sz w:val="18"/>
              </w:rPr>
              <w:t>）</w:t>
            </w:r>
          </w:p>
        </w:tc>
      </w:tr>
      <w:tr w:rsidR="00000000" w14:paraId="781C4E7B" w14:textId="77777777">
        <w:trPr>
          <w:trHeight w:val="85"/>
          <w:jc w:val="center"/>
        </w:trPr>
        <w:tc>
          <w:tcPr>
            <w:tcW w:w="3704" w:type="dxa"/>
          </w:tcPr>
          <w:p w14:paraId="7C855EA7" w14:textId="77777777" w:rsidR="00000000" w:rsidRDefault="002C5368">
            <w:pPr>
              <w:spacing w:line="400" w:lineRule="exact"/>
              <w:rPr>
                <w:rFonts w:hint="eastAsia"/>
                <w:sz w:val="24"/>
              </w:rPr>
            </w:pPr>
            <w:r>
              <w:rPr>
                <w:rFonts w:hint="eastAsia"/>
                <w:sz w:val="24"/>
              </w:rPr>
              <w:t>基金托管人代码</w:t>
            </w:r>
          </w:p>
        </w:tc>
        <w:tc>
          <w:tcPr>
            <w:tcW w:w="6542" w:type="dxa"/>
            <w:gridSpan w:val="4"/>
            <w:vAlign w:val="center"/>
          </w:tcPr>
          <w:p w14:paraId="238D2049" w14:textId="77777777" w:rsidR="00000000" w:rsidRDefault="002C5368">
            <w:pPr>
              <w:spacing w:line="400" w:lineRule="exact"/>
              <w:jc w:val="center"/>
              <w:rPr>
                <w:rFonts w:hint="eastAsia"/>
                <w:sz w:val="18"/>
              </w:rPr>
            </w:pPr>
            <w:r>
              <w:rPr>
                <w:rFonts w:hint="eastAsia"/>
                <w:sz w:val="18"/>
              </w:rPr>
              <w:t>（</w:t>
            </w:r>
            <w:r>
              <w:rPr>
                <w:rFonts w:hint="eastAsia"/>
                <w:sz w:val="18"/>
              </w:rPr>
              <w:t>1744</w:t>
            </w:r>
            <w:r>
              <w:rPr>
                <w:rFonts w:hint="eastAsia"/>
                <w:sz w:val="18"/>
              </w:rPr>
              <w:t>）</w:t>
            </w:r>
          </w:p>
        </w:tc>
      </w:tr>
      <w:tr w:rsidR="00000000" w14:paraId="10C863CA" w14:textId="77777777">
        <w:trPr>
          <w:trHeight w:val="85"/>
          <w:jc w:val="center"/>
        </w:trPr>
        <w:tc>
          <w:tcPr>
            <w:tcW w:w="3704" w:type="dxa"/>
          </w:tcPr>
          <w:p w14:paraId="70FBCD33" w14:textId="77777777" w:rsidR="00000000" w:rsidRDefault="002C5368">
            <w:pPr>
              <w:spacing w:line="400" w:lineRule="exact"/>
              <w:rPr>
                <w:rFonts w:hint="eastAsia"/>
                <w:sz w:val="24"/>
              </w:rPr>
            </w:pPr>
            <w:r>
              <w:rPr>
                <w:rFonts w:hint="eastAsia"/>
                <w:sz w:val="24"/>
              </w:rPr>
              <w:t>基金资产净值</w:t>
            </w:r>
            <w:r>
              <w:rPr>
                <w:rStyle w:val="FootnoteReference"/>
                <w:sz w:val="24"/>
              </w:rPr>
              <w:footnoteReference w:id="7"/>
            </w:r>
          </w:p>
        </w:tc>
        <w:tc>
          <w:tcPr>
            <w:tcW w:w="6542" w:type="dxa"/>
            <w:gridSpan w:val="4"/>
            <w:vAlign w:val="center"/>
          </w:tcPr>
          <w:p w14:paraId="06FC1BEF" w14:textId="77777777" w:rsidR="00000000" w:rsidRDefault="002C5368">
            <w:pPr>
              <w:spacing w:line="400" w:lineRule="exact"/>
              <w:jc w:val="center"/>
              <w:rPr>
                <w:rFonts w:hint="eastAsia"/>
                <w:sz w:val="18"/>
              </w:rPr>
            </w:pPr>
            <w:r>
              <w:rPr>
                <w:rFonts w:hint="eastAsia"/>
                <w:sz w:val="18"/>
              </w:rPr>
              <w:t>（</w:t>
            </w:r>
            <w:r>
              <w:rPr>
                <w:rFonts w:hint="eastAsia"/>
                <w:sz w:val="18"/>
              </w:rPr>
              <w:t>0505</w:t>
            </w:r>
            <w:r>
              <w:rPr>
                <w:rFonts w:hint="eastAsia"/>
                <w:sz w:val="18"/>
              </w:rPr>
              <w:t>）</w:t>
            </w:r>
          </w:p>
        </w:tc>
      </w:tr>
      <w:tr w:rsidR="00000000" w14:paraId="4536F0CA" w14:textId="77777777">
        <w:trPr>
          <w:trHeight w:val="85"/>
          <w:jc w:val="center"/>
        </w:trPr>
        <w:tc>
          <w:tcPr>
            <w:tcW w:w="3704" w:type="dxa"/>
          </w:tcPr>
          <w:p w14:paraId="72A8E631" w14:textId="77777777" w:rsidR="00000000" w:rsidRDefault="002C5368">
            <w:pPr>
              <w:spacing w:line="400" w:lineRule="exact"/>
              <w:rPr>
                <w:rFonts w:hint="eastAsia"/>
                <w:sz w:val="24"/>
              </w:rPr>
            </w:pPr>
            <w:r>
              <w:rPr>
                <w:rFonts w:hint="eastAsia"/>
                <w:sz w:val="24"/>
              </w:rPr>
              <w:lastRenderedPageBreak/>
              <w:t>基金份额净值</w:t>
            </w:r>
            <w:r>
              <w:rPr>
                <w:rStyle w:val="FootnoteReference"/>
                <w:sz w:val="24"/>
              </w:rPr>
              <w:footnoteReference w:id="8"/>
            </w:r>
          </w:p>
        </w:tc>
        <w:tc>
          <w:tcPr>
            <w:tcW w:w="6542" w:type="dxa"/>
            <w:gridSpan w:val="4"/>
            <w:vAlign w:val="center"/>
          </w:tcPr>
          <w:p w14:paraId="5493CD47" w14:textId="77777777" w:rsidR="00000000" w:rsidRDefault="002C5368">
            <w:pPr>
              <w:spacing w:line="400" w:lineRule="exact"/>
              <w:jc w:val="center"/>
              <w:rPr>
                <w:rFonts w:hint="eastAsia"/>
                <w:sz w:val="18"/>
              </w:rPr>
            </w:pPr>
            <w:r>
              <w:rPr>
                <w:rFonts w:hint="eastAsia"/>
                <w:sz w:val="18"/>
              </w:rPr>
              <w:t>（</w:t>
            </w:r>
            <w:r>
              <w:rPr>
                <w:rFonts w:hint="eastAsia"/>
                <w:sz w:val="18"/>
              </w:rPr>
              <w:t>0506</w:t>
            </w:r>
            <w:r>
              <w:rPr>
                <w:rFonts w:hint="eastAsia"/>
                <w:sz w:val="18"/>
              </w:rPr>
              <w:t>）</w:t>
            </w:r>
          </w:p>
        </w:tc>
      </w:tr>
      <w:tr w:rsidR="00000000" w14:paraId="7F342CF2" w14:textId="77777777">
        <w:trPr>
          <w:trHeight w:val="85"/>
          <w:jc w:val="center"/>
        </w:trPr>
        <w:tc>
          <w:tcPr>
            <w:tcW w:w="3704" w:type="dxa"/>
          </w:tcPr>
          <w:p w14:paraId="67C0409C" w14:textId="77777777" w:rsidR="00000000" w:rsidRDefault="002C5368">
            <w:pPr>
              <w:spacing w:line="400" w:lineRule="exact"/>
              <w:rPr>
                <w:rFonts w:hint="eastAsia"/>
                <w:sz w:val="24"/>
              </w:rPr>
            </w:pPr>
            <w:r>
              <w:rPr>
                <w:rFonts w:hint="eastAsia"/>
                <w:sz w:val="24"/>
              </w:rPr>
              <w:t>基金份额累计净值</w:t>
            </w:r>
            <w:r>
              <w:rPr>
                <w:rStyle w:val="FootnoteReference"/>
                <w:rFonts w:hint="eastAsia"/>
                <w:sz w:val="24"/>
              </w:rPr>
              <w:footnoteReference w:id="9"/>
            </w:r>
          </w:p>
        </w:tc>
        <w:tc>
          <w:tcPr>
            <w:tcW w:w="6542" w:type="dxa"/>
            <w:gridSpan w:val="4"/>
            <w:vAlign w:val="center"/>
          </w:tcPr>
          <w:p w14:paraId="557B8899" w14:textId="77777777" w:rsidR="00000000" w:rsidRDefault="002C5368">
            <w:pPr>
              <w:spacing w:line="400" w:lineRule="exact"/>
              <w:jc w:val="center"/>
              <w:rPr>
                <w:rFonts w:hint="eastAsia"/>
                <w:sz w:val="18"/>
              </w:rPr>
            </w:pPr>
            <w:r>
              <w:rPr>
                <w:rFonts w:hint="eastAsia"/>
                <w:sz w:val="18"/>
              </w:rPr>
              <w:t>（</w:t>
            </w:r>
            <w:r>
              <w:rPr>
                <w:rFonts w:hint="eastAsia"/>
                <w:sz w:val="18"/>
              </w:rPr>
              <w:t>0508</w:t>
            </w:r>
            <w:r>
              <w:rPr>
                <w:rFonts w:hint="eastAsia"/>
                <w:sz w:val="18"/>
              </w:rPr>
              <w:t>）</w:t>
            </w:r>
          </w:p>
        </w:tc>
      </w:tr>
      <w:tr w:rsidR="00000000" w14:paraId="506F11E3" w14:textId="77777777">
        <w:trPr>
          <w:trHeight w:val="85"/>
          <w:jc w:val="center"/>
        </w:trPr>
        <w:tc>
          <w:tcPr>
            <w:tcW w:w="3704" w:type="dxa"/>
          </w:tcPr>
          <w:p w14:paraId="0FAD382D" w14:textId="77777777" w:rsidR="00000000" w:rsidRDefault="002C5368">
            <w:pPr>
              <w:spacing w:line="400" w:lineRule="exact"/>
              <w:rPr>
                <w:rFonts w:hint="eastAsia"/>
                <w:sz w:val="24"/>
              </w:rPr>
            </w:pPr>
            <w:r>
              <w:rPr>
                <w:rFonts w:hint="eastAsia"/>
                <w:sz w:val="24"/>
              </w:rPr>
              <w:t>价值增长线</w:t>
            </w:r>
            <w:r>
              <w:rPr>
                <w:rFonts w:hint="eastAsia"/>
                <w:sz w:val="24"/>
              </w:rPr>
              <w:t>/</w:t>
            </w:r>
            <w:r>
              <w:rPr>
                <w:rFonts w:hint="eastAsia"/>
                <w:sz w:val="24"/>
              </w:rPr>
              <w:t>价值增</w:t>
            </w:r>
            <w:r>
              <w:rPr>
                <w:rFonts w:hint="eastAsia"/>
                <w:sz w:val="24"/>
              </w:rPr>
              <w:t>长线累计数值</w:t>
            </w:r>
            <w:r>
              <w:rPr>
                <w:rFonts w:hint="eastAsia"/>
                <w:sz w:val="24"/>
              </w:rPr>
              <w:t>/</w:t>
            </w:r>
            <w:r>
              <w:rPr>
                <w:rFonts w:hint="eastAsia"/>
                <w:sz w:val="24"/>
              </w:rPr>
              <w:t>动态资产保障线</w:t>
            </w:r>
            <w:r>
              <w:rPr>
                <w:rStyle w:val="FootnoteReference"/>
                <w:sz w:val="24"/>
              </w:rPr>
              <w:footnoteReference w:id="10"/>
            </w:r>
          </w:p>
        </w:tc>
        <w:tc>
          <w:tcPr>
            <w:tcW w:w="6542" w:type="dxa"/>
            <w:gridSpan w:val="4"/>
            <w:vAlign w:val="center"/>
          </w:tcPr>
          <w:p w14:paraId="0350DE5C" w14:textId="77777777" w:rsidR="00000000" w:rsidRDefault="002C5368">
            <w:pPr>
              <w:spacing w:line="400" w:lineRule="exact"/>
              <w:jc w:val="center"/>
              <w:rPr>
                <w:rFonts w:hint="eastAsia"/>
                <w:sz w:val="18"/>
              </w:rPr>
            </w:pPr>
            <w:r>
              <w:rPr>
                <w:rFonts w:hint="eastAsia"/>
                <w:sz w:val="18"/>
              </w:rPr>
              <w:t>（</w:t>
            </w:r>
            <w:r>
              <w:rPr>
                <w:rFonts w:hint="eastAsia"/>
                <w:sz w:val="18"/>
              </w:rPr>
              <w:t>1745</w:t>
            </w:r>
            <w:r>
              <w:rPr>
                <w:rFonts w:hint="eastAsia"/>
                <w:sz w:val="18"/>
              </w:rPr>
              <w:t>）</w:t>
            </w:r>
            <w:r>
              <w:rPr>
                <w:rFonts w:hint="eastAsia"/>
                <w:sz w:val="18"/>
              </w:rPr>
              <w:t>/</w:t>
            </w:r>
            <w:r>
              <w:rPr>
                <w:rFonts w:hint="eastAsia"/>
                <w:sz w:val="18"/>
              </w:rPr>
              <w:t>（</w:t>
            </w:r>
            <w:r>
              <w:rPr>
                <w:rFonts w:hint="eastAsia"/>
                <w:sz w:val="18"/>
              </w:rPr>
              <w:t>1750</w:t>
            </w:r>
            <w:r>
              <w:rPr>
                <w:rFonts w:hint="eastAsia"/>
                <w:sz w:val="18"/>
              </w:rPr>
              <w:t>）</w:t>
            </w:r>
            <w:r>
              <w:rPr>
                <w:rFonts w:hint="eastAsia"/>
                <w:sz w:val="18"/>
              </w:rPr>
              <w:t>/</w:t>
            </w:r>
            <w:r>
              <w:rPr>
                <w:rFonts w:hint="eastAsia"/>
                <w:sz w:val="18"/>
              </w:rPr>
              <w:t>（</w:t>
            </w:r>
            <w:r>
              <w:rPr>
                <w:rFonts w:hint="eastAsia"/>
                <w:sz w:val="18"/>
              </w:rPr>
              <w:t>1751</w:t>
            </w:r>
            <w:r>
              <w:rPr>
                <w:rFonts w:hint="eastAsia"/>
                <w:sz w:val="18"/>
              </w:rPr>
              <w:t>）</w:t>
            </w:r>
          </w:p>
        </w:tc>
      </w:tr>
      <w:tr w:rsidR="00000000" w14:paraId="520B066C" w14:textId="77777777">
        <w:trPr>
          <w:trHeight w:val="85"/>
          <w:jc w:val="center"/>
        </w:trPr>
        <w:tc>
          <w:tcPr>
            <w:tcW w:w="3704" w:type="dxa"/>
          </w:tcPr>
          <w:p w14:paraId="500E2096" w14:textId="77777777" w:rsidR="00000000" w:rsidRDefault="002C5368">
            <w:pPr>
              <w:spacing w:line="400" w:lineRule="exact"/>
              <w:rPr>
                <w:rFonts w:hint="eastAsia"/>
                <w:sz w:val="24"/>
              </w:rPr>
            </w:pPr>
            <w:r>
              <w:rPr>
                <w:rFonts w:hint="eastAsia"/>
                <w:sz w:val="24"/>
              </w:rPr>
              <w:t>下属各类别基金的基金简称</w:t>
            </w:r>
            <w:r>
              <w:rPr>
                <w:rStyle w:val="FootnoteReference"/>
                <w:sz w:val="24"/>
              </w:rPr>
              <w:footnoteReference w:id="11"/>
            </w:r>
          </w:p>
        </w:tc>
        <w:tc>
          <w:tcPr>
            <w:tcW w:w="2284" w:type="dxa"/>
            <w:gridSpan w:val="2"/>
            <w:vAlign w:val="center"/>
          </w:tcPr>
          <w:p w14:paraId="4904F348" w14:textId="77777777" w:rsidR="00000000" w:rsidRDefault="002C5368">
            <w:pPr>
              <w:spacing w:line="400" w:lineRule="exact"/>
              <w:jc w:val="center"/>
              <w:rPr>
                <w:rFonts w:hint="eastAsia"/>
                <w:sz w:val="18"/>
              </w:rPr>
            </w:pPr>
            <w:r>
              <w:rPr>
                <w:rFonts w:hint="eastAsia"/>
                <w:sz w:val="18"/>
              </w:rPr>
              <w:t>（</w:t>
            </w:r>
            <w:r>
              <w:rPr>
                <w:rFonts w:hint="eastAsia"/>
                <w:sz w:val="18"/>
              </w:rPr>
              <w:t>0011</w:t>
            </w:r>
            <w:r>
              <w:rPr>
                <w:rFonts w:hint="eastAsia"/>
                <w:sz w:val="18"/>
              </w:rPr>
              <w:t>）</w:t>
            </w:r>
          </w:p>
        </w:tc>
        <w:tc>
          <w:tcPr>
            <w:tcW w:w="2227" w:type="dxa"/>
            <w:vAlign w:val="center"/>
          </w:tcPr>
          <w:p w14:paraId="5DF5F45C" w14:textId="77777777" w:rsidR="00000000" w:rsidRDefault="002C5368">
            <w:pPr>
              <w:spacing w:line="400" w:lineRule="exact"/>
              <w:jc w:val="center"/>
              <w:rPr>
                <w:rFonts w:hint="eastAsia"/>
                <w:sz w:val="18"/>
              </w:rPr>
            </w:pPr>
            <w:r>
              <w:rPr>
                <w:rFonts w:hint="eastAsia"/>
                <w:sz w:val="18"/>
              </w:rPr>
              <w:t>（</w:t>
            </w:r>
            <w:r>
              <w:rPr>
                <w:rFonts w:hint="eastAsia"/>
                <w:sz w:val="18"/>
              </w:rPr>
              <w:t>0011</w:t>
            </w:r>
            <w:r>
              <w:rPr>
                <w:rFonts w:hint="eastAsia"/>
                <w:sz w:val="18"/>
              </w:rPr>
              <w:t>）</w:t>
            </w:r>
          </w:p>
        </w:tc>
        <w:tc>
          <w:tcPr>
            <w:tcW w:w="2031" w:type="dxa"/>
            <w:vAlign w:val="center"/>
          </w:tcPr>
          <w:p w14:paraId="3FAC5A25" w14:textId="77777777" w:rsidR="00000000" w:rsidRDefault="002C5368">
            <w:pPr>
              <w:spacing w:line="400" w:lineRule="exact"/>
              <w:jc w:val="center"/>
              <w:rPr>
                <w:rFonts w:hint="eastAsia"/>
                <w:sz w:val="18"/>
              </w:rPr>
            </w:pPr>
            <w:r>
              <w:rPr>
                <w:rFonts w:hint="eastAsia"/>
                <w:sz w:val="18"/>
              </w:rPr>
              <w:t>（</w:t>
            </w:r>
            <w:r>
              <w:rPr>
                <w:rFonts w:hint="eastAsia"/>
                <w:sz w:val="18"/>
              </w:rPr>
              <w:t>0011</w:t>
            </w:r>
            <w:r>
              <w:rPr>
                <w:rFonts w:hint="eastAsia"/>
                <w:sz w:val="18"/>
              </w:rPr>
              <w:t>）</w:t>
            </w:r>
          </w:p>
        </w:tc>
      </w:tr>
      <w:tr w:rsidR="00000000" w14:paraId="6FC894B6" w14:textId="77777777">
        <w:trPr>
          <w:trHeight w:val="85"/>
          <w:jc w:val="center"/>
        </w:trPr>
        <w:tc>
          <w:tcPr>
            <w:tcW w:w="3704" w:type="dxa"/>
            <w:vAlign w:val="center"/>
          </w:tcPr>
          <w:p w14:paraId="0C0233EE" w14:textId="77777777" w:rsidR="00000000" w:rsidRDefault="002C5368">
            <w:pPr>
              <w:spacing w:line="400" w:lineRule="exact"/>
              <w:rPr>
                <w:rFonts w:hint="eastAsia"/>
                <w:sz w:val="24"/>
              </w:rPr>
            </w:pPr>
            <w:r>
              <w:rPr>
                <w:rFonts w:hint="eastAsia"/>
                <w:sz w:val="24"/>
              </w:rPr>
              <w:t>下属各类别基金的交易代码</w:t>
            </w:r>
            <w:r>
              <w:rPr>
                <w:rStyle w:val="FootnoteReference"/>
                <w:rFonts w:hint="eastAsia"/>
                <w:sz w:val="24"/>
              </w:rPr>
              <w:footnoteReference w:id="12"/>
            </w:r>
          </w:p>
        </w:tc>
        <w:tc>
          <w:tcPr>
            <w:tcW w:w="2284" w:type="dxa"/>
            <w:gridSpan w:val="2"/>
            <w:vAlign w:val="center"/>
          </w:tcPr>
          <w:p w14:paraId="4B8EEB01" w14:textId="77777777" w:rsidR="00000000" w:rsidRDefault="002C5368">
            <w:pPr>
              <w:spacing w:line="400" w:lineRule="exact"/>
              <w:jc w:val="center"/>
              <w:rPr>
                <w:rFonts w:hint="eastAsia"/>
                <w:sz w:val="18"/>
              </w:rPr>
            </w:pPr>
            <w:r>
              <w:rPr>
                <w:rFonts w:hint="eastAsia"/>
                <w:sz w:val="18"/>
              </w:rPr>
              <w:t>（</w:t>
            </w:r>
            <w:r>
              <w:rPr>
                <w:rFonts w:hint="eastAsia"/>
                <w:sz w:val="18"/>
              </w:rPr>
              <w:t>0012</w:t>
            </w:r>
            <w:r>
              <w:rPr>
                <w:rFonts w:hint="eastAsia"/>
                <w:sz w:val="18"/>
              </w:rPr>
              <w:t>）</w:t>
            </w:r>
            <w:r>
              <w:rPr>
                <w:rFonts w:hint="eastAsia"/>
                <w:sz w:val="18"/>
              </w:rPr>
              <w:t>/</w:t>
            </w:r>
            <w:r>
              <w:rPr>
                <w:rFonts w:hint="eastAsia"/>
                <w:sz w:val="18"/>
              </w:rPr>
              <w:t>（</w:t>
            </w:r>
            <w:r>
              <w:rPr>
                <w:rFonts w:hint="eastAsia"/>
                <w:sz w:val="18"/>
              </w:rPr>
              <w:t>0014</w:t>
            </w:r>
            <w:r>
              <w:rPr>
                <w:rFonts w:hint="eastAsia"/>
                <w:sz w:val="18"/>
              </w:rPr>
              <w:t>）</w:t>
            </w:r>
            <w:r>
              <w:rPr>
                <w:rFonts w:hint="eastAsia"/>
                <w:sz w:val="18"/>
              </w:rPr>
              <w:t>/</w:t>
            </w:r>
            <w:r>
              <w:rPr>
                <w:rFonts w:hint="eastAsia"/>
                <w:sz w:val="18"/>
              </w:rPr>
              <w:t>（</w:t>
            </w:r>
            <w:r>
              <w:rPr>
                <w:rFonts w:hint="eastAsia"/>
                <w:sz w:val="18"/>
              </w:rPr>
              <w:t>0015</w:t>
            </w:r>
            <w:r>
              <w:rPr>
                <w:rFonts w:hint="eastAsia"/>
                <w:sz w:val="18"/>
              </w:rPr>
              <w:t>）</w:t>
            </w:r>
          </w:p>
        </w:tc>
        <w:tc>
          <w:tcPr>
            <w:tcW w:w="2227" w:type="dxa"/>
            <w:vAlign w:val="center"/>
          </w:tcPr>
          <w:p w14:paraId="44DA7262" w14:textId="77777777" w:rsidR="00000000" w:rsidRDefault="002C5368">
            <w:pPr>
              <w:spacing w:line="400" w:lineRule="exact"/>
              <w:jc w:val="center"/>
              <w:rPr>
                <w:rFonts w:hint="eastAsia"/>
                <w:sz w:val="18"/>
              </w:rPr>
            </w:pPr>
            <w:r>
              <w:rPr>
                <w:rFonts w:hint="eastAsia"/>
                <w:sz w:val="18"/>
              </w:rPr>
              <w:t>（</w:t>
            </w:r>
            <w:r>
              <w:rPr>
                <w:rFonts w:hint="eastAsia"/>
                <w:sz w:val="18"/>
              </w:rPr>
              <w:t>0012</w:t>
            </w:r>
            <w:r>
              <w:rPr>
                <w:rFonts w:hint="eastAsia"/>
                <w:sz w:val="18"/>
              </w:rPr>
              <w:t>）</w:t>
            </w:r>
            <w:r>
              <w:rPr>
                <w:rFonts w:hint="eastAsia"/>
                <w:sz w:val="18"/>
              </w:rPr>
              <w:t>/</w:t>
            </w:r>
            <w:r>
              <w:rPr>
                <w:rFonts w:hint="eastAsia"/>
                <w:sz w:val="18"/>
              </w:rPr>
              <w:t>（</w:t>
            </w:r>
            <w:r>
              <w:rPr>
                <w:rFonts w:hint="eastAsia"/>
                <w:sz w:val="18"/>
              </w:rPr>
              <w:t>0014</w:t>
            </w:r>
            <w:r>
              <w:rPr>
                <w:rFonts w:hint="eastAsia"/>
                <w:sz w:val="18"/>
              </w:rPr>
              <w:t>）</w:t>
            </w:r>
            <w:r>
              <w:rPr>
                <w:rFonts w:hint="eastAsia"/>
                <w:sz w:val="18"/>
              </w:rPr>
              <w:t>/</w:t>
            </w:r>
            <w:r>
              <w:rPr>
                <w:rFonts w:hint="eastAsia"/>
                <w:sz w:val="18"/>
              </w:rPr>
              <w:t>（</w:t>
            </w:r>
            <w:r>
              <w:rPr>
                <w:rFonts w:hint="eastAsia"/>
                <w:sz w:val="18"/>
              </w:rPr>
              <w:t>0015</w:t>
            </w:r>
            <w:r>
              <w:rPr>
                <w:rFonts w:hint="eastAsia"/>
                <w:sz w:val="18"/>
              </w:rPr>
              <w:t>）</w:t>
            </w:r>
          </w:p>
        </w:tc>
        <w:tc>
          <w:tcPr>
            <w:tcW w:w="2031" w:type="dxa"/>
            <w:vAlign w:val="center"/>
          </w:tcPr>
          <w:p w14:paraId="0B62FE75" w14:textId="77777777" w:rsidR="00000000" w:rsidRDefault="002C5368">
            <w:pPr>
              <w:spacing w:line="400" w:lineRule="exact"/>
              <w:jc w:val="center"/>
              <w:rPr>
                <w:rFonts w:hint="eastAsia"/>
                <w:spacing w:val="-6"/>
                <w:sz w:val="18"/>
              </w:rPr>
            </w:pPr>
            <w:r>
              <w:rPr>
                <w:rFonts w:hint="eastAsia"/>
                <w:spacing w:val="-6"/>
                <w:sz w:val="18"/>
              </w:rPr>
              <w:t>（</w:t>
            </w:r>
            <w:r>
              <w:rPr>
                <w:rFonts w:hint="eastAsia"/>
                <w:spacing w:val="-6"/>
                <w:sz w:val="18"/>
              </w:rPr>
              <w:t>0012</w:t>
            </w:r>
            <w:r>
              <w:rPr>
                <w:rFonts w:hint="eastAsia"/>
                <w:spacing w:val="-6"/>
                <w:sz w:val="18"/>
              </w:rPr>
              <w:t>）</w:t>
            </w:r>
            <w:r>
              <w:rPr>
                <w:rFonts w:hint="eastAsia"/>
                <w:spacing w:val="-6"/>
                <w:sz w:val="18"/>
              </w:rPr>
              <w:t>/</w:t>
            </w:r>
            <w:r>
              <w:rPr>
                <w:rFonts w:hint="eastAsia"/>
                <w:spacing w:val="-6"/>
                <w:sz w:val="18"/>
              </w:rPr>
              <w:t>（</w:t>
            </w:r>
            <w:r>
              <w:rPr>
                <w:rFonts w:hint="eastAsia"/>
                <w:spacing w:val="-6"/>
                <w:sz w:val="18"/>
              </w:rPr>
              <w:t>0014</w:t>
            </w:r>
            <w:r>
              <w:rPr>
                <w:rFonts w:hint="eastAsia"/>
                <w:spacing w:val="-6"/>
                <w:sz w:val="18"/>
              </w:rPr>
              <w:t>）</w:t>
            </w:r>
            <w:r>
              <w:rPr>
                <w:rFonts w:hint="eastAsia"/>
                <w:spacing w:val="-6"/>
                <w:sz w:val="18"/>
              </w:rPr>
              <w:t>/</w:t>
            </w:r>
            <w:r>
              <w:rPr>
                <w:rFonts w:hint="eastAsia"/>
                <w:spacing w:val="-6"/>
                <w:sz w:val="18"/>
              </w:rPr>
              <w:t>（</w:t>
            </w:r>
            <w:r>
              <w:rPr>
                <w:rFonts w:hint="eastAsia"/>
                <w:spacing w:val="-6"/>
                <w:sz w:val="18"/>
              </w:rPr>
              <w:t>0015</w:t>
            </w:r>
            <w:r>
              <w:rPr>
                <w:rFonts w:hint="eastAsia"/>
                <w:spacing w:val="-6"/>
                <w:sz w:val="18"/>
              </w:rPr>
              <w:t>）</w:t>
            </w:r>
          </w:p>
        </w:tc>
      </w:tr>
      <w:tr w:rsidR="00000000" w14:paraId="4F2E5EE0" w14:textId="77777777">
        <w:trPr>
          <w:trHeight w:val="85"/>
          <w:jc w:val="center"/>
        </w:trPr>
        <w:tc>
          <w:tcPr>
            <w:tcW w:w="3704" w:type="dxa"/>
          </w:tcPr>
          <w:p w14:paraId="7CFDEB85" w14:textId="77777777" w:rsidR="00000000" w:rsidRDefault="002C5368">
            <w:pPr>
              <w:spacing w:line="400" w:lineRule="exact"/>
              <w:rPr>
                <w:rFonts w:hint="eastAsia"/>
                <w:sz w:val="24"/>
              </w:rPr>
            </w:pPr>
            <w:r>
              <w:rPr>
                <w:rFonts w:hint="eastAsia"/>
                <w:sz w:val="24"/>
              </w:rPr>
              <w:t>下属各类别基金的资产净值</w:t>
            </w:r>
          </w:p>
        </w:tc>
        <w:tc>
          <w:tcPr>
            <w:tcW w:w="2284" w:type="dxa"/>
            <w:gridSpan w:val="2"/>
            <w:vAlign w:val="center"/>
          </w:tcPr>
          <w:p w14:paraId="3441529D" w14:textId="77777777" w:rsidR="00000000" w:rsidRDefault="002C5368">
            <w:pPr>
              <w:spacing w:line="400" w:lineRule="exact"/>
              <w:jc w:val="center"/>
              <w:rPr>
                <w:rFonts w:hint="eastAsia"/>
                <w:sz w:val="18"/>
              </w:rPr>
            </w:pPr>
            <w:r>
              <w:rPr>
                <w:rFonts w:hint="eastAsia"/>
                <w:sz w:val="18"/>
              </w:rPr>
              <w:t>（</w:t>
            </w:r>
            <w:r>
              <w:rPr>
                <w:rFonts w:hint="eastAsia"/>
                <w:sz w:val="18"/>
              </w:rPr>
              <w:t>0505</w:t>
            </w:r>
            <w:r>
              <w:rPr>
                <w:rFonts w:hint="eastAsia"/>
                <w:sz w:val="18"/>
              </w:rPr>
              <w:t>）</w:t>
            </w:r>
          </w:p>
        </w:tc>
        <w:tc>
          <w:tcPr>
            <w:tcW w:w="2227" w:type="dxa"/>
            <w:vAlign w:val="center"/>
          </w:tcPr>
          <w:p w14:paraId="490B3045" w14:textId="77777777" w:rsidR="00000000" w:rsidRDefault="002C5368">
            <w:pPr>
              <w:spacing w:line="400" w:lineRule="exact"/>
              <w:jc w:val="center"/>
              <w:rPr>
                <w:rFonts w:hint="eastAsia"/>
                <w:sz w:val="18"/>
              </w:rPr>
            </w:pPr>
            <w:r>
              <w:rPr>
                <w:rFonts w:hint="eastAsia"/>
                <w:sz w:val="18"/>
              </w:rPr>
              <w:t>（</w:t>
            </w:r>
            <w:r>
              <w:rPr>
                <w:rFonts w:hint="eastAsia"/>
                <w:sz w:val="18"/>
              </w:rPr>
              <w:t>0505</w:t>
            </w:r>
            <w:r>
              <w:rPr>
                <w:rFonts w:hint="eastAsia"/>
                <w:sz w:val="18"/>
              </w:rPr>
              <w:t>）</w:t>
            </w:r>
          </w:p>
        </w:tc>
        <w:tc>
          <w:tcPr>
            <w:tcW w:w="2031" w:type="dxa"/>
            <w:vAlign w:val="center"/>
          </w:tcPr>
          <w:p w14:paraId="4D479BBC" w14:textId="77777777" w:rsidR="00000000" w:rsidRDefault="002C5368">
            <w:pPr>
              <w:spacing w:line="400" w:lineRule="exact"/>
              <w:jc w:val="center"/>
              <w:rPr>
                <w:rFonts w:hint="eastAsia"/>
                <w:sz w:val="18"/>
              </w:rPr>
            </w:pPr>
            <w:r>
              <w:rPr>
                <w:rFonts w:hint="eastAsia"/>
                <w:sz w:val="18"/>
              </w:rPr>
              <w:t>（</w:t>
            </w:r>
            <w:r>
              <w:rPr>
                <w:rFonts w:hint="eastAsia"/>
                <w:sz w:val="18"/>
              </w:rPr>
              <w:t>0505</w:t>
            </w:r>
            <w:r>
              <w:rPr>
                <w:rFonts w:hint="eastAsia"/>
                <w:sz w:val="18"/>
              </w:rPr>
              <w:t>）</w:t>
            </w:r>
          </w:p>
        </w:tc>
      </w:tr>
      <w:tr w:rsidR="00000000" w14:paraId="367E743F" w14:textId="77777777">
        <w:trPr>
          <w:trHeight w:val="85"/>
          <w:jc w:val="center"/>
        </w:trPr>
        <w:tc>
          <w:tcPr>
            <w:tcW w:w="3704" w:type="dxa"/>
          </w:tcPr>
          <w:p w14:paraId="40FAA093" w14:textId="77777777" w:rsidR="00000000" w:rsidRDefault="002C5368">
            <w:pPr>
              <w:spacing w:line="400" w:lineRule="exact"/>
              <w:rPr>
                <w:rFonts w:hint="eastAsia"/>
                <w:sz w:val="24"/>
              </w:rPr>
            </w:pPr>
            <w:r>
              <w:rPr>
                <w:rFonts w:hint="eastAsia"/>
                <w:sz w:val="24"/>
              </w:rPr>
              <w:t>下属各类别基金的份额净值</w:t>
            </w:r>
          </w:p>
        </w:tc>
        <w:tc>
          <w:tcPr>
            <w:tcW w:w="2284" w:type="dxa"/>
            <w:gridSpan w:val="2"/>
            <w:vAlign w:val="center"/>
          </w:tcPr>
          <w:p w14:paraId="69EF0223" w14:textId="77777777" w:rsidR="00000000" w:rsidRDefault="002C5368">
            <w:pPr>
              <w:spacing w:line="400" w:lineRule="exact"/>
              <w:jc w:val="center"/>
              <w:rPr>
                <w:rFonts w:hint="eastAsia"/>
                <w:sz w:val="18"/>
              </w:rPr>
            </w:pPr>
            <w:r>
              <w:rPr>
                <w:rFonts w:hint="eastAsia"/>
                <w:sz w:val="18"/>
              </w:rPr>
              <w:t>（</w:t>
            </w:r>
            <w:r>
              <w:rPr>
                <w:rFonts w:hint="eastAsia"/>
                <w:sz w:val="18"/>
              </w:rPr>
              <w:t>0506</w:t>
            </w:r>
            <w:r>
              <w:rPr>
                <w:rFonts w:hint="eastAsia"/>
                <w:sz w:val="18"/>
              </w:rPr>
              <w:t>）</w:t>
            </w:r>
          </w:p>
        </w:tc>
        <w:tc>
          <w:tcPr>
            <w:tcW w:w="2227" w:type="dxa"/>
            <w:vAlign w:val="center"/>
          </w:tcPr>
          <w:p w14:paraId="1131F7A6" w14:textId="77777777" w:rsidR="00000000" w:rsidRDefault="002C5368">
            <w:pPr>
              <w:spacing w:line="400" w:lineRule="exact"/>
              <w:jc w:val="center"/>
              <w:rPr>
                <w:rFonts w:hint="eastAsia"/>
                <w:sz w:val="18"/>
              </w:rPr>
            </w:pPr>
            <w:r>
              <w:rPr>
                <w:rFonts w:hint="eastAsia"/>
                <w:sz w:val="18"/>
              </w:rPr>
              <w:t>（</w:t>
            </w:r>
            <w:r>
              <w:rPr>
                <w:rFonts w:hint="eastAsia"/>
                <w:sz w:val="18"/>
              </w:rPr>
              <w:t>0506</w:t>
            </w:r>
            <w:r>
              <w:rPr>
                <w:rFonts w:hint="eastAsia"/>
                <w:sz w:val="18"/>
              </w:rPr>
              <w:t>）</w:t>
            </w:r>
          </w:p>
        </w:tc>
        <w:tc>
          <w:tcPr>
            <w:tcW w:w="2031" w:type="dxa"/>
            <w:vAlign w:val="center"/>
          </w:tcPr>
          <w:p w14:paraId="44F6433E" w14:textId="77777777" w:rsidR="00000000" w:rsidRDefault="002C5368">
            <w:pPr>
              <w:spacing w:line="400" w:lineRule="exact"/>
              <w:jc w:val="center"/>
              <w:rPr>
                <w:rFonts w:hint="eastAsia"/>
                <w:sz w:val="18"/>
              </w:rPr>
            </w:pPr>
            <w:r>
              <w:rPr>
                <w:rFonts w:hint="eastAsia"/>
                <w:sz w:val="18"/>
              </w:rPr>
              <w:t>（</w:t>
            </w:r>
            <w:r>
              <w:rPr>
                <w:rFonts w:hint="eastAsia"/>
                <w:sz w:val="18"/>
              </w:rPr>
              <w:t>0506</w:t>
            </w:r>
            <w:r>
              <w:rPr>
                <w:rFonts w:hint="eastAsia"/>
                <w:sz w:val="18"/>
              </w:rPr>
              <w:t>）</w:t>
            </w:r>
          </w:p>
        </w:tc>
      </w:tr>
      <w:tr w:rsidR="00000000" w14:paraId="4B5281DC" w14:textId="77777777">
        <w:trPr>
          <w:trHeight w:val="85"/>
          <w:jc w:val="center"/>
        </w:trPr>
        <w:tc>
          <w:tcPr>
            <w:tcW w:w="3704" w:type="dxa"/>
          </w:tcPr>
          <w:p w14:paraId="2C3E5CBF" w14:textId="77777777" w:rsidR="00000000" w:rsidRDefault="002C5368">
            <w:pPr>
              <w:spacing w:line="400" w:lineRule="exact"/>
              <w:rPr>
                <w:rFonts w:hint="eastAsia"/>
                <w:sz w:val="24"/>
              </w:rPr>
            </w:pPr>
            <w:r>
              <w:rPr>
                <w:rFonts w:hint="eastAsia"/>
                <w:sz w:val="24"/>
              </w:rPr>
              <w:t>下属各类别基金的份额累计净值</w:t>
            </w:r>
          </w:p>
        </w:tc>
        <w:tc>
          <w:tcPr>
            <w:tcW w:w="2284" w:type="dxa"/>
            <w:gridSpan w:val="2"/>
            <w:vAlign w:val="center"/>
          </w:tcPr>
          <w:p w14:paraId="6F78C647" w14:textId="77777777" w:rsidR="00000000" w:rsidRDefault="002C5368">
            <w:pPr>
              <w:spacing w:line="400" w:lineRule="exact"/>
              <w:jc w:val="center"/>
              <w:rPr>
                <w:rFonts w:hint="eastAsia"/>
                <w:sz w:val="18"/>
              </w:rPr>
            </w:pPr>
            <w:r>
              <w:rPr>
                <w:rFonts w:hint="eastAsia"/>
                <w:sz w:val="18"/>
              </w:rPr>
              <w:t>（</w:t>
            </w:r>
            <w:r>
              <w:rPr>
                <w:rFonts w:hint="eastAsia"/>
                <w:sz w:val="18"/>
              </w:rPr>
              <w:t>0508</w:t>
            </w:r>
            <w:r>
              <w:rPr>
                <w:rFonts w:hint="eastAsia"/>
                <w:sz w:val="18"/>
              </w:rPr>
              <w:t>）</w:t>
            </w:r>
          </w:p>
        </w:tc>
        <w:tc>
          <w:tcPr>
            <w:tcW w:w="2227" w:type="dxa"/>
            <w:vAlign w:val="center"/>
          </w:tcPr>
          <w:p w14:paraId="075B8928" w14:textId="77777777" w:rsidR="00000000" w:rsidRDefault="002C5368">
            <w:pPr>
              <w:spacing w:line="400" w:lineRule="exact"/>
              <w:jc w:val="center"/>
              <w:rPr>
                <w:rFonts w:hint="eastAsia"/>
                <w:sz w:val="18"/>
              </w:rPr>
            </w:pPr>
            <w:r>
              <w:rPr>
                <w:rFonts w:hint="eastAsia"/>
                <w:sz w:val="18"/>
              </w:rPr>
              <w:t>（</w:t>
            </w:r>
            <w:r>
              <w:rPr>
                <w:rFonts w:hint="eastAsia"/>
                <w:sz w:val="18"/>
              </w:rPr>
              <w:t>0508</w:t>
            </w:r>
            <w:r>
              <w:rPr>
                <w:rFonts w:hint="eastAsia"/>
                <w:sz w:val="18"/>
              </w:rPr>
              <w:t>）</w:t>
            </w:r>
          </w:p>
        </w:tc>
        <w:tc>
          <w:tcPr>
            <w:tcW w:w="2031" w:type="dxa"/>
            <w:vAlign w:val="center"/>
          </w:tcPr>
          <w:p w14:paraId="5DA984A4" w14:textId="77777777" w:rsidR="00000000" w:rsidRDefault="002C5368">
            <w:pPr>
              <w:spacing w:line="400" w:lineRule="exact"/>
              <w:jc w:val="center"/>
              <w:rPr>
                <w:rFonts w:hint="eastAsia"/>
                <w:sz w:val="18"/>
              </w:rPr>
            </w:pPr>
            <w:r>
              <w:rPr>
                <w:rFonts w:hint="eastAsia"/>
                <w:sz w:val="18"/>
              </w:rPr>
              <w:t>（</w:t>
            </w:r>
            <w:r>
              <w:rPr>
                <w:rFonts w:hint="eastAsia"/>
                <w:sz w:val="18"/>
              </w:rPr>
              <w:t>0508</w:t>
            </w:r>
            <w:r>
              <w:rPr>
                <w:rFonts w:hint="eastAsia"/>
                <w:sz w:val="18"/>
              </w:rPr>
              <w:t>）</w:t>
            </w:r>
          </w:p>
        </w:tc>
      </w:tr>
      <w:tr w:rsidR="00000000" w14:paraId="04B57E94" w14:textId="77777777">
        <w:trPr>
          <w:trHeight w:val="85"/>
          <w:jc w:val="center"/>
        </w:trPr>
        <w:tc>
          <w:tcPr>
            <w:tcW w:w="3704" w:type="dxa"/>
            <w:vAlign w:val="center"/>
          </w:tcPr>
          <w:p w14:paraId="374CBF8C" w14:textId="77777777" w:rsidR="00000000" w:rsidRDefault="002C5368">
            <w:pPr>
              <w:spacing w:line="400" w:lineRule="exact"/>
              <w:rPr>
                <w:rFonts w:hint="eastAsia"/>
                <w:sz w:val="24"/>
              </w:rPr>
            </w:pPr>
            <w:r>
              <w:rPr>
                <w:rFonts w:hint="eastAsia"/>
                <w:sz w:val="24"/>
              </w:rPr>
              <w:t>基金实施分红等事项的特别说明</w:t>
            </w:r>
            <w:r>
              <w:rPr>
                <w:rStyle w:val="FootnoteReference"/>
                <w:rFonts w:hint="eastAsia"/>
                <w:sz w:val="24"/>
              </w:rPr>
              <w:footnoteReference w:id="13"/>
            </w:r>
          </w:p>
        </w:tc>
        <w:tc>
          <w:tcPr>
            <w:tcW w:w="2284" w:type="dxa"/>
            <w:gridSpan w:val="2"/>
            <w:vAlign w:val="center"/>
          </w:tcPr>
          <w:p w14:paraId="165D238C" w14:textId="77777777" w:rsidR="00000000" w:rsidRDefault="002C5368">
            <w:pPr>
              <w:spacing w:line="400" w:lineRule="exact"/>
              <w:jc w:val="center"/>
              <w:rPr>
                <w:rFonts w:hint="eastAsia"/>
                <w:sz w:val="18"/>
              </w:rPr>
            </w:pPr>
            <w:r>
              <w:rPr>
                <w:rFonts w:hint="eastAsia"/>
                <w:sz w:val="18"/>
              </w:rPr>
              <w:t>除息日</w:t>
            </w:r>
          </w:p>
        </w:tc>
        <w:tc>
          <w:tcPr>
            <w:tcW w:w="2227" w:type="dxa"/>
            <w:vAlign w:val="center"/>
          </w:tcPr>
          <w:p w14:paraId="0E29627E" w14:textId="77777777" w:rsidR="00000000" w:rsidRDefault="002C5368">
            <w:pPr>
              <w:spacing w:line="400" w:lineRule="exact"/>
              <w:jc w:val="center"/>
              <w:rPr>
                <w:rFonts w:hint="eastAsia"/>
                <w:sz w:val="18"/>
              </w:rPr>
            </w:pPr>
            <w:r>
              <w:rPr>
                <w:rFonts w:hint="eastAsia"/>
                <w:sz w:val="18"/>
              </w:rPr>
              <w:t>分红金额</w:t>
            </w:r>
          </w:p>
          <w:p w14:paraId="64B42AD4" w14:textId="77777777" w:rsidR="00000000" w:rsidRDefault="002C5368">
            <w:pPr>
              <w:spacing w:line="400" w:lineRule="exact"/>
              <w:jc w:val="center"/>
              <w:rPr>
                <w:rFonts w:hint="eastAsia"/>
                <w:spacing w:val="-8"/>
                <w:sz w:val="18"/>
              </w:rPr>
            </w:pPr>
            <w:r>
              <w:rPr>
                <w:rFonts w:hint="eastAsia"/>
                <w:spacing w:val="-8"/>
                <w:sz w:val="18"/>
              </w:rPr>
              <w:t>（单位：元</w:t>
            </w:r>
            <w:r>
              <w:rPr>
                <w:rFonts w:hint="eastAsia"/>
                <w:spacing w:val="-8"/>
                <w:sz w:val="18"/>
              </w:rPr>
              <w:t>/10</w:t>
            </w:r>
            <w:r>
              <w:rPr>
                <w:rFonts w:hint="eastAsia"/>
                <w:spacing w:val="-8"/>
                <w:sz w:val="18"/>
              </w:rPr>
              <w:t>份基金份额）</w:t>
            </w:r>
          </w:p>
        </w:tc>
        <w:tc>
          <w:tcPr>
            <w:tcW w:w="2031" w:type="dxa"/>
            <w:vAlign w:val="center"/>
          </w:tcPr>
          <w:p w14:paraId="6EDBE38D" w14:textId="77777777" w:rsidR="00000000" w:rsidRDefault="002C5368">
            <w:pPr>
              <w:spacing w:line="400" w:lineRule="exact"/>
              <w:jc w:val="center"/>
              <w:rPr>
                <w:rFonts w:hint="eastAsia"/>
                <w:sz w:val="18"/>
              </w:rPr>
            </w:pPr>
            <w:r>
              <w:rPr>
                <w:rFonts w:hint="eastAsia"/>
                <w:sz w:val="18"/>
              </w:rPr>
              <w:t>其他事项说明</w:t>
            </w:r>
          </w:p>
        </w:tc>
      </w:tr>
      <w:tr w:rsidR="00000000" w14:paraId="0EAE42A6" w14:textId="77777777">
        <w:trPr>
          <w:trHeight w:val="85"/>
          <w:jc w:val="center"/>
        </w:trPr>
        <w:tc>
          <w:tcPr>
            <w:tcW w:w="3704" w:type="dxa"/>
          </w:tcPr>
          <w:p w14:paraId="41C5AC09" w14:textId="77777777" w:rsidR="00000000" w:rsidRDefault="002C5368">
            <w:pPr>
              <w:spacing w:line="400" w:lineRule="exact"/>
              <w:rPr>
                <w:rFonts w:hint="eastAsia"/>
                <w:sz w:val="24"/>
              </w:rPr>
            </w:pPr>
          </w:p>
        </w:tc>
        <w:tc>
          <w:tcPr>
            <w:tcW w:w="1141" w:type="dxa"/>
            <w:vAlign w:val="center"/>
          </w:tcPr>
          <w:p w14:paraId="5765BEEB" w14:textId="77777777" w:rsidR="00000000" w:rsidRDefault="002C5368">
            <w:pPr>
              <w:spacing w:line="400" w:lineRule="exact"/>
              <w:jc w:val="center"/>
              <w:rPr>
                <w:rFonts w:hint="eastAsia"/>
                <w:sz w:val="18"/>
              </w:rPr>
            </w:pPr>
            <w:r>
              <w:rPr>
                <w:rFonts w:hint="eastAsia"/>
                <w:sz w:val="18"/>
              </w:rPr>
              <w:t>（</w:t>
            </w:r>
            <w:r>
              <w:rPr>
                <w:rFonts w:hint="eastAsia"/>
                <w:sz w:val="18"/>
              </w:rPr>
              <w:t>2836</w:t>
            </w:r>
            <w:r>
              <w:rPr>
                <w:rFonts w:hint="eastAsia"/>
                <w:sz w:val="18"/>
              </w:rPr>
              <w:t>）</w:t>
            </w:r>
          </w:p>
          <w:p w14:paraId="755A1B8E" w14:textId="77777777" w:rsidR="00000000" w:rsidRDefault="002C5368">
            <w:pPr>
              <w:spacing w:line="400" w:lineRule="exact"/>
              <w:jc w:val="center"/>
              <w:rPr>
                <w:rFonts w:hint="eastAsia"/>
                <w:sz w:val="18"/>
              </w:rPr>
            </w:pPr>
            <w:r>
              <w:rPr>
                <w:rFonts w:hint="eastAsia"/>
                <w:sz w:val="18"/>
              </w:rPr>
              <w:t>（场内）</w:t>
            </w:r>
          </w:p>
        </w:tc>
        <w:tc>
          <w:tcPr>
            <w:tcW w:w="1143" w:type="dxa"/>
            <w:vAlign w:val="center"/>
          </w:tcPr>
          <w:p w14:paraId="1CDFFCCA" w14:textId="77777777" w:rsidR="00000000" w:rsidRDefault="002C5368">
            <w:pPr>
              <w:spacing w:line="400" w:lineRule="exact"/>
              <w:jc w:val="center"/>
              <w:rPr>
                <w:rFonts w:hint="eastAsia"/>
                <w:sz w:val="18"/>
              </w:rPr>
            </w:pPr>
            <w:r>
              <w:rPr>
                <w:rFonts w:hint="eastAsia"/>
                <w:sz w:val="18"/>
              </w:rPr>
              <w:t>（</w:t>
            </w:r>
            <w:r>
              <w:rPr>
                <w:rFonts w:hint="eastAsia"/>
                <w:sz w:val="18"/>
              </w:rPr>
              <w:t>2759</w:t>
            </w:r>
            <w:r>
              <w:rPr>
                <w:rFonts w:hint="eastAsia"/>
                <w:sz w:val="18"/>
              </w:rPr>
              <w:t>）</w:t>
            </w:r>
          </w:p>
          <w:p w14:paraId="57F1A1EE" w14:textId="77777777" w:rsidR="00000000" w:rsidRDefault="002C5368">
            <w:pPr>
              <w:spacing w:line="400" w:lineRule="exact"/>
              <w:jc w:val="center"/>
              <w:rPr>
                <w:rFonts w:hint="eastAsia"/>
                <w:sz w:val="18"/>
              </w:rPr>
            </w:pPr>
            <w:r>
              <w:rPr>
                <w:rFonts w:hint="eastAsia"/>
                <w:sz w:val="18"/>
              </w:rPr>
              <w:t>（场外）</w:t>
            </w:r>
          </w:p>
        </w:tc>
        <w:tc>
          <w:tcPr>
            <w:tcW w:w="2227" w:type="dxa"/>
            <w:vAlign w:val="center"/>
          </w:tcPr>
          <w:p w14:paraId="6BDE0B6A" w14:textId="77777777" w:rsidR="00000000" w:rsidRDefault="002C5368">
            <w:pPr>
              <w:spacing w:line="400" w:lineRule="exact"/>
              <w:jc w:val="center"/>
              <w:rPr>
                <w:rFonts w:hint="eastAsia"/>
                <w:sz w:val="18"/>
              </w:rPr>
            </w:pPr>
            <w:r>
              <w:rPr>
                <w:rFonts w:hint="eastAsia"/>
                <w:sz w:val="18"/>
              </w:rPr>
              <w:t>（</w:t>
            </w:r>
            <w:r>
              <w:rPr>
                <w:rFonts w:hint="eastAsia"/>
                <w:sz w:val="18"/>
              </w:rPr>
              <w:t>2641</w:t>
            </w:r>
            <w:r>
              <w:rPr>
                <w:rFonts w:hint="eastAsia"/>
                <w:sz w:val="18"/>
              </w:rPr>
              <w:t>）</w:t>
            </w:r>
          </w:p>
        </w:tc>
        <w:tc>
          <w:tcPr>
            <w:tcW w:w="2031" w:type="dxa"/>
            <w:vAlign w:val="center"/>
          </w:tcPr>
          <w:p w14:paraId="4068C730" w14:textId="77777777" w:rsidR="00000000" w:rsidRDefault="002C5368">
            <w:pPr>
              <w:spacing w:line="400" w:lineRule="exact"/>
              <w:jc w:val="center"/>
              <w:rPr>
                <w:rFonts w:hint="eastAsia"/>
                <w:sz w:val="18"/>
              </w:rPr>
            </w:pPr>
            <w:r>
              <w:rPr>
                <w:rFonts w:hint="eastAsia"/>
                <w:sz w:val="18"/>
              </w:rPr>
              <w:t>（</w:t>
            </w:r>
            <w:r>
              <w:rPr>
                <w:rFonts w:hint="eastAsia"/>
                <w:sz w:val="18"/>
              </w:rPr>
              <w:t>2931</w:t>
            </w:r>
            <w:r>
              <w:rPr>
                <w:rFonts w:hint="eastAsia"/>
                <w:sz w:val="18"/>
              </w:rPr>
              <w:t>）</w:t>
            </w:r>
          </w:p>
        </w:tc>
      </w:tr>
    </w:tbl>
    <w:p w14:paraId="4E3F9559" w14:textId="77777777" w:rsidR="00000000" w:rsidRDefault="002C5368">
      <w:pPr>
        <w:spacing w:line="560" w:lineRule="exact"/>
        <w:ind w:leftChars="-1" w:left="-3"/>
        <w:rPr>
          <w:b/>
          <w:sz w:val="30"/>
        </w:rPr>
      </w:pPr>
      <w:r>
        <w:rPr>
          <w:rFonts w:hint="eastAsia"/>
          <w:sz w:val="24"/>
        </w:rPr>
        <w:t>注：</w:t>
      </w:r>
      <w:r>
        <w:rPr>
          <w:rFonts w:hint="eastAsia"/>
          <w:sz w:val="18"/>
        </w:rPr>
        <w:t>（</w:t>
      </w:r>
      <w:r>
        <w:rPr>
          <w:rFonts w:hint="eastAsia"/>
          <w:sz w:val="18"/>
        </w:rPr>
        <w:t>1748</w:t>
      </w:r>
      <w:r>
        <w:rPr>
          <w:rFonts w:hint="eastAsia"/>
          <w:sz w:val="18"/>
        </w:rPr>
        <w:t>）</w:t>
      </w:r>
    </w:p>
    <w:p w14:paraId="78515643" w14:textId="77777777" w:rsidR="00000000" w:rsidRDefault="002C5368">
      <w:pPr>
        <w:spacing w:line="560" w:lineRule="exact"/>
        <w:jc w:val="center"/>
        <w:textAlignment w:val="baseline"/>
        <w:rPr>
          <w:rFonts w:eastAsia="方正黑体简体" w:hint="eastAsia"/>
          <w:sz w:val="30"/>
        </w:rPr>
      </w:pPr>
      <w:r>
        <w:rPr>
          <w:rFonts w:hint="eastAsia"/>
          <w:b/>
          <w:sz w:val="30"/>
        </w:rPr>
        <w:br w:type="page"/>
      </w:r>
      <w:r>
        <w:rPr>
          <w:rFonts w:eastAsia="方正黑体简体" w:hint="eastAsia"/>
          <w:sz w:val="30"/>
        </w:rPr>
        <w:lastRenderedPageBreak/>
        <w:t>§</w:t>
      </w:r>
      <w:r>
        <w:rPr>
          <w:rFonts w:eastAsia="方正黑体简体" w:hint="eastAsia"/>
          <w:sz w:val="30"/>
        </w:rPr>
        <w:t xml:space="preserve">2  </w:t>
      </w:r>
      <w:r>
        <w:rPr>
          <w:rFonts w:eastAsia="方正黑体简体" w:hint="eastAsia"/>
          <w:sz w:val="30"/>
        </w:rPr>
        <w:t>货币市场基金封闭期收益公告</w:t>
      </w:r>
    </w:p>
    <w:p w14:paraId="63674DDC" w14:textId="77777777" w:rsidR="00000000" w:rsidRDefault="002C5368">
      <w:pPr>
        <w:spacing w:line="560" w:lineRule="exact"/>
        <w:jc w:val="center"/>
        <w:textAlignment w:val="baseline"/>
        <w:rPr>
          <w:rFonts w:eastAsia="方正黑体简体" w:hint="eastAsia"/>
          <w:sz w:val="30"/>
        </w:rPr>
      </w:pPr>
      <w:r>
        <w:rPr>
          <w:rFonts w:eastAsia="方正黑体简体" w:hint="eastAsia"/>
          <w:sz w:val="30"/>
        </w:rPr>
        <w:t>/</w:t>
      </w:r>
      <w:r>
        <w:rPr>
          <w:rFonts w:eastAsia="方正黑体简体" w:hint="eastAsia"/>
          <w:sz w:val="30"/>
        </w:rPr>
        <w:t>货币市场基金节假日收益公告</w:t>
      </w:r>
      <w:r>
        <w:rPr>
          <w:rStyle w:val="FootnoteReference"/>
          <w:sz w:val="24"/>
        </w:rPr>
        <w:footnoteReference w:id="14"/>
      </w:r>
    </w:p>
    <w:p w14:paraId="0D22E524" w14:textId="77777777" w:rsidR="00000000" w:rsidRDefault="002C5368">
      <w:pPr>
        <w:spacing w:line="560" w:lineRule="exact"/>
        <w:jc w:val="center"/>
        <w:rPr>
          <w:rFonts w:hint="eastAsia"/>
          <w:sz w:val="18"/>
        </w:rPr>
      </w:pPr>
      <w:r>
        <w:rPr>
          <w:rFonts w:hint="eastAsia"/>
          <w:sz w:val="18"/>
        </w:rPr>
        <w:t>（</w:t>
      </w:r>
      <w:r>
        <w:rPr>
          <w:rFonts w:hint="eastAsia"/>
          <w:sz w:val="18"/>
        </w:rPr>
        <w:t>0002</w:t>
      </w:r>
      <w:r>
        <w:rPr>
          <w:rFonts w:hint="eastAsia"/>
          <w:sz w:val="18"/>
        </w:rPr>
        <w:t>）</w:t>
      </w:r>
    </w:p>
    <w:p w14:paraId="0EBD3EFE" w14:textId="77777777" w:rsidR="00000000" w:rsidRDefault="002C5368">
      <w:pPr>
        <w:spacing w:line="440" w:lineRule="exact"/>
        <w:jc w:val="center"/>
        <w:rPr>
          <w:rFonts w:hint="eastAsia"/>
          <w:sz w:val="30"/>
        </w:rPr>
      </w:pPr>
    </w:p>
    <w:p w14:paraId="0D26507F" w14:textId="77777777" w:rsidR="00000000" w:rsidRDefault="002C5368">
      <w:pPr>
        <w:spacing w:line="400" w:lineRule="exact"/>
        <w:rPr>
          <w:rFonts w:hint="eastAsia"/>
          <w:sz w:val="24"/>
        </w:rPr>
      </w:pPr>
      <w:r>
        <w:rPr>
          <w:rFonts w:hint="eastAsia"/>
          <w:sz w:val="24"/>
        </w:rPr>
        <w:t>封闭期</w:t>
      </w:r>
      <w:r>
        <w:rPr>
          <w:rFonts w:hint="eastAsia"/>
          <w:sz w:val="24"/>
        </w:rPr>
        <w:t>/</w:t>
      </w:r>
      <w:r>
        <w:rPr>
          <w:rFonts w:hint="eastAsia"/>
          <w:sz w:val="24"/>
        </w:rPr>
        <w:t>节假日期间</w:t>
      </w:r>
      <w:r>
        <w:rPr>
          <w:rFonts w:hint="eastAsia"/>
          <w:sz w:val="24"/>
        </w:rPr>
        <w:t>/</w:t>
      </w:r>
      <w:r>
        <w:rPr>
          <w:rFonts w:hint="eastAsia"/>
          <w:sz w:val="24"/>
        </w:rPr>
        <w:t>最近一周</w:t>
      </w:r>
      <w:r>
        <w:rPr>
          <w:rStyle w:val="FootnoteReference"/>
          <w:sz w:val="24"/>
        </w:rPr>
        <w:footnoteReference w:id="15"/>
      </w:r>
      <w:r>
        <w:rPr>
          <w:rFonts w:hint="eastAsia"/>
          <w:sz w:val="24"/>
        </w:rPr>
        <w:t>：××××年××月××日</w:t>
      </w:r>
      <w:r>
        <w:rPr>
          <w:rFonts w:hint="eastAsia"/>
          <w:sz w:val="18"/>
        </w:rPr>
        <w:t>（</w:t>
      </w:r>
      <w:r>
        <w:rPr>
          <w:rFonts w:hint="eastAsia"/>
          <w:sz w:val="18"/>
        </w:rPr>
        <w:t>2020</w:t>
      </w:r>
      <w:r>
        <w:rPr>
          <w:rFonts w:hint="eastAsia"/>
          <w:sz w:val="18"/>
        </w:rPr>
        <w:t>）</w:t>
      </w:r>
      <w:r>
        <w:rPr>
          <w:rFonts w:hint="eastAsia"/>
          <w:sz w:val="24"/>
        </w:rPr>
        <w:t>至××××年××月××日</w:t>
      </w:r>
      <w:r>
        <w:rPr>
          <w:rFonts w:hint="eastAsia"/>
          <w:sz w:val="18"/>
        </w:rPr>
        <w:t>（</w:t>
      </w:r>
      <w:r>
        <w:rPr>
          <w:rFonts w:hint="eastAsia"/>
          <w:sz w:val="18"/>
        </w:rPr>
        <w:t>2021</w:t>
      </w:r>
      <w:r>
        <w:rPr>
          <w:rFonts w:hint="eastAsia"/>
          <w:sz w:val="18"/>
        </w:rPr>
        <w:t>）</w:t>
      </w:r>
    </w:p>
    <w:p w14:paraId="11EAD0C9" w14:textId="77777777" w:rsidR="00000000" w:rsidRDefault="002C5368">
      <w:pPr>
        <w:spacing w:line="400" w:lineRule="exact"/>
        <w:rPr>
          <w:rFonts w:hint="eastAsia"/>
          <w:sz w:val="24"/>
        </w:rPr>
      </w:pPr>
      <w:r>
        <w:rPr>
          <w:rFonts w:hint="eastAsia"/>
          <w:sz w:val="24"/>
        </w:rPr>
        <w:t>估值日期</w:t>
      </w:r>
      <w:r>
        <w:rPr>
          <w:rStyle w:val="FootnoteReference"/>
          <w:rFonts w:hint="eastAsia"/>
          <w:sz w:val="24"/>
        </w:rPr>
        <w:footnoteReference w:id="16"/>
      </w:r>
      <w:r>
        <w:rPr>
          <w:rFonts w:hint="eastAsia"/>
          <w:sz w:val="24"/>
        </w:rPr>
        <w:t>：××××年××月××日</w:t>
      </w:r>
      <w:r>
        <w:rPr>
          <w:rFonts w:hint="eastAsia"/>
          <w:sz w:val="18"/>
        </w:rPr>
        <w:t>（</w:t>
      </w:r>
      <w:r>
        <w:rPr>
          <w:rFonts w:hint="eastAsia"/>
          <w:sz w:val="18"/>
        </w:rPr>
        <w:t>2022</w:t>
      </w:r>
      <w:r>
        <w:rPr>
          <w:rFonts w:hint="eastAsia"/>
          <w:sz w:val="18"/>
        </w:rPr>
        <w:t>）</w:t>
      </w:r>
    </w:p>
    <w:p w14:paraId="78586EC8" w14:textId="77777777" w:rsidR="00000000" w:rsidRDefault="002C5368">
      <w:pPr>
        <w:spacing w:line="400" w:lineRule="exact"/>
        <w:rPr>
          <w:rFonts w:hint="eastAsia"/>
          <w:sz w:val="30"/>
        </w:rPr>
      </w:pPr>
      <w:r>
        <w:rPr>
          <w:rFonts w:hint="eastAsia"/>
          <w:sz w:val="24"/>
        </w:rPr>
        <w:t>公告送出日期：××××年××月××日</w:t>
      </w:r>
      <w:r>
        <w:rPr>
          <w:rFonts w:hint="eastAsia"/>
          <w:sz w:val="18"/>
        </w:rPr>
        <w:t>（</w:t>
      </w:r>
      <w:r>
        <w:rPr>
          <w:rFonts w:hint="eastAsia"/>
          <w:sz w:val="18"/>
        </w:rPr>
        <w:t>0003</w:t>
      </w:r>
      <w:r>
        <w:rPr>
          <w:rFonts w:hint="eastAsia"/>
          <w:sz w:val="18"/>
        </w:rPr>
        <w:t>）</w:t>
      </w:r>
    </w:p>
    <w:p w14:paraId="739EDE99" w14:textId="77777777" w:rsidR="00000000" w:rsidRDefault="002C5368">
      <w:pPr>
        <w:spacing w:line="400" w:lineRule="exact"/>
        <w:jc w:val="right"/>
        <w:rPr>
          <w:rFonts w:hint="eastAsia"/>
          <w:sz w:val="24"/>
        </w:rPr>
      </w:pPr>
      <w:r>
        <w:rPr>
          <w:rFonts w:hint="eastAsia"/>
          <w:sz w:val="24"/>
        </w:rPr>
        <w:t>金额单位：××元</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82"/>
        <w:gridCol w:w="1038"/>
        <w:gridCol w:w="1111"/>
        <w:gridCol w:w="262"/>
        <w:gridCol w:w="1060"/>
      </w:tblGrid>
      <w:tr w:rsidR="00000000" w14:paraId="03177D8E" w14:textId="77777777">
        <w:trPr>
          <w:trHeight w:val="93"/>
          <w:jc w:val="center"/>
        </w:trPr>
        <w:tc>
          <w:tcPr>
            <w:tcW w:w="5982" w:type="dxa"/>
          </w:tcPr>
          <w:p w14:paraId="30CE7BCF" w14:textId="77777777" w:rsidR="00000000" w:rsidRDefault="002C5368">
            <w:pPr>
              <w:spacing w:line="400" w:lineRule="exact"/>
              <w:rPr>
                <w:rFonts w:hint="eastAsia"/>
                <w:sz w:val="24"/>
              </w:rPr>
            </w:pPr>
            <w:r>
              <w:rPr>
                <w:rFonts w:hint="eastAsia"/>
                <w:sz w:val="24"/>
              </w:rPr>
              <w:t>基金名</w:t>
            </w:r>
            <w:r>
              <w:rPr>
                <w:rFonts w:hint="eastAsia"/>
                <w:sz w:val="24"/>
              </w:rPr>
              <w:t>称</w:t>
            </w:r>
          </w:p>
        </w:tc>
        <w:tc>
          <w:tcPr>
            <w:tcW w:w="3471" w:type="dxa"/>
            <w:gridSpan w:val="4"/>
          </w:tcPr>
          <w:p w14:paraId="7C708126" w14:textId="77777777" w:rsidR="00000000" w:rsidRDefault="002C5368">
            <w:pPr>
              <w:spacing w:line="400" w:lineRule="exact"/>
              <w:jc w:val="center"/>
              <w:rPr>
                <w:rFonts w:hint="eastAsia"/>
                <w:sz w:val="30"/>
              </w:rPr>
            </w:pPr>
            <w:r>
              <w:rPr>
                <w:rFonts w:hint="eastAsia"/>
                <w:sz w:val="18"/>
              </w:rPr>
              <w:t>（</w:t>
            </w:r>
            <w:r>
              <w:rPr>
                <w:rFonts w:hint="eastAsia"/>
                <w:sz w:val="18"/>
              </w:rPr>
              <w:t>0009</w:t>
            </w:r>
            <w:r>
              <w:rPr>
                <w:rFonts w:hint="eastAsia"/>
                <w:sz w:val="18"/>
              </w:rPr>
              <w:t>）</w:t>
            </w:r>
          </w:p>
        </w:tc>
      </w:tr>
      <w:tr w:rsidR="00000000" w14:paraId="201A822E" w14:textId="77777777">
        <w:trPr>
          <w:trHeight w:val="93"/>
          <w:jc w:val="center"/>
        </w:trPr>
        <w:tc>
          <w:tcPr>
            <w:tcW w:w="5982" w:type="dxa"/>
          </w:tcPr>
          <w:p w14:paraId="37384FAF" w14:textId="77777777" w:rsidR="00000000" w:rsidRDefault="002C5368">
            <w:pPr>
              <w:spacing w:line="400" w:lineRule="exact"/>
              <w:rPr>
                <w:rFonts w:hint="eastAsia"/>
                <w:sz w:val="24"/>
              </w:rPr>
            </w:pPr>
            <w:r>
              <w:rPr>
                <w:rFonts w:hint="eastAsia"/>
                <w:sz w:val="24"/>
              </w:rPr>
              <w:t>基金简称</w:t>
            </w:r>
          </w:p>
        </w:tc>
        <w:tc>
          <w:tcPr>
            <w:tcW w:w="3471" w:type="dxa"/>
            <w:gridSpan w:val="4"/>
          </w:tcPr>
          <w:p w14:paraId="0655AEAB" w14:textId="77777777" w:rsidR="00000000" w:rsidRDefault="002C5368">
            <w:pPr>
              <w:spacing w:line="400" w:lineRule="exact"/>
              <w:jc w:val="center"/>
              <w:rPr>
                <w:rFonts w:hint="eastAsia"/>
                <w:sz w:val="30"/>
              </w:rPr>
            </w:pPr>
            <w:r>
              <w:rPr>
                <w:rFonts w:hint="eastAsia"/>
                <w:sz w:val="18"/>
              </w:rPr>
              <w:t>（</w:t>
            </w:r>
            <w:r>
              <w:rPr>
                <w:rFonts w:hint="eastAsia"/>
                <w:sz w:val="18"/>
              </w:rPr>
              <w:t>0011</w:t>
            </w:r>
            <w:r>
              <w:rPr>
                <w:rFonts w:hint="eastAsia"/>
                <w:sz w:val="18"/>
              </w:rPr>
              <w:t>）</w:t>
            </w:r>
          </w:p>
        </w:tc>
      </w:tr>
      <w:tr w:rsidR="00000000" w14:paraId="00C96F85" w14:textId="77777777">
        <w:trPr>
          <w:trHeight w:val="93"/>
          <w:jc w:val="center"/>
        </w:trPr>
        <w:tc>
          <w:tcPr>
            <w:tcW w:w="5982" w:type="dxa"/>
          </w:tcPr>
          <w:p w14:paraId="3400F10F" w14:textId="77777777" w:rsidR="00000000" w:rsidRDefault="002C5368">
            <w:pPr>
              <w:spacing w:line="400" w:lineRule="exact"/>
              <w:rPr>
                <w:rFonts w:hint="eastAsia"/>
                <w:sz w:val="24"/>
              </w:rPr>
            </w:pPr>
            <w:r>
              <w:rPr>
                <w:rFonts w:hint="eastAsia"/>
                <w:sz w:val="24"/>
              </w:rPr>
              <w:t>基金主代码</w:t>
            </w:r>
          </w:p>
        </w:tc>
        <w:tc>
          <w:tcPr>
            <w:tcW w:w="3471" w:type="dxa"/>
            <w:gridSpan w:val="4"/>
          </w:tcPr>
          <w:p w14:paraId="232C97D4" w14:textId="77777777" w:rsidR="00000000" w:rsidRDefault="002C5368">
            <w:pPr>
              <w:spacing w:line="400" w:lineRule="exact"/>
              <w:jc w:val="center"/>
              <w:rPr>
                <w:rFonts w:hint="eastAsia"/>
                <w:sz w:val="30"/>
              </w:rPr>
            </w:pPr>
            <w:r>
              <w:rPr>
                <w:rFonts w:hint="eastAsia"/>
                <w:sz w:val="18"/>
              </w:rPr>
              <w:t>（</w:t>
            </w:r>
            <w:r>
              <w:rPr>
                <w:rFonts w:hint="eastAsia"/>
                <w:sz w:val="18"/>
              </w:rPr>
              <w:t>0012</w:t>
            </w:r>
            <w:r>
              <w:rPr>
                <w:rFonts w:hint="eastAsia"/>
                <w:sz w:val="18"/>
              </w:rPr>
              <w:t>）</w:t>
            </w:r>
          </w:p>
        </w:tc>
      </w:tr>
      <w:tr w:rsidR="00000000" w14:paraId="2DAD845C" w14:textId="77777777">
        <w:trPr>
          <w:trHeight w:val="93"/>
          <w:jc w:val="center"/>
        </w:trPr>
        <w:tc>
          <w:tcPr>
            <w:tcW w:w="5982" w:type="dxa"/>
          </w:tcPr>
          <w:p w14:paraId="4AC7EA14" w14:textId="77777777" w:rsidR="00000000" w:rsidRDefault="002C5368">
            <w:pPr>
              <w:spacing w:line="400" w:lineRule="exact"/>
              <w:rPr>
                <w:rFonts w:hint="eastAsia"/>
                <w:sz w:val="24"/>
              </w:rPr>
            </w:pPr>
            <w:r>
              <w:rPr>
                <w:rFonts w:hint="eastAsia"/>
                <w:sz w:val="24"/>
              </w:rPr>
              <w:t>交易代码</w:t>
            </w:r>
          </w:p>
        </w:tc>
        <w:tc>
          <w:tcPr>
            <w:tcW w:w="3471" w:type="dxa"/>
            <w:gridSpan w:val="4"/>
          </w:tcPr>
          <w:p w14:paraId="726BD3E9" w14:textId="77777777" w:rsidR="00000000" w:rsidRDefault="002C5368">
            <w:pPr>
              <w:spacing w:line="400" w:lineRule="exact"/>
              <w:jc w:val="center"/>
              <w:rPr>
                <w:rFonts w:hint="eastAsia"/>
                <w:sz w:val="30"/>
              </w:rPr>
            </w:pPr>
            <w:r>
              <w:rPr>
                <w:rFonts w:hint="eastAsia"/>
                <w:sz w:val="18"/>
              </w:rPr>
              <w:t>（</w:t>
            </w:r>
            <w:r>
              <w:rPr>
                <w:rFonts w:hint="eastAsia"/>
                <w:sz w:val="18"/>
              </w:rPr>
              <w:t>0014</w:t>
            </w:r>
            <w:r>
              <w:rPr>
                <w:rFonts w:hint="eastAsia"/>
                <w:sz w:val="18"/>
              </w:rPr>
              <w:t>）</w:t>
            </w:r>
            <w:r>
              <w:rPr>
                <w:rFonts w:hint="eastAsia"/>
                <w:sz w:val="18"/>
              </w:rPr>
              <w:t>/</w:t>
            </w:r>
            <w:r>
              <w:rPr>
                <w:rFonts w:hint="eastAsia"/>
                <w:sz w:val="18"/>
              </w:rPr>
              <w:t>（</w:t>
            </w:r>
            <w:r>
              <w:rPr>
                <w:rFonts w:hint="eastAsia"/>
                <w:sz w:val="18"/>
              </w:rPr>
              <w:t>0015</w:t>
            </w:r>
            <w:r>
              <w:rPr>
                <w:rFonts w:hint="eastAsia"/>
                <w:sz w:val="18"/>
              </w:rPr>
              <w:t>）</w:t>
            </w:r>
          </w:p>
        </w:tc>
      </w:tr>
      <w:tr w:rsidR="00000000" w14:paraId="52FBA261" w14:textId="77777777">
        <w:trPr>
          <w:trHeight w:val="93"/>
          <w:jc w:val="center"/>
        </w:trPr>
        <w:tc>
          <w:tcPr>
            <w:tcW w:w="5982" w:type="dxa"/>
          </w:tcPr>
          <w:p w14:paraId="74BB9ADB" w14:textId="77777777" w:rsidR="00000000" w:rsidRDefault="002C5368">
            <w:pPr>
              <w:spacing w:line="400" w:lineRule="exact"/>
              <w:rPr>
                <w:rFonts w:hint="eastAsia"/>
                <w:sz w:val="24"/>
              </w:rPr>
            </w:pPr>
            <w:r>
              <w:rPr>
                <w:rFonts w:hint="eastAsia"/>
                <w:sz w:val="24"/>
              </w:rPr>
              <w:t>基金管理人</w:t>
            </w:r>
          </w:p>
        </w:tc>
        <w:tc>
          <w:tcPr>
            <w:tcW w:w="3471" w:type="dxa"/>
            <w:gridSpan w:val="4"/>
          </w:tcPr>
          <w:p w14:paraId="5C30B0CD" w14:textId="77777777" w:rsidR="00000000" w:rsidRDefault="002C5368">
            <w:pPr>
              <w:spacing w:line="400" w:lineRule="exact"/>
              <w:jc w:val="center"/>
              <w:rPr>
                <w:rFonts w:hint="eastAsia"/>
                <w:sz w:val="30"/>
              </w:rPr>
            </w:pPr>
            <w:r>
              <w:rPr>
                <w:rFonts w:hint="eastAsia"/>
                <w:sz w:val="18"/>
              </w:rPr>
              <w:t>（</w:t>
            </w:r>
            <w:r>
              <w:rPr>
                <w:rFonts w:hint="eastAsia"/>
                <w:sz w:val="18"/>
              </w:rPr>
              <w:t>0186</w:t>
            </w:r>
            <w:r>
              <w:rPr>
                <w:rFonts w:hint="eastAsia"/>
                <w:sz w:val="18"/>
              </w:rPr>
              <w:t>）</w:t>
            </w:r>
          </w:p>
        </w:tc>
      </w:tr>
      <w:tr w:rsidR="00000000" w14:paraId="1E6B5DF3" w14:textId="77777777">
        <w:trPr>
          <w:trHeight w:val="93"/>
          <w:jc w:val="center"/>
        </w:trPr>
        <w:tc>
          <w:tcPr>
            <w:tcW w:w="5982" w:type="dxa"/>
          </w:tcPr>
          <w:p w14:paraId="1A915163" w14:textId="77777777" w:rsidR="00000000" w:rsidRDefault="002C5368">
            <w:pPr>
              <w:spacing w:line="400" w:lineRule="exact"/>
              <w:rPr>
                <w:rFonts w:hint="eastAsia"/>
                <w:sz w:val="24"/>
              </w:rPr>
            </w:pPr>
            <w:r>
              <w:rPr>
                <w:rFonts w:hint="eastAsia"/>
                <w:sz w:val="24"/>
              </w:rPr>
              <w:t>基金管理人代码</w:t>
            </w:r>
          </w:p>
        </w:tc>
        <w:tc>
          <w:tcPr>
            <w:tcW w:w="3471" w:type="dxa"/>
            <w:gridSpan w:val="4"/>
          </w:tcPr>
          <w:p w14:paraId="53EBF6E4" w14:textId="77777777" w:rsidR="00000000" w:rsidRDefault="002C5368">
            <w:pPr>
              <w:spacing w:line="400" w:lineRule="exact"/>
              <w:jc w:val="center"/>
              <w:rPr>
                <w:rFonts w:hint="eastAsia"/>
                <w:sz w:val="30"/>
              </w:rPr>
            </w:pPr>
            <w:r>
              <w:rPr>
                <w:rFonts w:hint="eastAsia"/>
                <w:sz w:val="18"/>
              </w:rPr>
              <w:t>（</w:t>
            </w:r>
            <w:r>
              <w:rPr>
                <w:rFonts w:hint="eastAsia"/>
                <w:sz w:val="18"/>
              </w:rPr>
              <w:t>1743</w:t>
            </w:r>
            <w:r>
              <w:rPr>
                <w:rFonts w:hint="eastAsia"/>
                <w:sz w:val="18"/>
              </w:rPr>
              <w:t>）</w:t>
            </w:r>
          </w:p>
        </w:tc>
      </w:tr>
      <w:tr w:rsidR="00000000" w14:paraId="5A85042A" w14:textId="77777777">
        <w:trPr>
          <w:trHeight w:val="93"/>
          <w:jc w:val="center"/>
        </w:trPr>
        <w:tc>
          <w:tcPr>
            <w:tcW w:w="5982" w:type="dxa"/>
          </w:tcPr>
          <w:p w14:paraId="17FFF3F1" w14:textId="77777777" w:rsidR="00000000" w:rsidRDefault="002C5368">
            <w:pPr>
              <w:spacing w:line="400" w:lineRule="exact"/>
              <w:rPr>
                <w:rFonts w:hint="eastAsia"/>
                <w:sz w:val="24"/>
              </w:rPr>
            </w:pPr>
            <w:r>
              <w:rPr>
                <w:rFonts w:hint="eastAsia"/>
                <w:sz w:val="24"/>
              </w:rPr>
              <w:t>基金托管人</w:t>
            </w:r>
          </w:p>
        </w:tc>
        <w:tc>
          <w:tcPr>
            <w:tcW w:w="3471" w:type="dxa"/>
            <w:gridSpan w:val="4"/>
          </w:tcPr>
          <w:p w14:paraId="513E3506" w14:textId="77777777" w:rsidR="00000000" w:rsidRDefault="002C5368">
            <w:pPr>
              <w:spacing w:line="400" w:lineRule="exact"/>
              <w:jc w:val="center"/>
              <w:rPr>
                <w:rFonts w:hint="eastAsia"/>
                <w:sz w:val="30"/>
              </w:rPr>
            </w:pPr>
            <w:r>
              <w:rPr>
                <w:rFonts w:hint="eastAsia"/>
                <w:sz w:val="18"/>
              </w:rPr>
              <w:t>（</w:t>
            </w:r>
            <w:r>
              <w:rPr>
                <w:rFonts w:hint="eastAsia"/>
                <w:sz w:val="18"/>
              </w:rPr>
              <w:t>0213</w:t>
            </w:r>
            <w:r>
              <w:rPr>
                <w:rFonts w:hint="eastAsia"/>
                <w:sz w:val="18"/>
              </w:rPr>
              <w:t>）</w:t>
            </w:r>
          </w:p>
        </w:tc>
      </w:tr>
      <w:tr w:rsidR="00000000" w14:paraId="21365137" w14:textId="77777777">
        <w:trPr>
          <w:trHeight w:val="93"/>
          <w:jc w:val="center"/>
        </w:trPr>
        <w:tc>
          <w:tcPr>
            <w:tcW w:w="5982" w:type="dxa"/>
          </w:tcPr>
          <w:p w14:paraId="3BFDA90F" w14:textId="77777777" w:rsidR="00000000" w:rsidRDefault="002C5368">
            <w:pPr>
              <w:spacing w:line="400" w:lineRule="exact"/>
              <w:rPr>
                <w:rFonts w:hint="eastAsia"/>
                <w:sz w:val="24"/>
              </w:rPr>
            </w:pPr>
            <w:r>
              <w:rPr>
                <w:rFonts w:hint="eastAsia"/>
                <w:sz w:val="24"/>
              </w:rPr>
              <w:t>基金托管人代码</w:t>
            </w:r>
          </w:p>
        </w:tc>
        <w:tc>
          <w:tcPr>
            <w:tcW w:w="3471" w:type="dxa"/>
            <w:gridSpan w:val="4"/>
          </w:tcPr>
          <w:p w14:paraId="0D4B6A36" w14:textId="77777777" w:rsidR="00000000" w:rsidRDefault="002C5368">
            <w:pPr>
              <w:spacing w:line="400" w:lineRule="exact"/>
              <w:jc w:val="center"/>
              <w:rPr>
                <w:rFonts w:hint="eastAsia"/>
                <w:sz w:val="30"/>
              </w:rPr>
            </w:pPr>
            <w:r>
              <w:rPr>
                <w:rFonts w:hint="eastAsia"/>
                <w:sz w:val="18"/>
              </w:rPr>
              <w:t>（</w:t>
            </w:r>
            <w:r>
              <w:rPr>
                <w:rFonts w:hint="eastAsia"/>
                <w:sz w:val="18"/>
              </w:rPr>
              <w:t>1744</w:t>
            </w:r>
            <w:r>
              <w:rPr>
                <w:rFonts w:hint="eastAsia"/>
                <w:sz w:val="18"/>
              </w:rPr>
              <w:t>）</w:t>
            </w:r>
          </w:p>
        </w:tc>
      </w:tr>
      <w:tr w:rsidR="00000000" w14:paraId="48A4B839" w14:textId="77777777">
        <w:trPr>
          <w:trHeight w:val="282"/>
          <w:jc w:val="center"/>
        </w:trPr>
        <w:tc>
          <w:tcPr>
            <w:tcW w:w="5982" w:type="dxa"/>
          </w:tcPr>
          <w:p w14:paraId="3BD67C47" w14:textId="77777777" w:rsidR="00000000" w:rsidRDefault="002C5368">
            <w:pPr>
              <w:spacing w:line="400" w:lineRule="exact"/>
              <w:rPr>
                <w:rFonts w:hint="eastAsia"/>
                <w:sz w:val="24"/>
              </w:rPr>
            </w:pPr>
            <w:r>
              <w:rPr>
                <w:rFonts w:hint="eastAsia"/>
                <w:sz w:val="24"/>
              </w:rPr>
              <w:t>封闭期</w:t>
            </w:r>
            <w:r>
              <w:rPr>
                <w:rFonts w:hint="eastAsia"/>
                <w:sz w:val="24"/>
              </w:rPr>
              <w:t>/</w:t>
            </w:r>
            <w:r>
              <w:rPr>
                <w:rFonts w:hint="eastAsia"/>
                <w:sz w:val="24"/>
              </w:rPr>
              <w:t>节假日期间每万份基金已实现收益</w:t>
            </w:r>
            <w:r>
              <w:rPr>
                <w:rStyle w:val="FootnoteReference"/>
                <w:sz w:val="24"/>
              </w:rPr>
              <w:footnoteReference w:id="17"/>
            </w:r>
          </w:p>
        </w:tc>
        <w:tc>
          <w:tcPr>
            <w:tcW w:w="3471" w:type="dxa"/>
            <w:gridSpan w:val="4"/>
          </w:tcPr>
          <w:p w14:paraId="2E6A8CB5" w14:textId="77777777" w:rsidR="00000000" w:rsidRDefault="002C5368">
            <w:pPr>
              <w:spacing w:line="400" w:lineRule="exact"/>
              <w:jc w:val="center"/>
              <w:rPr>
                <w:rFonts w:hint="eastAsia"/>
                <w:sz w:val="30"/>
              </w:rPr>
            </w:pPr>
            <w:r>
              <w:rPr>
                <w:rFonts w:hint="eastAsia"/>
                <w:sz w:val="18"/>
              </w:rPr>
              <w:t>（</w:t>
            </w:r>
            <w:r>
              <w:rPr>
                <w:rFonts w:hint="eastAsia"/>
                <w:sz w:val="18"/>
              </w:rPr>
              <w:t>0339</w:t>
            </w:r>
            <w:r>
              <w:rPr>
                <w:rFonts w:hint="eastAsia"/>
                <w:sz w:val="18"/>
              </w:rPr>
              <w:t>）</w:t>
            </w:r>
          </w:p>
        </w:tc>
      </w:tr>
      <w:tr w:rsidR="00000000" w14:paraId="27B15829" w14:textId="77777777">
        <w:trPr>
          <w:trHeight w:val="282"/>
          <w:jc w:val="center"/>
        </w:trPr>
        <w:tc>
          <w:tcPr>
            <w:tcW w:w="5982" w:type="dxa"/>
          </w:tcPr>
          <w:p w14:paraId="723C2C95" w14:textId="77777777" w:rsidR="00000000" w:rsidRDefault="002C5368">
            <w:pPr>
              <w:spacing w:line="400" w:lineRule="exact"/>
              <w:rPr>
                <w:rFonts w:hint="eastAsia"/>
                <w:sz w:val="24"/>
              </w:rPr>
            </w:pPr>
            <w:r>
              <w:rPr>
                <w:rFonts w:hint="eastAsia"/>
                <w:sz w:val="24"/>
              </w:rPr>
              <w:t>封闭期</w:t>
            </w:r>
            <w:r>
              <w:rPr>
                <w:rFonts w:hint="eastAsia"/>
                <w:sz w:val="24"/>
              </w:rPr>
              <w:t>/</w:t>
            </w:r>
            <w:r>
              <w:rPr>
                <w:rFonts w:hint="eastAsia"/>
                <w:sz w:val="24"/>
              </w:rPr>
              <w:t>节假日期间每百万份基金已实现收益</w:t>
            </w:r>
            <w:r>
              <w:rPr>
                <w:rStyle w:val="FootnoteReference"/>
                <w:sz w:val="24"/>
              </w:rPr>
              <w:footnoteReference w:id="18"/>
            </w:r>
          </w:p>
        </w:tc>
        <w:tc>
          <w:tcPr>
            <w:tcW w:w="3471" w:type="dxa"/>
            <w:gridSpan w:val="4"/>
          </w:tcPr>
          <w:p w14:paraId="09875415" w14:textId="77777777" w:rsidR="00000000" w:rsidRDefault="002C5368">
            <w:pPr>
              <w:spacing w:line="400" w:lineRule="exact"/>
              <w:jc w:val="center"/>
              <w:rPr>
                <w:rFonts w:hint="eastAsia"/>
                <w:sz w:val="18"/>
              </w:rPr>
            </w:pPr>
            <w:r>
              <w:rPr>
                <w:rFonts w:hint="eastAsia"/>
                <w:sz w:val="18"/>
              </w:rPr>
              <w:t>（</w:t>
            </w:r>
            <w:r>
              <w:rPr>
                <w:rFonts w:hint="eastAsia"/>
                <w:sz w:val="18"/>
              </w:rPr>
              <w:t>2965</w:t>
            </w:r>
            <w:r>
              <w:rPr>
                <w:rFonts w:hint="eastAsia"/>
                <w:sz w:val="18"/>
              </w:rPr>
              <w:t>）</w:t>
            </w:r>
          </w:p>
        </w:tc>
      </w:tr>
      <w:tr w:rsidR="00000000" w14:paraId="54F577BE" w14:textId="77777777">
        <w:trPr>
          <w:trHeight w:val="282"/>
          <w:jc w:val="center"/>
        </w:trPr>
        <w:tc>
          <w:tcPr>
            <w:tcW w:w="5982" w:type="dxa"/>
          </w:tcPr>
          <w:p w14:paraId="598FEF04" w14:textId="77777777" w:rsidR="00000000" w:rsidRDefault="002C5368">
            <w:pPr>
              <w:spacing w:line="400" w:lineRule="exact"/>
              <w:rPr>
                <w:rFonts w:hint="eastAsia"/>
                <w:sz w:val="24"/>
              </w:rPr>
            </w:pPr>
            <w:r>
              <w:rPr>
                <w:rFonts w:hint="eastAsia"/>
                <w:sz w:val="24"/>
              </w:rPr>
              <w:lastRenderedPageBreak/>
              <w:t>封闭期</w:t>
            </w:r>
            <w:r>
              <w:rPr>
                <w:rFonts w:hint="eastAsia"/>
                <w:sz w:val="24"/>
              </w:rPr>
              <w:t>/</w:t>
            </w:r>
            <w:r>
              <w:rPr>
                <w:rFonts w:hint="eastAsia"/>
                <w:sz w:val="24"/>
              </w:rPr>
              <w:t>节假日期间每百份基金已实现收益</w:t>
            </w:r>
            <w:r>
              <w:rPr>
                <w:rStyle w:val="FootnoteReference"/>
                <w:sz w:val="24"/>
              </w:rPr>
              <w:footnoteReference w:id="19"/>
            </w:r>
          </w:p>
        </w:tc>
        <w:tc>
          <w:tcPr>
            <w:tcW w:w="3471" w:type="dxa"/>
            <w:gridSpan w:val="4"/>
          </w:tcPr>
          <w:p w14:paraId="01D1494B" w14:textId="77777777" w:rsidR="00000000" w:rsidRDefault="002C5368">
            <w:pPr>
              <w:spacing w:line="400" w:lineRule="exact"/>
              <w:jc w:val="center"/>
              <w:rPr>
                <w:rFonts w:hint="eastAsia"/>
                <w:sz w:val="18"/>
              </w:rPr>
            </w:pPr>
            <w:r>
              <w:rPr>
                <w:rFonts w:hint="eastAsia"/>
                <w:sz w:val="18"/>
              </w:rPr>
              <w:t>（</w:t>
            </w:r>
            <w:r>
              <w:rPr>
                <w:rFonts w:hint="eastAsia"/>
                <w:sz w:val="18"/>
              </w:rPr>
              <w:t>2966</w:t>
            </w:r>
            <w:r>
              <w:rPr>
                <w:rFonts w:hint="eastAsia"/>
                <w:sz w:val="18"/>
              </w:rPr>
              <w:t>）</w:t>
            </w:r>
          </w:p>
        </w:tc>
      </w:tr>
      <w:tr w:rsidR="00000000" w14:paraId="52EAFDFC" w14:textId="77777777">
        <w:trPr>
          <w:trHeight w:val="564"/>
          <w:jc w:val="center"/>
        </w:trPr>
        <w:tc>
          <w:tcPr>
            <w:tcW w:w="5982" w:type="dxa"/>
          </w:tcPr>
          <w:p w14:paraId="67FFA863" w14:textId="77777777" w:rsidR="00000000" w:rsidRDefault="002C5368">
            <w:pPr>
              <w:spacing w:line="400" w:lineRule="exact"/>
              <w:rPr>
                <w:rFonts w:hint="eastAsia"/>
                <w:sz w:val="24"/>
              </w:rPr>
            </w:pPr>
            <w:r>
              <w:rPr>
                <w:rFonts w:hint="eastAsia"/>
                <w:sz w:val="24"/>
              </w:rPr>
              <w:t>封闭期最后一日</w:t>
            </w:r>
            <w:r>
              <w:rPr>
                <w:rFonts w:hint="eastAsia"/>
                <w:sz w:val="24"/>
              </w:rPr>
              <w:t>/</w:t>
            </w:r>
            <w:r>
              <w:rPr>
                <w:rFonts w:hint="eastAsia"/>
                <w:sz w:val="24"/>
              </w:rPr>
              <w:t>节假日期间最后一日的</w:t>
            </w:r>
            <w:r>
              <w:rPr>
                <w:rFonts w:hint="eastAsia"/>
                <w:sz w:val="24"/>
              </w:rPr>
              <w:t>7</w:t>
            </w:r>
            <w:r>
              <w:rPr>
                <w:rFonts w:hint="eastAsia"/>
                <w:sz w:val="24"/>
              </w:rPr>
              <w:t>日年化收益率</w:t>
            </w:r>
            <w:r>
              <w:rPr>
                <w:rStyle w:val="FootnoteReference"/>
                <w:sz w:val="24"/>
              </w:rPr>
              <w:footnoteReference w:id="20"/>
            </w:r>
          </w:p>
        </w:tc>
        <w:tc>
          <w:tcPr>
            <w:tcW w:w="3471" w:type="dxa"/>
            <w:gridSpan w:val="4"/>
          </w:tcPr>
          <w:p w14:paraId="55EBD22D" w14:textId="77777777" w:rsidR="00000000" w:rsidRDefault="002C5368">
            <w:pPr>
              <w:spacing w:line="400" w:lineRule="exact"/>
              <w:jc w:val="center"/>
              <w:rPr>
                <w:rFonts w:hint="eastAsia"/>
                <w:sz w:val="30"/>
              </w:rPr>
            </w:pPr>
            <w:r>
              <w:rPr>
                <w:rFonts w:hint="eastAsia"/>
                <w:sz w:val="18"/>
              </w:rPr>
              <w:t>（</w:t>
            </w:r>
            <w:r>
              <w:rPr>
                <w:rFonts w:hint="eastAsia"/>
                <w:sz w:val="18"/>
              </w:rPr>
              <w:t>0341</w:t>
            </w:r>
            <w:r>
              <w:rPr>
                <w:rFonts w:hint="eastAsia"/>
                <w:sz w:val="18"/>
              </w:rPr>
              <w:t>）</w:t>
            </w:r>
          </w:p>
        </w:tc>
      </w:tr>
      <w:tr w:rsidR="00000000" w14:paraId="77BD91BB" w14:textId="77777777">
        <w:trPr>
          <w:trHeight w:val="574"/>
          <w:jc w:val="center"/>
        </w:trPr>
        <w:tc>
          <w:tcPr>
            <w:tcW w:w="5982" w:type="dxa"/>
          </w:tcPr>
          <w:p w14:paraId="1C1E8D22" w14:textId="77777777" w:rsidR="00000000" w:rsidRDefault="002C5368">
            <w:pPr>
              <w:spacing w:line="400" w:lineRule="exact"/>
              <w:rPr>
                <w:rFonts w:hint="eastAsia"/>
                <w:sz w:val="24"/>
              </w:rPr>
            </w:pPr>
            <w:r>
              <w:rPr>
                <w:rFonts w:hint="eastAsia"/>
                <w:sz w:val="24"/>
              </w:rPr>
              <w:t>下属各类别基金的基金简称</w:t>
            </w:r>
            <w:r>
              <w:rPr>
                <w:rStyle w:val="FootnoteReference"/>
                <w:sz w:val="24"/>
              </w:rPr>
              <w:footnoteReference w:id="21"/>
            </w:r>
          </w:p>
        </w:tc>
        <w:tc>
          <w:tcPr>
            <w:tcW w:w="1038" w:type="dxa"/>
          </w:tcPr>
          <w:p w14:paraId="5B1909FF" w14:textId="77777777" w:rsidR="00000000" w:rsidRDefault="002C5368">
            <w:pPr>
              <w:spacing w:line="400" w:lineRule="exact"/>
              <w:jc w:val="center"/>
              <w:rPr>
                <w:rFonts w:hint="eastAsia"/>
                <w:sz w:val="18"/>
              </w:rPr>
            </w:pPr>
            <w:r>
              <w:rPr>
                <w:rFonts w:hint="eastAsia"/>
                <w:sz w:val="18"/>
              </w:rPr>
              <w:t>（</w:t>
            </w:r>
            <w:r>
              <w:rPr>
                <w:rFonts w:hint="eastAsia"/>
                <w:sz w:val="18"/>
              </w:rPr>
              <w:t>0</w:t>
            </w:r>
            <w:r>
              <w:rPr>
                <w:rFonts w:hint="eastAsia"/>
                <w:sz w:val="18"/>
              </w:rPr>
              <w:t>011</w:t>
            </w:r>
            <w:r>
              <w:rPr>
                <w:rFonts w:hint="eastAsia"/>
                <w:sz w:val="18"/>
              </w:rPr>
              <w:t>）</w:t>
            </w:r>
          </w:p>
        </w:tc>
        <w:tc>
          <w:tcPr>
            <w:tcW w:w="1111" w:type="dxa"/>
          </w:tcPr>
          <w:p w14:paraId="6AA161C3" w14:textId="77777777" w:rsidR="00000000" w:rsidRDefault="002C5368">
            <w:pPr>
              <w:spacing w:line="400" w:lineRule="exact"/>
              <w:jc w:val="center"/>
              <w:rPr>
                <w:rFonts w:hint="eastAsia"/>
                <w:sz w:val="18"/>
              </w:rPr>
            </w:pPr>
            <w:r>
              <w:rPr>
                <w:rFonts w:hint="eastAsia"/>
                <w:sz w:val="18"/>
              </w:rPr>
              <w:t>（</w:t>
            </w:r>
            <w:r>
              <w:rPr>
                <w:rFonts w:hint="eastAsia"/>
                <w:sz w:val="18"/>
              </w:rPr>
              <w:t>0011</w:t>
            </w:r>
            <w:r>
              <w:rPr>
                <w:rFonts w:hint="eastAsia"/>
                <w:sz w:val="18"/>
              </w:rPr>
              <w:t>）</w:t>
            </w:r>
          </w:p>
        </w:tc>
        <w:tc>
          <w:tcPr>
            <w:tcW w:w="1322" w:type="dxa"/>
            <w:gridSpan w:val="2"/>
          </w:tcPr>
          <w:p w14:paraId="4C3065C8" w14:textId="77777777" w:rsidR="00000000" w:rsidRDefault="002C5368">
            <w:pPr>
              <w:spacing w:line="400" w:lineRule="exact"/>
              <w:jc w:val="center"/>
              <w:rPr>
                <w:rFonts w:hint="eastAsia"/>
                <w:sz w:val="18"/>
              </w:rPr>
            </w:pPr>
            <w:r>
              <w:rPr>
                <w:rFonts w:hint="eastAsia"/>
                <w:sz w:val="18"/>
              </w:rPr>
              <w:t>（</w:t>
            </w:r>
            <w:r>
              <w:rPr>
                <w:rFonts w:hint="eastAsia"/>
                <w:sz w:val="18"/>
              </w:rPr>
              <w:t>0011</w:t>
            </w:r>
            <w:r>
              <w:rPr>
                <w:rFonts w:hint="eastAsia"/>
                <w:sz w:val="18"/>
              </w:rPr>
              <w:t>）</w:t>
            </w:r>
          </w:p>
        </w:tc>
      </w:tr>
      <w:tr w:rsidR="00000000" w14:paraId="3F979DCE" w14:textId="77777777">
        <w:trPr>
          <w:trHeight w:val="1702"/>
          <w:jc w:val="center"/>
        </w:trPr>
        <w:tc>
          <w:tcPr>
            <w:tcW w:w="5982" w:type="dxa"/>
            <w:vAlign w:val="center"/>
          </w:tcPr>
          <w:p w14:paraId="3E8C983D" w14:textId="77777777" w:rsidR="00000000" w:rsidRDefault="002C5368">
            <w:pPr>
              <w:spacing w:line="400" w:lineRule="exact"/>
              <w:rPr>
                <w:rFonts w:hint="eastAsia"/>
                <w:sz w:val="24"/>
              </w:rPr>
            </w:pPr>
            <w:r>
              <w:rPr>
                <w:rFonts w:hint="eastAsia"/>
                <w:sz w:val="24"/>
              </w:rPr>
              <w:t>下属各类别基金的交易代码</w:t>
            </w:r>
          </w:p>
        </w:tc>
        <w:tc>
          <w:tcPr>
            <w:tcW w:w="1038" w:type="dxa"/>
          </w:tcPr>
          <w:p w14:paraId="32B925D1" w14:textId="77777777" w:rsidR="00000000" w:rsidRDefault="002C5368">
            <w:pPr>
              <w:spacing w:line="400" w:lineRule="exact"/>
              <w:jc w:val="center"/>
              <w:rPr>
                <w:rFonts w:hint="eastAsia"/>
                <w:sz w:val="18"/>
              </w:rPr>
            </w:pPr>
            <w:r>
              <w:rPr>
                <w:rFonts w:hint="eastAsia"/>
                <w:sz w:val="18"/>
              </w:rPr>
              <w:t>（</w:t>
            </w:r>
            <w:r>
              <w:rPr>
                <w:rFonts w:hint="eastAsia"/>
                <w:sz w:val="18"/>
              </w:rPr>
              <w:t>0012</w:t>
            </w:r>
            <w:r>
              <w:rPr>
                <w:rFonts w:hint="eastAsia"/>
                <w:sz w:val="18"/>
              </w:rPr>
              <w:t>）</w:t>
            </w:r>
            <w:r>
              <w:rPr>
                <w:rFonts w:hint="eastAsia"/>
                <w:sz w:val="18"/>
              </w:rPr>
              <w:t>/</w:t>
            </w:r>
            <w:r>
              <w:rPr>
                <w:rFonts w:hint="eastAsia"/>
                <w:sz w:val="18"/>
              </w:rPr>
              <w:t>（</w:t>
            </w:r>
            <w:r>
              <w:rPr>
                <w:rFonts w:hint="eastAsia"/>
                <w:sz w:val="18"/>
              </w:rPr>
              <w:t>0014</w:t>
            </w:r>
            <w:r>
              <w:rPr>
                <w:rFonts w:hint="eastAsia"/>
                <w:sz w:val="18"/>
              </w:rPr>
              <w:t>）</w:t>
            </w:r>
            <w:r>
              <w:rPr>
                <w:rFonts w:hint="eastAsia"/>
                <w:sz w:val="18"/>
              </w:rPr>
              <w:t>/</w:t>
            </w:r>
            <w:r>
              <w:rPr>
                <w:rFonts w:hint="eastAsia"/>
                <w:sz w:val="18"/>
              </w:rPr>
              <w:t>（</w:t>
            </w:r>
            <w:r>
              <w:rPr>
                <w:rFonts w:hint="eastAsia"/>
                <w:sz w:val="18"/>
              </w:rPr>
              <w:t>0015</w:t>
            </w:r>
            <w:r>
              <w:rPr>
                <w:rFonts w:hint="eastAsia"/>
                <w:sz w:val="18"/>
              </w:rPr>
              <w:t>）</w:t>
            </w:r>
          </w:p>
        </w:tc>
        <w:tc>
          <w:tcPr>
            <w:tcW w:w="1111" w:type="dxa"/>
          </w:tcPr>
          <w:p w14:paraId="03EC8B9C" w14:textId="77777777" w:rsidR="00000000" w:rsidRDefault="002C5368">
            <w:pPr>
              <w:spacing w:line="400" w:lineRule="exact"/>
              <w:jc w:val="center"/>
              <w:rPr>
                <w:rFonts w:hint="eastAsia"/>
                <w:sz w:val="18"/>
              </w:rPr>
            </w:pPr>
            <w:r>
              <w:rPr>
                <w:rFonts w:hint="eastAsia"/>
                <w:sz w:val="18"/>
              </w:rPr>
              <w:t>（</w:t>
            </w:r>
            <w:r>
              <w:rPr>
                <w:rFonts w:hint="eastAsia"/>
                <w:sz w:val="18"/>
              </w:rPr>
              <w:t>0012</w:t>
            </w:r>
            <w:r>
              <w:rPr>
                <w:rFonts w:hint="eastAsia"/>
                <w:sz w:val="18"/>
              </w:rPr>
              <w:t>）</w:t>
            </w:r>
            <w:r>
              <w:rPr>
                <w:rFonts w:hint="eastAsia"/>
                <w:sz w:val="18"/>
              </w:rPr>
              <w:t>/</w:t>
            </w:r>
            <w:r>
              <w:rPr>
                <w:rFonts w:hint="eastAsia"/>
                <w:sz w:val="18"/>
              </w:rPr>
              <w:t>（</w:t>
            </w:r>
            <w:r>
              <w:rPr>
                <w:rFonts w:hint="eastAsia"/>
                <w:sz w:val="18"/>
              </w:rPr>
              <w:t>0014</w:t>
            </w:r>
            <w:r>
              <w:rPr>
                <w:rFonts w:hint="eastAsia"/>
                <w:sz w:val="18"/>
              </w:rPr>
              <w:t>）</w:t>
            </w:r>
            <w:r>
              <w:rPr>
                <w:rFonts w:hint="eastAsia"/>
                <w:sz w:val="18"/>
              </w:rPr>
              <w:t>/</w:t>
            </w:r>
            <w:r>
              <w:rPr>
                <w:rFonts w:hint="eastAsia"/>
                <w:sz w:val="18"/>
              </w:rPr>
              <w:t>（</w:t>
            </w:r>
            <w:r>
              <w:rPr>
                <w:rFonts w:hint="eastAsia"/>
                <w:sz w:val="18"/>
              </w:rPr>
              <w:t>0015</w:t>
            </w:r>
            <w:r>
              <w:rPr>
                <w:rFonts w:hint="eastAsia"/>
                <w:sz w:val="18"/>
              </w:rPr>
              <w:t>）</w:t>
            </w:r>
          </w:p>
        </w:tc>
        <w:tc>
          <w:tcPr>
            <w:tcW w:w="1322" w:type="dxa"/>
            <w:gridSpan w:val="2"/>
          </w:tcPr>
          <w:p w14:paraId="24B49A7E" w14:textId="77777777" w:rsidR="00000000" w:rsidRDefault="002C5368">
            <w:pPr>
              <w:spacing w:line="400" w:lineRule="exact"/>
              <w:jc w:val="center"/>
              <w:rPr>
                <w:rFonts w:hint="eastAsia"/>
                <w:sz w:val="18"/>
              </w:rPr>
            </w:pPr>
            <w:r>
              <w:rPr>
                <w:rFonts w:hint="eastAsia"/>
                <w:sz w:val="18"/>
              </w:rPr>
              <w:t>（</w:t>
            </w:r>
            <w:r>
              <w:rPr>
                <w:rFonts w:hint="eastAsia"/>
                <w:sz w:val="18"/>
              </w:rPr>
              <w:t>0012</w:t>
            </w:r>
            <w:r>
              <w:rPr>
                <w:rFonts w:hint="eastAsia"/>
                <w:sz w:val="18"/>
              </w:rPr>
              <w:t>）</w:t>
            </w:r>
            <w:r>
              <w:rPr>
                <w:rFonts w:hint="eastAsia"/>
                <w:sz w:val="18"/>
              </w:rPr>
              <w:t>/</w:t>
            </w:r>
            <w:r>
              <w:rPr>
                <w:rFonts w:hint="eastAsia"/>
                <w:sz w:val="18"/>
              </w:rPr>
              <w:t>（</w:t>
            </w:r>
            <w:r>
              <w:rPr>
                <w:rFonts w:hint="eastAsia"/>
                <w:sz w:val="18"/>
              </w:rPr>
              <w:t>0014</w:t>
            </w:r>
            <w:r>
              <w:rPr>
                <w:rFonts w:hint="eastAsia"/>
                <w:sz w:val="18"/>
              </w:rPr>
              <w:t>）</w:t>
            </w:r>
            <w:r>
              <w:rPr>
                <w:rFonts w:hint="eastAsia"/>
                <w:sz w:val="18"/>
              </w:rPr>
              <w:t>/</w:t>
            </w:r>
            <w:r>
              <w:rPr>
                <w:rFonts w:hint="eastAsia"/>
                <w:sz w:val="18"/>
              </w:rPr>
              <w:t>（</w:t>
            </w:r>
            <w:r>
              <w:rPr>
                <w:rFonts w:hint="eastAsia"/>
                <w:sz w:val="18"/>
              </w:rPr>
              <w:t>0015</w:t>
            </w:r>
            <w:r>
              <w:rPr>
                <w:rFonts w:hint="eastAsia"/>
                <w:sz w:val="18"/>
              </w:rPr>
              <w:t>）</w:t>
            </w:r>
          </w:p>
        </w:tc>
      </w:tr>
      <w:tr w:rsidR="00000000" w14:paraId="51B6B5F7" w14:textId="77777777">
        <w:trPr>
          <w:trHeight w:val="564"/>
          <w:jc w:val="center"/>
        </w:trPr>
        <w:tc>
          <w:tcPr>
            <w:tcW w:w="5982" w:type="dxa"/>
          </w:tcPr>
          <w:p w14:paraId="368DACFF" w14:textId="77777777" w:rsidR="00000000" w:rsidRDefault="002C5368">
            <w:pPr>
              <w:spacing w:line="400" w:lineRule="exact"/>
              <w:rPr>
                <w:rFonts w:hint="eastAsia"/>
                <w:sz w:val="24"/>
              </w:rPr>
            </w:pPr>
            <w:r>
              <w:rPr>
                <w:rFonts w:hint="eastAsia"/>
                <w:sz w:val="24"/>
              </w:rPr>
              <w:t>封闭期</w:t>
            </w:r>
            <w:r>
              <w:rPr>
                <w:rFonts w:hint="eastAsia"/>
                <w:sz w:val="24"/>
              </w:rPr>
              <w:t>/</w:t>
            </w:r>
            <w:r>
              <w:rPr>
                <w:rFonts w:hint="eastAsia"/>
                <w:sz w:val="24"/>
              </w:rPr>
              <w:t>节假日期间下属各类别基金的每万份已实现收益</w:t>
            </w:r>
          </w:p>
        </w:tc>
        <w:tc>
          <w:tcPr>
            <w:tcW w:w="1038" w:type="dxa"/>
          </w:tcPr>
          <w:p w14:paraId="74327F36" w14:textId="77777777" w:rsidR="00000000" w:rsidRDefault="002C5368">
            <w:pPr>
              <w:spacing w:line="400" w:lineRule="exact"/>
              <w:jc w:val="center"/>
              <w:rPr>
                <w:rFonts w:hint="eastAsia"/>
                <w:sz w:val="18"/>
              </w:rPr>
            </w:pPr>
            <w:r>
              <w:rPr>
                <w:rFonts w:hint="eastAsia"/>
                <w:sz w:val="18"/>
              </w:rPr>
              <w:t>（</w:t>
            </w:r>
            <w:r>
              <w:rPr>
                <w:rFonts w:hint="eastAsia"/>
                <w:sz w:val="18"/>
              </w:rPr>
              <w:t>0339</w:t>
            </w:r>
            <w:r>
              <w:rPr>
                <w:rFonts w:hint="eastAsia"/>
                <w:sz w:val="18"/>
              </w:rPr>
              <w:t>）</w:t>
            </w:r>
          </w:p>
        </w:tc>
        <w:tc>
          <w:tcPr>
            <w:tcW w:w="1111" w:type="dxa"/>
          </w:tcPr>
          <w:p w14:paraId="50472CE2" w14:textId="77777777" w:rsidR="00000000" w:rsidRDefault="002C5368">
            <w:pPr>
              <w:spacing w:line="400" w:lineRule="exact"/>
              <w:jc w:val="center"/>
              <w:rPr>
                <w:rFonts w:hint="eastAsia"/>
                <w:sz w:val="18"/>
              </w:rPr>
            </w:pPr>
            <w:r>
              <w:rPr>
                <w:rFonts w:hint="eastAsia"/>
                <w:sz w:val="18"/>
              </w:rPr>
              <w:t>（</w:t>
            </w:r>
            <w:r>
              <w:rPr>
                <w:rFonts w:hint="eastAsia"/>
                <w:sz w:val="18"/>
              </w:rPr>
              <w:t>0339</w:t>
            </w:r>
            <w:r>
              <w:rPr>
                <w:rFonts w:hint="eastAsia"/>
                <w:sz w:val="18"/>
              </w:rPr>
              <w:t>）</w:t>
            </w:r>
          </w:p>
        </w:tc>
        <w:tc>
          <w:tcPr>
            <w:tcW w:w="1322" w:type="dxa"/>
            <w:gridSpan w:val="2"/>
          </w:tcPr>
          <w:p w14:paraId="5591B417" w14:textId="77777777" w:rsidR="00000000" w:rsidRDefault="002C5368">
            <w:pPr>
              <w:spacing w:line="400" w:lineRule="exact"/>
              <w:jc w:val="center"/>
              <w:rPr>
                <w:rFonts w:hint="eastAsia"/>
                <w:sz w:val="18"/>
              </w:rPr>
            </w:pPr>
            <w:r>
              <w:rPr>
                <w:rFonts w:hint="eastAsia"/>
                <w:sz w:val="18"/>
              </w:rPr>
              <w:t>（</w:t>
            </w:r>
            <w:r>
              <w:rPr>
                <w:rFonts w:hint="eastAsia"/>
                <w:sz w:val="18"/>
              </w:rPr>
              <w:t>0339</w:t>
            </w:r>
            <w:r>
              <w:rPr>
                <w:rFonts w:hint="eastAsia"/>
                <w:sz w:val="18"/>
              </w:rPr>
              <w:t>）</w:t>
            </w:r>
          </w:p>
        </w:tc>
      </w:tr>
      <w:tr w:rsidR="00000000" w14:paraId="67A2CAF5" w14:textId="77777777">
        <w:trPr>
          <w:trHeight w:val="564"/>
          <w:jc w:val="center"/>
        </w:trPr>
        <w:tc>
          <w:tcPr>
            <w:tcW w:w="5982" w:type="dxa"/>
          </w:tcPr>
          <w:p w14:paraId="696F95E0" w14:textId="77777777" w:rsidR="00000000" w:rsidRDefault="002C5368">
            <w:pPr>
              <w:spacing w:line="400" w:lineRule="exact"/>
              <w:rPr>
                <w:rFonts w:hint="eastAsia"/>
                <w:sz w:val="24"/>
              </w:rPr>
            </w:pPr>
            <w:r>
              <w:rPr>
                <w:rFonts w:hint="eastAsia"/>
                <w:sz w:val="24"/>
              </w:rPr>
              <w:t>封闭期</w:t>
            </w:r>
            <w:r>
              <w:rPr>
                <w:rFonts w:hint="eastAsia"/>
                <w:sz w:val="24"/>
              </w:rPr>
              <w:t>/</w:t>
            </w:r>
            <w:r>
              <w:rPr>
                <w:rFonts w:hint="eastAsia"/>
                <w:sz w:val="24"/>
              </w:rPr>
              <w:t>节假日期间下属各类别基金的每百万份已实现收益</w:t>
            </w:r>
          </w:p>
        </w:tc>
        <w:tc>
          <w:tcPr>
            <w:tcW w:w="1038" w:type="dxa"/>
          </w:tcPr>
          <w:p w14:paraId="78D5A7B6" w14:textId="77777777" w:rsidR="00000000" w:rsidRDefault="002C5368">
            <w:pPr>
              <w:spacing w:line="400" w:lineRule="exact"/>
              <w:jc w:val="center"/>
              <w:rPr>
                <w:rFonts w:hint="eastAsia"/>
                <w:sz w:val="18"/>
              </w:rPr>
            </w:pPr>
            <w:r>
              <w:rPr>
                <w:rFonts w:hint="eastAsia"/>
                <w:sz w:val="18"/>
              </w:rPr>
              <w:t>（</w:t>
            </w:r>
            <w:r>
              <w:rPr>
                <w:rFonts w:hint="eastAsia"/>
                <w:sz w:val="18"/>
              </w:rPr>
              <w:t>2965</w:t>
            </w:r>
            <w:r>
              <w:rPr>
                <w:rFonts w:hint="eastAsia"/>
                <w:sz w:val="18"/>
              </w:rPr>
              <w:t>）</w:t>
            </w:r>
          </w:p>
        </w:tc>
        <w:tc>
          <w:tcPr>
            <w:tcW w:w="1111" w:type="dxa"/>
          </w:tcPr>
          <w:p w14:paraId="378FDC31" w14:textId="77777777" w:rsidR="00000000" w:rsidRDefault="002C5368">
            <w:pPr>
              <w:spacing w:line="400" w:lineRule="exact"/>
              <w:jc w:val="center"/>
              <w:rPr>
                <w:rFonts w:hint="eastAsia"/>
                <w:sz w:val="18"/>
              </w:rPr>
            </w:pPr>
            <w:r>
              <w:rPr>
                <w:rFonts w:hint="eastAsia"/>
                <w:sz w:val="18"/>
              </w:rPr>
              <w:t>（</w:t>
            </w:r>
            <w:r>
              <w:rPr>
                <w:rFonts w:hint="eastAsia"/>
                <w:sz w:val="18"/>
              </w:rPr>
              <w:t>2965</w:t>
            </w:r>
            <w:r>
              <w:rPr>
                <w:rFonts w:hint="eastAsia"/>
                <w:sz w:val="18"/>
              </w:rPr>
              <w:t>）</w:t>
            </w:r>
          </w:p>
        </w:tc>
        <w:tc>
          <w:tcPr>
            <w:tcW w:w="1322" w:type="dxa"/>
            <w:gridSpan w:val="2"/>
          </w:tcPr>
          <w:p w14:paraId="24FF0D02" w14:textId="77777777" w:rsidR="00000000" w:rsidRDefault="002C5368">
            <w:pPr>
              <w:spacing w:line="400" w:lineRule="exact"/>
              <w:jc w:val="center"/>
              <w:rPr>
                <w:rFonts w:hint="eastAsia"/>
                <w:sz w:val="18"/>
              </w:rPr>
            </w:pPr>
            <w:r>
              <w:rPr>
                <w:rFonts w:hint="eastAsia"/>
                <w:sz w:val="18"/>
              </w:rPr>
              <w:t>（</w:t>
            </w:r>
            <w:r>
              <w:rPr>
                <w:rFonts w:hint="eastAsia"/>
                <w:sz w:val="18"/>
              </w:rPr>
              <w:t>2965</w:t>
            </w:r>
            <w:r>
              <w:rPr>
                <w:rFonts w:hint="eastAsia"/>
                <w:sz w:val="18"/>
              </w:rPr>
              <w:t>）</w:t>
            </w:r>
          </w:p>
        </w:tc>
      </w:tr>
      <w:tr w:rsidR="00000000" w14:paraId="47945EC1" w14:textId="77777777">
        <w:trPr>
          <w:trHeight w:val="564"/>
          <w:jc w:val="center"/>
        </w:trPr>
        <w:tc>
          <w:tcPr>
            <w:tcW w:w="5982" w:type="dxa"/>
          </w:tcPr>
          <w:p w14:paraId="6B5112E9" w14:textId="77777777" w:rsidR="00000000" w:rsidRDefault="002C5368">
            <w:pPr>
              <w:spacing w:line="400" w:lineRule="exact"/>
              <w:rPr>
                <w:rFonts w:hint="eastAsia"/>
                <w:sz w:val="24"/>
              </w:rPr>
            </w:pPr>
            <w:r>
              <w:rPr>
                <w:rFonts w:hint="eastAsia"/>
                <w:sz w:val="24"/>
              </w:rPr>
              <w:t>封闭期</w:t>
            </w:r>
            <w:r>
              <w:rPr>
                <w:rFonts w:hint="eastAsia"/>
                <w:sz w:val="24"/>
              </w:rPr>
              <w:t>/</w:t>
            </w:r>
            <w:r>
              <w:rPr>
                <w:rFonts w:hint="eastAsia"/>
                <w:sz w:val="24"/>
              </w:rPr>
              <w:t>节假日期间下属各类别基金的每百份已实现收益</w:t>
            </w:r>
          </w:p>
        </w:tc>
        <w:tc>
          <w:tcPr>
            <w:tcW w:w="1038" w:type="dxa"/>
          </w:tcPr>
          <w:p w14:paraId="204F62CB" w14:textId="77777777" w:rsidR="00000000" w:rsidRDefault="002C5368">
            <w:pPr>
              <w:spacing w:line="400" w:lineRule="exact"/>
              <w:jc w:val="center"/>
              <w:rPr>
                <w:rFonts w:hint="eastAsia"/>
                <w:sz w:val="18"/>
              </w:rPr>
            </w:pPr>
            <w:r>
              <w:rPr>
                <w:rFonts w:hint="eastAsia"/>
                <w:sz w:val="18"/>
              </w:rPr>
              <w:t>（</w:t>
            </w:r>
            <w:r>
              <w:rPr>
                <w:rFonts w:hint="eastAsia"/>
                <w:sz w:val="18"/>
              </w:rPr>
              <w:t>2966</w:t>
            </w:r>
            <w:r>
              <w:rPr>
                <w:rFonts w:hint="eastAsia"/>
                <w:sz w:val="18"/>
              </w:rPr>
              <w:t>）</w:t>
            </w:r>
          </w:p>
        </w:tc>
        <w:tc>
          <w:tcPr>
            <w:tcW w:w="1111" w:type="dxa"/>
          </w:tcPr>
          <w:p w14:paraId="208DB9D3" w14:textId="77777777" w:rsidR="00000000" w:rsidRDefault="002C5368">
            <w:pPr>
              <w:spacing w:line="400" w:lineRule="exact"/>
              <w:jc w:val="center"/>
              <w:rPr>
                <w:rFonts w:hint="eastAsia"/>
                <w:b/>
                <w:sz w:val="18"/>
              </w:rPr>
            </w:pPr>
            <w:r>
              <w:rPr>
                <w:rFonts w:hint="eastAsia"/>
                <w:sz w:val="18"/>
              </w:rPr>
              <w:t>（</w:t>
            </w:r>
            <w:r>
              <w:rPr>
                <w:rFonts w:hint="eastAsia"/>
                <w:sz w:val="18"/>
              </w:rPr>
              <w:t>2966</w:t>
            </w:r>
            <w:r>
              <w:rPr>
                <w:rFonts w:hint="eastAsia"/>
                <w:sz w:val="18"/>
              </w:rPr>
              <w:t>）</w:t>
            </w:r>
          </w:p>
        </w:tc>
        <w:tc>
          <w:tcPr>
            <w:tcW w:w="1322" w:type="dxa"/>
            <w:gridSpan w:val="2"/>
          </w:tcPr>
          <w:p w14:paraId="781E9057" w14:textId="77777777" w:rsidR="00000000" w:rsidRDefault="002C5368">
            <w:pPr>
              <w:spacing w:line="400" w:lineRule="exact"/>
              <w:jc w:val="center"/>
              <w:rPr>
                <w:rFonts w:hint="eastAsia"/>
                <w:sz w:val="18"/>
              </w:rPr>
            </w:pPr>
            <w:r>
              <w:rPr>
                <w:rFonts w:hint="eastAsia"/>
                <w:sz w:val="18"/>
              </w:rPr>
              <w:t>（</w:t>
            </w:r>
            <w:r>
              <w:rPr>
                <w:rFonts w:hint="eastAsia"/>
                <w:sz w:val="18"/>
              </w:rPr>
              <w:t>2966</w:t>
            </w:r>
            <w:r>
              <w:rPr>
                <w:rFonts w:hint="eastAsia"/>
                <w:sz w:val="18"/>
              </w:rPr>
              <w:t>）</w:t>
            </w:r>
          </w:p>
        </w:tc>
      </w:tr>
      <w:tr w:rsidR="00000000" w14:paraId="5E5734D5" w14:textId="77777777">
        <w:trPr>
          <w:trHeight w:val="564"/>
          <w:jc w:val="center"/>
        </w:trPr>
        <w:tc>
          <w:tcPr>
            <w:tcW w:w="5982" w:type="dxa"/>
          </w:tcPr>
          <w:p w14:paraId="2203E36A" w14:textId="77777777" w:rsidR="00000000" w:rsidRDefault="002C5368">
            <w:pPr>
              <w:spacing w:line="400" w:lineRule="exact"/>
              <w:rPr>
                <w:rFonts w:hint="eastAsia"/>
                <w:sz w:val="24"/>
              </w:rPr>
            </w:pPr>
            <w:r>
              <w:rPr>
                <w:rFonts w:hint="eastAsia"/>
                <w:sz w:val="24"/>
              </w:rPr>
              <w:t>封闭期最后一日</w:t>
            </w:r>
            <w:r>
              <w:rPr>
                <w:rFonts w:hint="eastAsia"/>
                <w:sz w:val="24"/>
              </w:rPr>
              <w:t>/</w:t>
            </w:r>
            <w:r>
              <w:rPr>
                <w:rFonts w:hint="eastAsia"/>
                <w:sz w:val="24"/>
              </w:rPr>
              <w:t>节假日期间最</w:t>
            </w:r>
            <w:r>
              <w:rPr>
                <w:rFonts w:hint="eastAsia"/>
                <w:sz w:val="24"/>
              </w:rPr>
              <w:t>后一日下属各类别基金的</w:t>
            </w:r>
            <w:r>
              <w:rPr>
                <w:rFonts w:hint="eastAsia"/>
                <w:sz w:val="24"/>
              </w:rPr>
              <w:t>7</w:t>
            </w:r>
            <w:r>
              <w:rPr>
                <w:rFonts w:hint="eastAsia"/>
                <w:sz w:val="24"/>
              </w:rPr>
              <w:t>日年化收益率</w:t>
            </w:r>
          </w:p>
        </w:tc>
        <w:tc>
          <w:tcPr>
            <w:tcW w:w="1038" w:type="dxa"/>
          </w:tcPr>
          <w:p w14:paraId="0A38100F" w14:textId="77777777" w:rsidR="00000000" w:rsidRDefault="002C5368">
            <w:pPr>
              <w:spacing w:line="400" w:lineRule="exact"/>
              <w:jc w:val="center"/>
              <w:rPr>
                <w:rFonts w:hint="eastAsia"/>
                <w:sz w:val="18"/>
              </w:rPr>
            </w:pPr>
            <w:r>
              <w:rPr>
                <w:rFonts w:hint="eastAsia"/>
                <w:sz w:val="18"/>
              </w:rPr>
              <w:t>（</w:t>
            </w:r>
            <w:r>
              <w:rPr>
                <w:rFonts w:hint="eastAsia"/>
                <w:sz w:val="18"/>
              </w:rPr>
              <w:t>0341</w:t>
            </w:r>
            <w:r>
              <w:rPr>
                <w:rFonts w:hint="eastAsia"/>
                <w:sz w:val="18"/>
              </w:rPr>
              <w:t>）</w:t>
            </w:r>
          </w:p>
        </w:tc>
        <w:tc>
          <w:tcPr>
            <w:tcW w:w="1111" w:type="dxa"/>
          </w:tcPr>
          <w:p w14:paraId="23CCCBEB" w14:textId="77777777" w:rsidR="00000000" w:rsidRDefault="002C5368">
            <w:pPr>
              <w:spacing w:line="400" w:lineRule="exact"/>
              <w:jc w:val="center"/>
              <w:rPr>
                <w:rFonts w:hint="eastAsia"/>
                <w:sz w:val="18"/>
              </w:rPr>
            </w:pPr>
            <w:r>
              <w:rPr>
                <w:rFonts w:hint="eastAsia"/>
                <w:sz w:val="18"/>
              </w:rPr>
              <w:t>（</w:t>
            </w:r>
            <w:r>
              <w:rPr>
                <w:rFonts w:hint="eastAsia"/>
                <w:sz w:val="18"/>
              </w:rPr>
              <w:t>0341</w:t>
            </w:r>
            <w:r>
              <w:rPr>
                <w:rFonts w:hint="eastAsia"/>
                <w:sz w:val="18"/>
              </w:rPr>
              <w:t>）</w:t>
            </w:r>
          </w:p>
        </w:tc>
        <w:tc>
          <w:tcPr>
            <w:tcW w:w="1322" w:type="dxa"/>
            <w:gridSpan w:val="2"/>
          </w:tcPr>
          <w:p w14:paraId="02B7C041" w14:textId="77777777" w:rsidR="00000000" w:rsidRDefault="002C5368">
            <w:pPr>
              <w:spacing w:line="400" w:lineRule="exact"/>
              <w:jc w:val="center"/>
              <w:rPr>
                <w:rFonts w:hint="eastAsia"/>
                <w:sz w:val="18"/>
              </w:rPr>
            </w:pPr>
            <w:r>
              <w:rPr>
                <w:rFonts w:hint="eastAsia"/>
                <w:sz w:val="18"/>
              </w:rPr>
              <w:t>（</w:t>
            </w:r>
            <w:r>
              <w:rPr>
                <w:rFonts w:hint="eastAsia"/>
                <w:sz w:val="18"/>
              </w:rPr>
              <w:t>0341</w:t>
            </w:r>
            <w:r>
              <w:rPr>
                <w:rFonts w:hint="eastAsia"/>
                <w:sz w:val="18"/>
              </w:rPr>
              <w:t>）</w:t>
            </w:r>
          </w:p>
        </w:tc>
      </w:tr>
      <w:tr w:rsidR="00000000" w14:paraId="7E8A4B7B" w14:textId="77777777">
        <w:trPr>
          <w:trHeight w:val="282"/>
          <w:jc w:val="center"/>
        </w:trPr>
        <w:tc>
          <w:tcPr>
            <w:tcW w:w="5982" w:type="dxa"/>
            <w:vAlign w:val="center"/>
          </w:tcPr>
          <w:p w14:paraId="5292CA90" w14:textId="77777777" w:rsidR="00000000" w:rsidRDefault="002C5368">
            <w:pPr>
              <w:spacing w:line="400" w:lineRule="exact"/>
              <w:rPr>
                <w:rFonts w:hint="eastAsia"/>
                <w:sz w:val="24"/>
              </w:rPr>
            </w:pPr>
            <w:r>
              <w:rPr>
                <w:rFonts w:hint="eastAsia"/>
                <w:sz w:val="24"/>
              </w:rPr>
              <w:t>基金份额净值</w:t>
            </w:r>
            <w:ins w:id="20" w:author="李娜:拟稿" w:date="2019-11-19T17:33:00Z">
              <w:r>
                <w:rPr>
                  <w:rStyle w:val="FootnoteReference"/>
                  <w:sz w:val="24"/>
                </w:rPr>
                <w:footnoteReference w:id="22"/>
              </w:r>
            </w:ins>
          </w:p>
        </w:tc>
        <w:tc>
          <w:tcPr>
            <w:tcW w:w="3471" w:type="dxa"/>
            <w:gridSpan w:val="4"/>
          </w:tcPr>
          <w:p w14:paraId="6471D877" w14:textId="77777777" w:rsidR="00000000" w:rsidRDefault="002C5368">
            <w:pPr>
              <w:spacing w:line="400" w:lineRule="exact"/>
              <w:jc w:val="center"/>
              <w:rPr>
                <w:rFonts w:hint="eastAsia"/>
                <w:sz w:val="18"/>
              </w:rPr>
            </w:pPr>
            <w:r>
              <w:rPr>
                <w:rFonts w:hint="eastAsia"/>
                <w:sz w:val="18"/>
              </w:rPr>
              <w:t>（</w:t>
            </w:r>
            <w:r>
              <w:rPr>
                <w:rFonts w:hint="eastAsia"/>
                <w:sz w:val="18"/>
              </w:rPr>
              <w:t>0506</w:t>
            </w:r>
            <w:r>
              <w:rPr>
                <w:rFonts w:hint="eastAsia"/>
                <w:sz w:val="18"/>
              </w:rPr>
              <w:t>）</w:t>
            </w:r>
          </w:p>
        </w:tc>
      </w:tr>
      <w:tr w:rsidR="00000000" w14:paraId="0C1C5180" w14:textId="77777777">
        <w:trPr>
          <w:trHeight w:val="282"/>
          <w:jc w:val="center"/>
        </w:trPr>
        <w:tc>
          <w:tcPr>
            <w:tcW w:w="5982" w:type="dxa"/>
          </w:tcPr>
          <w:p w14:paraId="1A7EB05C" w14:textId="77777777" w:rsidR="00000000" w:rsidRDefault="002C5368">
            <w:pPr>
              <w:spacing w:line="400" w:lineRule="exact"/>
              <w:rPr>
                <w:rFonts w:hint="eastAsia"/>
                <w:sz w:val="24"/>
              </w:rPr>
            </w:pPr>
            <w:r>
              <w:rPr>
                <w:rFonts w:hint="eastAsia"/>
                <w:sz w:val="24"/>
              </w:rPr>
              <w:t>基金份额累计净值</w:t>
            </w:r>
          </w:p>
        </w:tc>
        <w:tc>
          <w:tcPr>
            <w:tcW w:w="3471" w:type="dxa"/>
            <w:gridSpan w:val="4"/>
          </w:tcPr>
          <w:p w14:paraId="09408ADF" w14:textId="77777777" w:rsidR="00000000" w:rsidRDefault="002C5368">
            <w:pPr>
              <w:spacing w:line="400" w:lineRule="exact"/>
              <w:jc w:val="center"/>
              <w:rPr>
                <w:rFonts w:hint="eastAsia"/>
                <w:sz w:val="18"/>
              </w:rPr>
            </w:pPr>
            <w:r>
              <w:rPr>
                <w:rFonts w:hint="eastAsia"/>
                <w:sz w:val="18"/>
              </w:rPr>
              <w:t>（</w:t>
            </w:r>
            <w:r>
              <w:rPr>
                <w:rFonts w:hint="eastAsia"/>
                <w:sz w:val="18"/>
              </w:rPr>
              <w:t>0508</w:t>
            </w:r>
            <w:r>
              <w:rPr>
                <w:rFonts w:hint="eastAsia"/>
                <w:sz w:val="18"/>
              </w:rPr>
              <w:t>）</w:t>
            </w:r>
          </w:p>
        </w:tc>
      </w:tr>
      <w:tr w:rsidR="00000000" w14:paraId="14CE4413" w14:textId="77777777">
        <w:trPr>
          <w:trHeight w:val="282"/>
          <w:jc w:val="center"/>
        </w:trPr>
        <w:tc>
          <w:tcPr>
            <w:tcW w:w="5982" w:type="dxa"/>
          </w:tcPr>
          <w:p w14:paraId="356F4FBA" w14:textId="77777777" w:rsidR="00000000" w:rsidRDefault="002C5368">
            <w:pPr>
              <w:spacing w:line="400" w:lineRule="exact"/>
              <w:rPr>
                <w:rFonts w:hint="eastAsia"/>
                <w:sz w:val="24"/>
              </w:rPr>
            </w:pPr>
            <w:r>
              <w:rPr>
                <w:rFonts w:hint="eastAsia"/>
                <w:sz w:val="24"/>
              </w:rPr>
              <w:t>合同生效日至估值日</w:t>
            </w:r>
            <w:r>
              <w:rPr>
                <w:rFonts w:hint="eastAsia"/>
                <w:sz w:val="24"/>
              </w:rPr>
              <w:t>/</w:t>
            </w:r>
            <w:r>
              <w:rPr>
                <w:rFonts w:hint="eastAsia"/>
                <w:sz w:val="24"/>
              </w:rPr>
              <w:t>最近一周每万份基金已实现收益</w:t>
            </w:r>
          </w:p>
        </w:tc>
        <w:tc>
          <w:tcPr>
            <w:tcW w:w="3471" w:type="dxa"/>
            <w:gridSpan w:val="4"/>
          </w:tcPr>
          <w:p w14:paraId="0A525D34" w14:textId="77777777" w:rsidR="00000000" w:rsidRDefault="002C5368">
            <w:pPr>
              <w:spacing w:line="400" w:lineRule="exact"/>
              <w:jc w:val="center"/>
              <w:rPr>
                <w:rFonts w:hint="eastAsia"/>
                <w:sz w:val="18"/>
              </w:rPr>
            </w:pPr>
            <w:r>
              <w:rPr>
                <w:rFonts w:hint="eastAsia"/>
                <w:sz w:val="18"/>
              </w:rPr>
              <w:t>（</w:t>
            </w:r>
            <w:r>
              <w:rPr>
                <w:rFonts w:hint="eastAsia"/>
                <w:sz w:val="18"/>
              </w:rPr>
              <w:t>0339</w:t>
            </w:r>
            <w:r>
              <w:rPr>
                <w:rFonts w:hint="eastAsia"/>
                <w:sz w:val="18"/>
              </w:rPr>
              <w:t>）</w:t>
            </w:r>
          </w:p>
        </w:tc>
      </w:tr>
      <w:tr w:rsidR="00000000" w14:paraId="0F524785" w14:textId="77777777">
        <w:trPr>
          <w:trHeight w:val="282"/>
          <w:jc w:val="center"/>
        </w:trPr>
        <w:tc>
          <w:tcPr>
            <w:tcW w:w="5982" w:type="dxa"/>
          </w:tcPr>
          <w:p w14:paraId="48163883" w14:textId="77777777" w:rsidR="00000000" w:rsidRDefault="002C5368">
            <w:pPr>
              <w:spacing w:line="400" w:lineRule="exact"/>
              <w:rPr>
                <w:rFonts w:hint="eastAsia"/>
                <w:sz w:val="24"/>
              </w:rPr>
            </w:pPr>
            <w:r>
              <w:rPr>
                <w:rFonts w:hint="eastAsia"/>
                <w:sz w:val="24"/>
              </w:rPr>
              <w:lastRenderedPageBreak/>
              <w:t>合同生效日至估值日</w:t>
            </w:r>
            <w:r>
              <w:rPr>
                <w:rFonts w:hint="eastAsia"/>
                <w:sz w:val="24"/>
              </w:rPr>
              <w:t>/</w:t>
            </w:r>
            <w:r>
              <w:rPr>
                <w:rFonts w:hint="eastAsia"/>
                <w:sz w:val="24"/>
              </w:rPr>
              <w:t>最近一周每百万份基金已实现收益</w:t>
            </w:r>
          </w:p>
        </w:tc>
        <w:tc>
          <w:tcPr>
            <w:tcW w:w="3471" w:type="dxa"/>
            <w:gridSpan w:val="4"/>
          </w:tcPr>
          <w:p w14:paraId="1782C87E" w14:textId="77777777" w:rsidR="00000000" w:rsidRDefault="002C5368">
            <w:pPr>
              <w:spacing w:line="400" w:lineRule="exact"/>
              <w:jc w:val="center"/>
              <w:rPr>
                <w:rFonts w:hint="eastAsia"/>
                <w:sz w:val="18"/>
              </w:rPr>
            </w:pPr>
            <w:r>
              <w:rPr>
                <w:rFonts w:hint="eastAsia"/>
                <w:sz w:val="18"/>
              </w:rPr>
              <w:t>（</w:t>
            </w:r>
            <w:r>
              <w:rPr>
                <w:rFonts w:hint="eastAsia"/>
                <w:sz w:val="18"/>
              </w:rPr>
              <w:t>2965</w:t>
            </w:r>
            <w:r>
              <w:rPr>
                <w:rFonts w:hint="eastAsia"/>
                <w:sz w:val="18"/>
              </w:rPr>
              <w:t>）</w:t>
            </w:r>
          </w:p>
        </w:tc>
      </w:tr>
      <w:tr w:rsidR="00000000" w14:paraId="223959A2" w14:textId="77777777">
        <w:trPr>
          <w:trHeight w:val="282"/>
          <w:jc w:val="center"/>
        </w:trPr>
        <w:tc>
          <w:tcPr>
            <w:tcW w:w="5982" w:type="dxa"/>
          </w:tcPr>
          <w:p w14:paraId="628E6034" w14:textId="77777777" w:rsidR="00000000" w:rsidRDefault="002C5368">
            <w:pPr>
              <w:spacing w:line="400" w:lineRule="exact"/>
              <w:rPr>
                <w:rFonts w:hint="eastAsia"/>
                <w:sz w:val="24"/>
              </w:rPr>
            </w:pPr>
            <w:r>
              <w:rPr>
                <w:rFonts w:hint="eastAsia"/>
                <w:sz w:val="24"/>
              </w:rPr>
              <w:t>合同生效日至估值日</w:t>
            </w:r>
            <w:r>
              <w:rPr>
                <w:rFonts w:hint="eastAsia"/>
                <w:sz w:val="24"/>
              </w:rPr>
              <w:t>/</w:t>
            </w:r>
            <w:r>
              <w:rPr>
                <w:rFonts w:hint="eastAsia"/>
                <w:sz w:val="24"/>
              </w:rPr>
              <w:t>最近一周每百份基金已实现收益</w:t>
            </w:r>
          </w:p>
        </w:tc>
        <w:tc>
          <w:tcPr>
            <w:tcW w:w="3471" w:type="dxa"/>
            <w:gridSpan w:val="4"/>
          </w:tcPr>
          <w:p w14:paraId="0B0D8F26" w14:textId="77777777" w:rsidR="00000000" w:rsidRDefault="002C5368">
            <w:pPr>
              <w:spacing w:line="400" w:lineRule="exact"/>
              <w:jc w:val="center"/>
              <w:rPr>
                <w:rFonts w:hint="eastAsia"/>
                <w:sz w:val="18"/>
              </w:rPr>
            </w:pPr>
            <w:r>
              <w:rPr>
                <w:rFonts w:hint="eastAsia"/>
                <w:sz w:val="18"/>
              </w:rPr>
              <w:t>（</w:t>
            </w:r>
            <w:r>
              <w:rPr>
                <w:rFonts w:hint="eastAsia"/>
                <w:sz w:val="18"/>
              </w:rPr>
              <w:t>2966</w:t>
            </w:r>
            <w:r>
              <w:rPr>
                <w:rFonts w:hint="eastAsia"/>
                <w:sz w:val="18"/>
              </w:rPr>
              <w:t>）</w:t>
            </w:r>
          </w:p>
        </w:tc>
      </w:tr>
      <w:tr w:rsidR="00000000" w14:paraId="2CF9D8A8" w14:textId="77777777">
        <w:trPr>
          <w:trHeight w:val="282"/>
          <w:jc w:val="center"/>
        </w:trPr>
        <w:tc>
          <w:tcPr>
            <w:tcW w:w="5982" w:type="dxa"/>
          </w:tcPr>
          <w:p w14:paraId="0D305181" w14:textId="77777777" w:rsidR="00000000" w:rsidRDefault="002C5368">
            <w:pPr>
              <w:spacing w:line="400" w:lineRule="exact"/>
              <w:rPr>
                <w:rFonts w:hint="eastAsia"/>
                <w:sz w:val="24"/>
              </w:rPr>
            </w:pPr>
            <w:r>
              <w:rPr>
                <w:rFonts w:hint="eastAsia"/>
                <w:sz w:val="24"/>
              </w:rPr>
              <w:t>7</w:t>
            </w:r>
            <w:r>
              <w:rPr>
                <w:rFonts w:hint="eastAsia"/>
                <w:sz w:val="24"/>
              </w:rPr>
              <w:t>日年化收益率</w:t>
            </w:r>
          </w:p>
        </w:tc>
        <w:tc>
          <w:tcPr>
            <w:tcW w:w="3471" w:type="dxa"/>
            <w:gridSpan w:val="4"/>
          </w:tcPr>
          <w:p w14:paraId="11B37771" w14:textId="77777777" w:rsidR="00000000" w:rsidRDefault="002C5368">
            <w:pPr>
              <w:spacing w:line="400" w:lineRule="exact"/>
              <w:jc w:val="center"/>
              <w:rPr>
                <w:rFonts w:hint="eastAsia"/>
                <w:sz w:val="18"/>
              </w:rPr>
            </w:pPr>
            <w:r>
              <w:rPr>
                <w:rFonts w:hint="eastAsia"/>
                <w:sz w:val="18"/>
              </w:rPr>
              <w:t>（</w:t>
            </w:r>
            <w:r>
              <w:rPr>
                <w:rFonts w:hint="eastAsia"/>
                <w:sz w:val="18"/>
              </w:rPr>
              <w:t>0341</w:t>
            </w:r>
            <w:r>
              <w:rPr>
                <w:rFonts w:hint="eastAsia"/>
                <w:sz w:val="18"/>
              </w:rPr>
              <w:t>）</w:t>
            </w:r>
          </w:p>
        </w:tc>
      </w:tr>
      <w:tr w:rsidR="00000000" w14:paraId="76283211" w14:textId="77777777">
        <w:trPr>
          <w:trHeight w:val="282"/>
          <w:jc w:val="center"/>
        </w:trPr>
        <w:tc>
          <w:tcPr>
            <w:tcW w:w="5982" w:type="dxa"/>
          </w:tcPr>
          <w:p w14:paraId="07F97E20" w14:textId="77777777" w:rsidR="00000000" w:rsidRDefault="002C5368">
            <w:pPr>
              <w:spacing w:line="400" w:lineRule="exact"/>
              <w:rPr>
                <w:rFonts w:hint="eastAsia"/>
                <w:sz w:val="24"/>
              </w:rPr>
            </w:pPr>
            <w:r>
              <w:rPr>
                <w:rFonts w:hint="eastAsia"/>
                <w:sz w:val="24"/>
              </w:rPr>
              <w:t>下属各类别基金的份额净值</w:t>
            </w:r>
          </w:p>
        </w:tc>
        <w:tc>
          <w:tcPr>
            <w:tcW w:w="1038" w:type="dxa"/>
          </w:tcPr>
          <w:p w14:paraId="096843FB" w14:textId="77777777" w:rsidR="00000000" w:rsidRDefault="002C5368">
            <w:pPr>
              <w:spacing w:line="400" w:lineRule="exact"/>
              <w:jc w:val="center"/>
              <w:rPr>
                <w:rFonts w:hint="eastAsia"/>
                <w:sz w:val="18"/>
              </w:rPr>
            </w:pPr>
            <w:r>
              <w:rPr>
                <w:rFonts w:hint="eastAsia"/>
                <w:sz w:val="18"/>
              </w:rPr>
              <w:t>（</w:t>
            </w:r>
            <w:r>
              <w:rPr>
                <w:rFonts w:hint="eastAsia"/>
                <w:sz w:val="18"/>
              </w:rPr>
              <w:t>0506</w:t>
            </w:r>
            <w:r>
              <w:rPr>
                <w:rFonts w:hint="eastAsia"/>
                <w:sz w:val="18"/>
              </w:rPr>
              <w:t>）</w:t>
            </w:r>
          </w:p>
        </w:tc>
        <w:tc>
          <w:tcPr>
            <w:tcW w:w="1373" w:type="dxa"/>
            <w:gridSpan w:val="2"/>
          </w:tcPr>
          <w:p w14:paraId="0004AA10" w14:textId="77777777" w:rsidR="00000000" w:rsidRDefault="002C5368">
            <w:pPr>
              <w:spacing w:line="400" w:lineRule="exact"/>
              <w:jc w:val="center"/>
              <w:rPr>
                <w:rFonts w:hint="eastAsia"/>
                <w:sz w:val="18"/>
              </w:rPr>
            </w:pPr>
            <w:r>
              <w:rPr>
                <w:rFonts w:hint="eastAsia"/>
                <w:sz w:val="18"/>
              </w:rPr>
              <w:t>（</w:t>
            </w:r>
            <w:r>
              <w:rPr>
                <w:rFonts w:hint="eastAsia"/>
                <w:sz w:val="18"/>
              </w:rPr>
              <w:t>0506</w:t>
            </w:r>
            <w:r>
              <w:rPr>
                <w:rFonts w:hint="eastAsia"/>
                <w:sz w:val="18"/>
              </w:rPr>
              <w:t>）</w:t>
            </w:r>
          </w:p>
        </w:tc>
        <w:tc>
          <w:tcPr>
            <w:tcW w:w="1060" w:type="dxa"/>
          </w:tcPr>
          <w:p w14:paraId="4DFCCBED" w14:textId="77777777" w:rsidR="00000000" w:rsidRDefault="002C5368">
            <w:pPr>
              <w:spacing w:line="400" w:lineRule="exact"/>
              <w:jc w:val="center"/>
              <w:rPr>
                <w:rFonts w:hint="eastAsia"/>
                <w:sz w:val="18"/>
              </w:rPr>
            </w:pPr>
            <w:r>
              <w:rPr>
                <w:rFonts w:hint="eastAsia"/>
                <w:sz w:val="18"/>
              </w:rPr>
              <w:t>（</w:t>
            </w:r>
            <w:r>
              <w:rPr>
                <w:rFonts w:hint="eastAsia"/>
                <w:sz w:val="18"/>
              </w:rPr>
              <w:t>0506</w:t>
            </w:r>
            <w:r>
              <w:rPr>
                <w:rFonts w:hint="eastAsia"/>
                <w:sz w:val="18"/>
              </w:rPr>
              <w:t>）</w:t>
            </w:r>
          </w:p>
        </w:tc>
      </w:tr>
      <w:tr w:rsidR="00000000" w14:paraId="4D55F009" w14:textId="77777777">
        <w:trPr>
          <w:trHeight w:val="292"/>
          <w:jc w:val="center"/>
        </w:trPr>
        <w:tc>
          <w:tcPr>
            <w:tcW w:w="5982" w:type="dxa"/>
          </w:tcPr>
          <w:p w14:paraId="7F159E3F" w14:textId="77777777" w:rsidR="00000000" w:rsidRDefault="002C5368">
            <w:pPr>
              <w:spacing w:line="400" w:lineRule="exact"/>
              <w:rPr>
                <w:rFonts w:hint="eastAsia"/>
                <w:sz w:val="24"/>
              </w:rPr>
            </w:pPr>
            <w:r>
              <w:rPr>
                <w:rFonts w:hint="eastAsia"/>
                <w:sz w:val="24"/>
              </w:rPr>
              <w:t>下属各类别基金的份额累计净值</w:t>
            </w:r>
          </w:p>
        </w:tc>
        <w:tc>
          <w:tcPr>
            <w:tcW w:w="1038" w:type="dxa"/>
          </w:tcPr>
          <w:p w14:paraId="7B64E2A0" w14:textId="77777777" w:rsidR="00000000" w:rsidRDefault="002C5368">
            <w:pPr>
              <w:spacing w:line="400" w:lineRule="exact"/>
              <w:jc w:val="center"/>
              <w:rPr>
                <w:rFonts w:hint="eastAsia"/>
                <w:sz w:val="18"/>
              </w:rPr>
            </w:pPr>
            <w:r>
              <w:rPr>
                <w:rFonts w:hint="eastAsia"/>
                <w:sz w:val="18"/>
              </w:rPr>
              <w:t>（</w:t>
            </w:r>
            <w:r>
              <w:rPr>
                <w:rFonts w:hint="eastAsia"/>
                <w:sz w:val="18"/>
              </w:rPr>
              <w:t>0508</w:t>
            </w:r>
            <w:r>
              <w:rPr>
                <w:rFonts w:hint="eastAsia"/>
                <w:sz w:val="18"/>
              </w:rPr>
              <w:t>）</w:t>
            </w:r>
          </w:p>
        </w:tc>
        <w:tc>
          <w:tcPr>
            <w:tcW w:w="1373" w:type="dxa"/>
            <w:gridSpan w:val="2"/>
          </w:tcPr>
          <w:p w14:paraId="68570B2F" w14:textId="77777777" w:rsidR="00000000" w:rsidRDefault="002C5368">
            <w:pPr>
              <w:spacing w:line="400" w:lineRule="exact"/>
              <w:jc w:val="center"/>
              <w:rPr>
                <w:rFonts w:hint="eastAsia"/>
                <w:sz w:val="18"/>
              </w:rPr>
            </w:pPr>
            <w:r>
              <w:rPr>
                <w:rFonts w:hint="eastAsia"/>
                <w:sz w:val="18"/>
              </w:rPr>
              <w:t>（</w:t>
            </w:r>
            <w:r>
              <w:rPr>
                <w:rFonts w:hint="eastAsia"/>
                <w:sz w:val="18"/>
              </w:rPr>
              <w:t>0508</w:t>
            </w:r>
            <w:r>
              <w:rPr>
                <w:rFonts w:hint="eastAsia"/>
                <w:sz w:val="18"/>
              </w:rPr>
              <w:t>）</w:t>
            </w:r>
          </w:p>
        </w:tc>
        <w:tc>
          <w:tcPr>
            <w:tcW w:w="1060" w:type="dxa"/>
          </w:tcPr>
          <w:p w14:paraId="6E54FC0A" w14:textId="77777777" w:rsidR="00000000" w:rsidRDefault="002C5368">
            <w:pPr>
              <w:spacing w:line="400" w:lineRule="exact"/>
              <w:jc w:val="center"/>
              <w:rPr>
                <w:rFonts w:hint="eastAsia"/>
                <w:sz w:val="18"/>
              </w:rPr>
            </w:pPr>
            <w:r>
              <w:rPr>
                <w:rFonts w:hint="eastAsia"/>
                <w:sz w:val="18"/>
              </w:rPr>
              <w:t>（</w:t>
            </w:r>
            <w:r>
              <w:rPr>
                <w:rFonts w:hint="eastAsia"/>
                <w:sz w:val="18"/>
              </w:rPr>
              <w:t>0</w:t>
            </w:r>
            <w:r>
              <w:rPr>
                <w:rFonts w:hint="eastAsia"/>
                <w:sz w:val="18"/>
              </w:rPr>
              <w:t>508</w:t>
            </w:r>
            <w:r>
              <w:rPr>
                <w:rFonts w:hint="eastAsia"/>
                <w:sz w:val="18"/>
              </w:rPr>
              <w:t>）</w:t>
            </w:r>
          </w:p>
        </w:tc>
      </w:tr>
      <w:tr w:rsidR="00000000" w14:paraId="7883EF9C" w14:textId="77777777">
        <w:trPr>
          <w:trHeight w:val="292"/>
          <w:jc w:val="center"/>
        </w:trPr>
        <w:tc>
          <w:tcPr>
            <w:tcW w:w="5982" w:type="dxa"/>
          </w:tcPr>
          <w:p w14:paraId="74E67264" w14:textId="77777777" w:rsidR="00000000" w:rsidRDefault="002C5368">
            <w:pPr>
              <w:spacing w:line="400" w:lineRule="exact"/>
              <w:rPr>
                <w:rFonts w:hint="eastAsia"/>
                <w:sz w:val="24"/>
              </w:rPr>
            </w:pPr>
            <w:r>
              <w:rPr>
                <w:rFonts w:hint="eastAsia"/>
                <w:sz w:val="24"/>
              </w:rPr>
              <w:t>最近一周下属各类别基金的每万份基金已实现收益</w:t>
            </w:r>
          </w:p>
        </w:tc>
        <w:tc>
          <w:tcPr>
            <w:tcW w:w="1038" w:type="dxa"/>
          </w:tcPr>
          <w:p w14:paraId="47BF6076" w14:textId="77777777" w:rsidR="00000000" w:rsidRDefault="002C5368">
            <w:pPr>
              <w:spacing w:line="400" w:lineRule="exact"/>
              <w:jc w:val="center"/>
              <w:rPr>
                <w:rFonts w:hint="eastAsia"/>
                <w:sz w:val="18"/>
              </w:rPr>
            </w:pPr>
            <w:r>
              <w:rPr>
                <w:rFonts w:hint="eastAsia"/>
                <w:sz w:val="18"/>
              </w:rPr>
              <w:t>（</w:t>
            </w:r>
            <w:r>
              <w:rPr>
                <w:rFonts w:hint="eastAsia"/>
                <w:sz w:val="18"/>
              </w:rPr>
              <w:t>0339</w:t>
            </w:r>
            <w:r>
              <w:rPr>
                <w:rFonts w:hint="eastAsia"/>
                <w:sz w:val="18"/>
              </w:rPr>
              <w:t>）</w:t>
            </w:r>
          </w:p>
        </w:tc>
        <w:tc>
          <w:tcPr>
            <w:tcW w:w="1373" w:type="dxa"/>
            <w:gridSpan w:val="2"/>
          </w:tcPr>
          <w:p w14:paraId="13E46BB5" w14:textId="77777777" w:rsidR="00000000" w:rsidRDefault="002C5368">
            <w:pPr>
              <w:spacing w:line="400" w:lineRule="exact"/>
              <w:jc w:val="center"/>
              <w:rPr>
                <w:rFonts w:hint="eastAsia"/>
                <w:sz w:val="18"/>
              </w:rPr>
            </w:pPr>
            <w:r>
              <w:rPr>
                <w:rFonts w:hint="eastAsia"/>
                <w:sz w:val="18"/>
              </w:rPr>
              <w:t>（</w:t>
            </w:r>
            <w:r>
              <w:rPr>
                <w:rFonts w:hint="eastAsia"/>
                <w:sz w:val="18"/>
              </w:rPr>
              <w:t>0339</w:t>
            </w:r>
            <w:r>
              <w:rPr>
                <w:rFonts w:hint="eastAsia"/>
                <w:sz w:val="18"/>
              </w:rPr>
              <w:t>）</w:t>
            </w:r>
          </w:p>
        </w:tc>
        <w:tc>
          <w:tcPr>
            <w:tcW w:w="1060" w:type="dxa"/>
          </w:tcPr>
          <w:p w14:paraId="3D04B441" w14:textId="77777777" w:rsidR="00000000" w:rsidRDefault="002C5368">
            <w:pPr>
              <w:spacing w:line="400" w:lineRule="exact"/>
              <w:jc w:val="center"/>
              <w:rPr>
                <w:rFonts w:hint="eastAsia"/>
                <w:sz w:val="18"/>
              </w:rPr>
            </w:pPr>
            <w:r>
              <w:rPr>
                <w:rFonts w:hint="eastAsia"/>
                <w:sz w:val="18"/>
              </w:rPr>
              <w:t>（</w:t>
            </w:r>
            <w:r>
              <w:rPr>
                <w:rFonts w:hint="eastAsia"/>
                <w:sz w:val="18"/>
              </w:rPr>
              <w:t>0339</w:t>
            </w:r>
            <w:r>
              <w:rPr>
                <w:rFonts w:hint="eastAsia"/>
                <w:sz w:val="18"/>
              </w:rPr>
              <w:t>）</w:t>
            </w:r>
          </w:p>
        </w:tc>
      </w:tr>
      <w:tr w:rsidR="00000000" w14:paraId="78360E37" w14:textId="77777777">
        <w:trPr>
          <w:trHeight w:val="292"/>
          <w:jc w:val="center"/>
        </w:trPr>
        <w:tc>
          <w:tcPr>
            <w:tcW w:w="5982" w:type="dxa"/>
          </w:tcPr>
          <w:p w14:paraId="788C373E" w14:textId="77777777" w:rsidR="00000000" w:rsidRDefault="002C5368">
            <w:pPr>
              <w:spacing w:line="400" w:lineRule="exact"/>
              <w:rPr>
                <w:rFonts w:hint="eastAsia"/>
                <w:sz w:val="24"/>
              </w:rPr>
            </w:pPr>
            <w:r>
              <w:rPr>
                <w:rFonts w:hint="eastAsia"/>
                <w:sz w:val="24"/>
              </w:rPr>
              <w:t>最近一周下属各类别基金的每百万份基金已实现收益</w:t>
            </w:r>
          </w:p>
        </w:tc>
        <w:tc>
          <w:tcPr>
            <w:tcW w:w="1038" w:type="dxa"/>
          </w:tcPr>
          <w:p w14:paraId="3630443A" w14:textId="77777777" w:rsidR="00000000" w:rsidRDefault="002C5368">
            <w:pPr>
              <w:spacing w:line="400" w:lineRule="exact"/>
              <w:jc w:val="center"/>
              <w:rPr>
                <w:rFonts w:hint="eastAsia"/>
                <w:sz w:val="18"/>
              </w:rPr>
            </w:pPr>
            <w:r>
              <w:rPr>
                <w:rFonts w:hint="eastAsia"/>
                <w:sz w:val="18"/>
              </w:rPr>
              <w:t>（</w:t>
            </w:r>
            <w:r>
              <w:rPr>
                <w:rFonts w:hint="eastAsia"/>
                <w:sz w:val="18"/>
              </w:rPr>
              <w:t>2965</w:t>
            </w:r>
            <w:r>
              <w:rPr>
                <w:rFonts w:hint="eastAsia"/>
                <w:sz w:val="18"/>
              </w:rPr>
              <w:t>）</w:t>
            </w:r>
          </w:p>
        </w:tc>
        <w:tc>
          <w:tcPr>
            <w:tcW w:w="1373" w:type="dxa"/>
            <w:gridSpan w:val="2"/>
          </w:tcPr>
          <w:p w14:paraId="74B644E7" w14:textId="77777777" w:rsidR="00000000" w:rsidRDefault="002C5368">
            <w:pPr>
              <w:spacing w:line="400" w:lineRule="exact"/>
              <w:jc w:val="center"/>
              <w:rPr>
                <w:rFonts w:hint="eastAsia"/>
                <w:b/>
                <w:sz w:val="18"/>
              </w:rPr>
            </w:pPr>
            <w:r>
              <w:rPr>
                <w:rFonts w:hint="eastAsia"/>
                <w:sz w:val="18"/>
              </w:rPr>
              <w:t>（</w:t>
            </w:r>
            <w:r>
              <w:rPr>
                <w:rFonts w:hint="eastAsia"/>
                <w:sz w:val="18"/>
              </w:rPr>
              <w:t>2965</w:t>
            </w:r>
            <w:r>
              <w:rPr>
                <w:rFonts w:hint="eastAsia"/>
                <w:sz w:val="18"/>
              </w:rPr>
              <w:t>）</w:t>
            </w:r>
          </w:p>
        </w:tc>
        <w:tc>
          <w:tcPr>
            <w:tcW w:w="1060" w:type="dxa"/>
          </w:tcPr>
          <w:p w14:paraId="0F7E37F9" w14:textId="77777777" w:rsidR="00000000" w:rsidRDefault="002C5368">
            <w:pPr>
              <w:spacing w:line="400" w:lineRule="exact"/>
              <w:jc w:val="center"/>
              <w:rPr>
                <w:rFonts w:hint="eastAsia"/>
                <w:sz w:val="18"/>
              </w:rPr>
            </w:pPr>
            <w:r>
              <w:rPr>
                <w:rFonts w:hint="eastAsia"/>
                <w:sz w:val="18"/>
              </w:rPr>
              <w:t>（</w:t>
            </w:r>
            <w:r>
              <w:rPr>
                <w:rFonts w:hint="eastAsia"/>
                <w:sz w:val="18"/>
              </w:rPr>
              <w:t>2965</w:t>
            </w:r>
            <w:r>
              <w:rPr>
                <w:rFonts w:hint="eastAsia"/>
                <w:sz w:val="18"/>
              </w:rPr>
              <w:t>）</w:t>
            </w:r>
          </w:p>
        </w:tc>
      </w:tr>
      <w:tr w:rsidR="00000000" w14:paraId="7C186D95" w14:textId="77777777">
        <w:trPr>
          <w:trHeight w:val="292"/>
          <w:jc w:val="center"/>
        </w:trPr>
        <w:tc>
          <w:tcPr>
            <w:tcW w:w="5982" w:type="dxa"/>
          </w:tcPr>
          <w:p w14:paraId="4CCC4E1D" w14:textId="77777777" w:rsidR="00000000" w:rsidRDefault="002C5368">
            <w:pPr>
              <w:spacing w:line="400" w:lineRule="exact"/>
              <w:rPr>
                <w:rFonts w:hint="eastAsia"/>
                <w:sz w:val="24"/>
              </w:rPr>
            </w:pPr>
            <w:r>
              <w:rPr>
                <w:rFonts w:hint="eastAsia"/>
                <w:sz w:val="24"/>
              </w:rPr>
              <w:t>最近一周下属各类别基金的每百份基金已实现收益</w:t>
            </w:r>
          </w:p>
        </w:tc>
        <w:tc>
          <w:tcPr>
            <w:tcW w:w="1038" w:type="dxa"/>
          </w:tcPr>
          <w:p w14:paraId="54DD8B5F" w14:textId="77777777" w:rsidR="00000000" w:rsidRDefault="002C5368">
            <w:pPr>
              <w:spacing w:line="400" w:lineRule="exact"/>
              <w:jc w:val="center"/>
              <w:rPr>
                <w:rFonts w:hint="eastAsia"/>
                <w:sz w:val="18"/>
              </w:rPr>
            </w:pPr>
            <w:r>
              <w:rPr>
                <w:rFonts w:hint="eastAsia"/>
                <w:sz w:val="18"/>
              </w:rPr>
              <w:t>（</w:t>
            </w:r>
            <w:r>
              <w:rPr>
                <w:rFonts w:hint="eastAsia"/>
                <w:sz w:val="18"/>
              </w:rPr>
              <w:t>2966</w:t>
            </w:r>
            <w:r>
              <w:rPr>
                <w:rFonts w:hint="eastAsia"/>
                <w:sz w:val="18"/>
              </w:rPr>
              <w:t>）</w:t>
            </w:r>
          </w:p>
        </w:tc>
        <w:tc>
          <w:tcPr>
            <w:tcW w:w="1373" w:type="dxa"/>
            <w:gridSpan w:val="2"/>
          </w:tcPr>
          <w:p w14:paraId="5238975F" w14:textId="77777777" w:rsidR="00000000" w:rsidRDefault="002C5368">
            <w:pPr>
              <w:spacing w:line="400" w:lineRule="exact"/>
              <w:jc w:val="center"/>
              <w:rPr>
                <w:rFonts w:hint="eastAsia"/>
                <w:sz w:val="18"/>
              </w:rPr>
            </w:pPr>
            <w:r>
              <w:rPr>
                <w:rFonts w:hint="eastAsia"/>
                <w:sz w:val="18"/>
              </w:rPr>
              <w:t>（</w:t>
            </w:r>
            <w:r>
              <w:rPr>
                <w:rFonts w:hint="eastAsia"/>
                <w:sz w:val="18"/>
              </w:rPr>
              <w:t>2966</w:t>
            </w:r>
            <w:r>
              <w:rPr>
                <w:rFonts w:hint="eastAsia"/>
                <w:sz w:val="18"/>
              </w:rPr>
              <w:t>）</w:t>
            </w:r>
          </w:p>
        </w:tc>
        <w:tc>
          <w:tcPr>
            <w:tcW w:w="1060" w:type="dxa"/>
          </w:tcPr>
          <w:p w14:paraId="60140BE0" w14:textId="77777777" w:rsidR="00000000" w:rsidRDefault="002C5368">
            <w:pPr>
              <w:spacing w:line="400" w:lineRule="exact"/>
              <w:jc w:val="center"/>
              <w:rPr>
                <w:rFonts w:hint="eastAsia"/>
                <w:sz w:val="18"/>
              </w:rPr>
            </w:pPr>
            <w:r>
              <w:rPr>
                <w:rFonts w:hint="eastAsia"/>
                <w:sz w:val="18"/>
              </w:rPr>
              <w:t>（</w:t>
            </w:r>
            <w:r>
              <w:rPr>
                <w:rFonts w:hint="eastAsia"/>
                <w:sz w:val="18"/>
              </w:rPr>
              <w:t>2966</w:t>
            </w:r>
            <w:r>
              <w:rPr>
                <w:rFonts w:hint="eastAsia"/>
                <w:sz w:val="18"/>
              </w:rPr>
              <w:t>）</w:t>
            </w:r>
          </w:p>
        </w:tc>
      </w:tr>
      <w:tr w:rsidR="00000000" w14:paraId="13A480A9" w14:textId="77777777">
        <w:trPr>
          <w:trHeight w:val="292"/>
          <w:jc w:val="center"/>
        </w:trPr>
        <w:tc>
          <w:tcPr>
            <w:tcW w:w="5982" w:type="dxa"/>
          </w:tcPr>
          <w:p w14:paraId="5030EBD5" w14:textId="77777777" w:rsidR="00000000" w:rsidRDefault="002C5368">
            <w:pPr>
              <w:spacing w:line="400" w:lineRule="exact"/>
              <w:rPr>
                <w:rFonts w:hint="eastAsia"/>
                <w:sz w:val="24"/>
              </w:rPr>
            </w:pPr>
            <w:r>
              <w:rPr>
                <w:rFonts w:hint="eastAsia"/>
                <w:sz w:val="24"/>
              </w:rPr>
              <w:t>下属各类别基金的</w:t>
            </w:r>
            <w:r>
              <w:rPr>
                <w:rFonts w:hint="eastAsia"/>
                <w:sz w:val="24"/>
              </w:rPr>
              <w:t>7</w:t>
            </w:r>
            <w:r>
              <w:rPr>
                <w:rFonts w:hint="eastAsia"/>
                <w:sz w:val="24"/>
              </w:rPr>
              <w:t>日年化收益率</w:t>
            </w:r>
          </w:p>
        </w:tc>
        <w:tc>
          <w:tcPr>
            <w:tcW w:w="1038" w:type="dxa"/>
          </w:tcPr>
          <w:p w14:paraId="7FD42A35" w14:textId="77777777" w:rsidR="00000000" w:rsidRDefault="002C5368">
            <w:pPr>
              <w:spacing w:line="400" w:lineRule="exact"/>
              <w:jc w:val="center"/>
              <w:rPr>
                <w:rFonts w:hint="eastAsia"/>
                <w:sz w:val="18"/>
              </w:rPr>
            </w:pPr>
            <w:r>
              <w:rPr>
                <w:rFonts w:hint="eastAsia"/>
                <w:sz w:val="18"/>
              </w:rPr>
              <w:t>（</w:t>
            </w:r>
            <w:r>
              <w:rPr>
                <w:rFonts w:hint="eastAsia"/>
                <w:sz w:val="18"/>
              </w:rPr>
              <w:t>0341</w:t>
            </w:r>
            <w:r>
              <w:rPr>
                <w:rFonts w:hint="eastAsia"/>
                <w:sz w:val="18"/>
              </w:rPr>
              <w:t>）</w:t>
            </w:r>
          </w:p>
        </w:tc>
        <w:tc>
          <w:tcPr>
            <w:tcW w:w="1373" w:type="dxa"/>
            <w:gridSpan w:val="2"/>
          </w:tcPr>
          <w:p w14:paraId="09643FAC" w14:textId="77777777" w:rsidR="00000000" w:rsidRDefault="002C5368">
            <w:pPr>
              <w:spacing w:line="400" w:lineRule="exact"/>
              <w:jc w:val="center"/>
              <w:rPr>
                <w:rFonts w:hint="eastAsia"/>
                <w:sz w:val="18"/>
              </w:rPr>
            </w:pPr>
            <w:r>
              <w:rPr>
                <w:rFonts w:hint="eastAsia"/>
                <w:sz w:val="18"/>
              </w:rPr>
              <w:t>（</w:t>
            </w:r>
            <w:r>
              <w:rPr>
                <w:rFonts w:hint="eastAsia"/>
                <w:sz w:val="18"/>
              </w:rPr>
              <w:t>0341</w:t>
            </w:r>
            <w:r>
              <w:rPr>
                <w:rFonts w:hint="eastAsia"/>
                <w:sz w:val="18"/>
              </w:rPr>
              <w:t>）</w:t>
            </w:r>
          </w:p>
        </w:tc>
        <w:tc>
          <w:tcPr>
            <w:tcW w:w="1060" w:type="dxa"/>
          </w:tcPr>
          <w:p w14:paraId="65EB6C3E" w14:textId="77777777" w:rsidR="00000000" w:rsidRDefault="002C5368">
            <w:pPr>
              <w:spacing w:line="400" w:lineRule="exact"/>
              <w:jc w:val="center"/>
              <w:rPr>
                <w:rFonts w:hint="eastAsia"/>
                <w:sz w:val="18"/>
              </w:rPr>
            </w:pPr>
            <w:r>
              <w:rPr>
                <w:rFonts w:hint="eastAsia"/>
                <w:sz w:val="18"/>
              </w:rPr>
              <w:t>（</w:t>
            </w:r>
            <w:r>
              <w:rPr>
                <w:rFonts w:hint="eastAsia"/>
                <w:sz w:val="18"/>
              </w:rPr>
              <w:t>0341</w:t>
            </w:r>
            <w:r>
              <w:rPr>
                <w:rFonts w:hint="eastAsia"/>
                <w:sz w:val="18"/>
              </w:rPr>
              <w:t>）</w:t>
            </w:r>
          </w:p>
        </w:tc>
      </w:tr>
    </w:tbl>
    <w:p w14:paraId="28E889B8" w14:textId="77777777" w:rsidR="00000000" w:rsidRDefault="002C5368">
      <w:pPr>
        <w:spacing w:line="400" w:lineRule="exact"/>
        <w:rPr>
          <w:rFonts w:hint="eastAsia"/>
          <w:b/>
          <w:sz w:val="30"/>
        </w:rPr>
      </w:pPr>
      <w:r>
        <w:rPr>
          <w:rFonts w:hint="eastAsia"/>
          <w:sz w:val="24"/>
        </w:rPr>
        <w:t>注：</w:t>
      </w:r>
      <w:r>
        <w:rPr>
          <w:rFonts w:hint="eastAsia"/>
          <w:sz w:val="18"/>
        </w:rPr>
        <w:t>（</w:t>
      </w:r>
      <w:r>
        <w:rPr>
          <w:rFonts w:hint="eastAsia"/>
          <w:sz w:val="18"/>
        </w:rPr>
        <w:t>1748</w:t>
      </w:r>
      <w:r>
        <w:rPr>
          <w:rFonts w:hint="eastAsia"/>
          <w:sz w:val="18"/>
        </w:rPr>
        <w:t>）</w:t>
      </w:r>
    </w:p>
    <w:p w14:paraId="7BF825C4" w14:textId="77777777" w:rsidR="00000000" w:rsidRDefault="002C5368">
      <w:pPr>
        <w:spacing w:line="560" w:lineRule="exact"/>
        <w:rPr>
          <w:rFonts w:hint="eastAsia"/>
          <w:sz w:val="30"/>
        </w:rPr>
      </w:pPr>
    </w:p>
    <w:p w14:paraId="79CDCCCE" w14:textId="77777777" w:rsidR="00000000" w:rsidRDefault="002C5368">
      <w:pPr>
        <w:spacing w:line="560" w:lineRule="exact"/>
        <w:jc w:val="center"/>
        <w:textAlignment w:val="baseline"/>
        <w:rPr>
          <w:rFonts w:eastAsia="方正黑体简体" w:hint="eastAsia"/>
          <w:sz w:val="30"/>
        </w:rPr>
      </w:pPr>
      <w:r>
        <w:rPr>
          <w:rFonts w:hint="eastAsia"/>
          <w:b/>
          <w:sz w:val="30"/>
        </w:rPr>
        <w:br w:type="page"/>
      </w:r>
      <w:r>
        <w:rPr>
          <w:rFonts w:eastAsia="方正黑体简体" w:hint="eastAsia"/>
          <w:sz w:val="30"/>
        </w:rPr>
        <w:lastRenderedPageBreak/>
        <w:t>§</w:t>
      </w:r>
      <w:r>
        <w:rPr>
          <w:rFonts w:eastAsia="方正黑体简体" w:hint="eastAsia"/>
          <w:sz w:val="30"/>
        </w:rPr>
        <w:t xml:space="preserve">3  </w:t>
      </w:r>
      <w:r>
        <w:rPr>
          <w:rFonts w:eastAsia="方正黑体简体" w:hint="eastAsia"/>
          <w:sz w:val="30"/>
        </w:rPr>
        <w:t>货币市场基金开放日收益公告</w:t>
      </w:r>
    </w:p>
    <w:p w14:paraId="6736FDBC" w14:textId="77777777" w:rsidR="00000000" w:rsidRDefault="002C5368">
      <w:pPr>
        <w:spacing w:line="560" w:lineRule="exact"/>
        <w:jc w:val="center"/>
        <w:textAlignment w:val="baseline"/>
        <w:rPr>
          <w:rFonts w:eastAsia="方正黑体简体" w:hint="eastAsia"/>
          <w:sz w:val="30"/>
        </w:rPr>
      </w:pPr>
      <w:r>
        <w:rPr>
          <w:rFonts w:eastAsia="方正黑体简体" w:hint="eastAsia"/>
          <w:sz w:val="30"/>
        </w:rPr>
        <w:t>/</w:t>
      </w:r>
      <w:r>
        <w:rPr>
          <w:rFonts w:eastAsia="方正黑体简体" w:hint="eastAsia"/>
          <w:sz w:val="30"/>
        </w:rPr>
        <w:t>货币市场基金半年末和年末收益公告</w:t>
      </w:r>
      <w:r>
        <w:rPr>
          <w:rStyle w:val="FootnoteReference"/>
          <w:sz w:val="24"/>
        </w:rPr>
        <w:footnoteReference w:id="23"/>
      </w:r>
    </w:p>
    <w:p w14:paraId="43B0FBB9" w14:textId="77777777" w:rsidR="00000000" w:rsidRDefault="002C5368">
      <w:pPr>
        <w:spacing w:line="480" w:lineRule="exact"/>
        <w:jc w:val="center"/>
        <w:rPr>
          <w:rFonts w:hint="eastAsia"/>
          <w:sz w:val="18"/>
        </w:rPr>
      </w:pPr>
      <w:r>
        <w:rPr>
          <w:rFonts w:hint="eastAsia"/>
          <w:sz w:val="18"/>
        </w:rPr>
        <w:t>（</w:t>
      </w:r>
      <w:r>
        <w:rPr>
          <w:rFonts w:hint="eastAsia"/>
          <w:sz w:val="18"/>
        </w:rPr>
        <w:t>0002</w:t>
      </w:r>
      <w:r>
        <w:rPr>
          <w:rFonts w:hint="eastAsia"/>
          <w:sz w:val="18"/>
        </w:rPr>
        <w:t>）</w:t>
      </w:r>
    </w:p>
    <w:p w14:paraId="77B5CDA8" w14:textId="77777777" w:rsidR="00000000" w:rsidRDefault="002C5368">
      <w:pPr>
        <w:spacing w:line="320" w:lineRule="exact"/>
        <w:rPr>
          <w:rFonts w:hint="eastAsia"/>
          <w:sz w:val="30"/>
        </w:rPr>
      </w:pPr>
    </w:p>
    <w:p w14:paraId="149FA3FD" w14:textId="77777777" w:rsidR="00000000" w:rsidRDefault="002C5368">
      <w:pPr>
        <w:spacing w:line="360" w:lineRule="exact"/>
        <w:rPr>
          <w:rFonts w:hint="eastAsia"/>
          <w:sz w:val="24"/>
        </w:rPr>
      </w:pPr>
      <w:r>
        <w:rPr>
          <w:rFonts w:hint="eastAsia"/>
          <w:sz w:val="24"/>
        </w:rPr>
        <w:t>估值日期：××××年××月××日</w:t>
      </w:r>
      <w:r>
        <w:rPr>
          <w:rFonts w:hint="eastAsia"/>
          <w:sz w:val="18"/>
        </w:rPr>
        <w:t>（</w:t>
      </w:r>
      <w:r>
        <w:rPr>
          <w:rFonts w:hint="eastAsia"/>
          <w:sz w:val="18"/>
        </w:rPr>
        <w:t>202</w:t>
      </w:r>
      <w:r>
        <w:rPr>
          <w:rFonts w:hint="eastAsia"/>
          <w:sz w:val="18"/>
        </w:rPr>
        <w:t>2</w:t>
      </w:r>
      <w:r>
        <w:rPr>
          <w:rFonts w:hint="eastAsia"/>
          <w:sz w:val="18"/>
        </w:rPr>
        <w:t>）</w:t>
      </w:r>
    </w:p>
    <w:p w14:paraId="4B62E16C" w14:textId="77777777" w:rsidR="00000000" w:rsidRDefault="002C5368">
      <w:pPr>
        <w:spacing w:line="360" w:lineRule="exact"/>
        <w:rPr>
          <w:rFonts w:hint="eastAsia"/>
          <w:sz w:val="24"/>
        </w:rPr>
      </w:pPr>
      <w:r>
        <w:rPr>
          <w:rFonts w:hint="eastAsia"/>
          <w:sz w:val="24"/>
        </w:rPr>
        <w:t>公告送出日期：××××年××月××日</w:t>
      </w:r>
      <w:r>
        <w:rPr>
          <w:rFonts w:hint="eastAsia"/>
          <w:sz w:val="18"/>
        </w:rPr>
        <w:t>（</w:t>
      </w:r>
      <w:r>
        <w:rPr>
          <w:rFonts w:hint="eastAsia"/>
          <w:sz w:val="18"/>
        </w:rPr>
        <w:t>0003</w:t>
      </w:r>
      <w:r>
        <w:rPr>
          <w:rFonts w:hint="eastAsia"/>
          <w:sz w:val="18"/>
        </w:rPr>
        <w:t>）</w:t>
      </w:r>
    </w:p>
    <w:p w14:paraId="2B6ED523" w14:textId="77777777" w:rsidR="00000000" w:rsidRDefault="002C5368">
      <w:pPr>
        <w:spacing w:line="400" w:lineRule="exact"/>
        <w:jc w:val="right"/>
        <w:rPr>
          <w:rFonts w:hint="eastAsia"/>
          <w:sz w:val="24"/>
        </w:rPr>
      </w:pPr>
      <w:r>
        <w:rPr>
          <w:rFonts w:hint="eastAsia"/>
          <w:sz w:val="24"/>
        </w:rPr>
        <w:t>金额单位：××元</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60"/>
        <w:gridCol w:w="1571"/>
        <w:gridCol w:w="1449"/>
        <w:gridCol w:w="1696"/>
      </w:tblGrid>
      <w:tr w:rsidR="00000000" w14:paraId="76A9EAB9" w14:textId="77777777">
        <w:trPr>
          <w:trHeight w:val="379"/>
          <w:jc w:val="center"/>
        </w:trPr>
        <w:tc>
          <w:tcPr>
            <w:tcW w:w="5260" w:type="dxa"/>
            <w:vAlign w:val="center"/>
          </w:tcPr>
          <w:p w14:paraId="55F35E94" w14:textId="77777777" w:rsidR="00000000" w:rsidRDefault="002C5368">
            <w:pPr>
              <w:spacing w:line="240" w:lineRule="exact"/>
              <w:rPr>
                <w:rFonts w:hint="eastAsia"/>
                <w:sz w:val="24"/>
              </w:rPr>
            </w:pPr>
            <w:r>
              <w:rPr>
                <w:rFonts w:hint="eastAsia"/>
                <w:sz w:val="24"/>
              </w:rPr>
              <w:t>基金名称</w:t>
            </w:r>
          </w:p>
        </w:tc>
        <w:tc>
          <w:tcPr>
            <w:tcW w:w="4716" w:type="dxa"/>
            <w:gridSpan w:val="3"/>
            <w:vAlign w:val="center"/>
          </w:tcPr>
          <w:p w14:paraId="74803CD0" w14:textId="77777777" w:rsidR="00000000" w:rsidRDefault="002C5368">
            <w:pPr>
              <w:spacing w:line="240" w:lineRule="exact"/>
              <w:jc w:val="center"/>
              <w:rPr>
                <w:rFonts w:hint="eastAsia"/>
                <w:sz w:val="18"/>
              </w:rPr>
            </w:pPr>
            <w:r>
              <w:rPr>
                <w:rFonts w:hint="eastAsia"/>
                <w:sz w:val="18"/>
              </w:rPr>
              <w:t>（</w:t>
            </w:r>
            <w:r>
              <w:rPr>
                <w:rFonts w:hint="eastAsia"/>
                <w:sz w:val="18"/>
              </w:rPr>
              <w:t>0009</w:t>
            </w:r>
            <w:r>
              <w:rPr>
                <w:rFonts w:hint="eastAsia"/>
                <w:sz w:val="18"/>
              </w:rPr>
              <w:t>）</w:t>
            </w:r>
          </w:p>
        </w:tc>
      </w:tr>
      <w:tr w:rsidR="00000000" w14:paraId="0806F8FD" w14:textId="77777777">
        <w:trPr>
          <w:trHeight w:val="379"/>
          <w:jc w:val="center"/>
        </w:trPr>
        <w:tc>
          <w:tcPr>
            <w:tcW w:w="5260" w:type="dxa"/>
            <w:vAlign w:val="center"/>
          </w:tcPr>
          <w:p w14:paraId="6F9EC273" w14:textId="77777777" w:rsidR="00000000" w:rsidRDefault="002C5368">
            <w:pPr>
              <w:spacing w:line="240" w:lineRule="exact"/>
              <w:rPr>
                <w:rFonts w:hint="eastAsia"/>
                <w:sz w:val="24"/>
              </w:rPr>
            </w:pPr>
            <w:r>
              <w:rPr>
                <w:rFonts w:hint="eastAsia"/>
                <w:sz w:val="24"/>
              </w:rPr>
              <w:t>基金简称</w:t>
            </w:r>
          </w:p>
        </w:tc>
        <w:tc>
          <w:tcPr>
            <w:tcW w:w="4716" w:type="dxa"/>
            <w:gridSpan w:val="3"/>
            <w:vAlign w:val="center"/>
          </w:tcPr>
          <w:p w14:paraId="3896B0BC" w14:textId="77777777" w:rsidR="00000000" w:rsidRDefault="002C5368">
            <w:pPr>
              <w:spacing w:line="240" w:lineRule="exact"/>
              <w:jc w:val="center"/>
              <w:rPr>
                <w:rFonts w:hint="eastAsia"/>
                <w:sz w:val="18"/>
              </w:rPr>
            </w:pPr>
            <w:r>
              <w:rPr>
                <w:rFonts w:hint="eastAsia"/>
                <w:sz w:val="18"/>
              </w:rPr>
              <w:t>（</w:t>
            </w:r>
            <w:r>
              <w:rPr>
                <w:rFonts w:hint="eastAsia"/>
                <w:sz w:val="18"/>
              </w:rPr>
              <w:t>0011</w:t>
            </w:r>
            <w:r>
              <w:rPr>
                <w:rFonts w:hint="eastAsia"/>
                <w:sz w:val="18"/>
              </w:rPr>
              <w:t>）</w:t>
            </w:r>
          </w:p>
        </w:tc>
      </w:tr>
      <w:tr w:rsidR="00000000" w14:paraId="6EC849FD" w14:textId="77777777">
        <w:trPr>
          <w:trHeight w:val="393"/>
          <w:jc w:val="center"/>
        </w:trPr>
        <w:tc>
          <w:tcPr>
            <w:tcW w:w="5260" w:type="dxa"/>
            <w:vAlign w:val="center"/>
          </w:tcPr>
          <w:p w14:paraId="0E8AA97A" w14:textId="77777777" w:rsidR="00000000" w:rsidRDefault="002C5368">
            <w:pPr>
              <w:spacing w:line="240" w:lineRule="exact"/>
              <w:rPr>
                <w:rFonts w:hint="eastAsia"/>
                <w:sz w:val="24"/>
              </w:rPr>
            </w:pPr>
            <w:r>
              <w:rPr>
                <w:rFonts w:hint="eastAsia"/>
                <w:sz w:val="24"/>
              </w:rPr>
              <w:t>基金主代码</w:t>
            </w:r>
          </w:p>
        </w:tc>
        <w:tc>
          <w:tcPr>
            <w:tcW w:w="4716" w:type="dxa"/>
            <w:gridSpan w:val="3"/>
            <w:vAlign w:val="center"/>
          </w:tcPr>
          <w:p w14:paraId="78945D32" w14:textId="77777777" w:rsidR="00000000" w:rsidRDefault="002C5368">
            <w:pPr>
              <w:spacing w:line="240" w:lineRule="exact"/>
              <w:jc w:val="center"/>
              <w:rPr>
                <w:rFonts w:hint="eastAsia"/>
                <w:sz w:val="18"/>
              </w:rPr>
            </w:pPr>
            <w:r>
              <w:rPr>
                <w:rFonts w:hint="eastAsia"/>
                <w:sz w:val="18"/>
              </w:rPr>
              <w:t>（</w:t>
            </w:r>
            <w:r>
              <w:rPr>
                <w:rFonts w:hint="eastAsia"/>
                <w:sz w:val="18"/>
              </w:rPr>
              <w:t>0012</w:t>
            </w:r>
            <w:r>
              <w:rPr>
                <w:rFonts w:hint="eastAsia"/>
                <w:sz w:val="18"/>
              </w:rPr>
              <w:t>）</w:t>
            </w:r>
          </w:p>
        </w:tc>
      </w:tr>
      <w:tr w:rsidR="00000000" w14:paraId="0250BB30" w14:textId="77777777">
        <w:trPr>
          <w:trHeight w:val="379"/>
          <w:jc w:val="center"/>
        </w:trPr>
        <w:tc>
          <w:tcPr>
            <w:tcW w:w="5260" w:type="dxa"/>
            <w:vAlign w:val="center"/>
          </w:tcPr>
          <w:p w14:paraId="14CB4E72" w14:textId="77777777" w:rsidR="00000000" w:rsidRDefault="002C5368">
            <w:pPr>
              <w:spacing w:line="240" w:lineRule="exact"/>
              <w:rPr>
                <w:rFonts w:hint="eastAsia"/>
                <w:sz w:val="24"/>
              </w:rPr>
            </w:pPr>
            <w:r>
              <w:rPr>
                <w:rFonts w:hint="eastAsia"/>
                <w:sz w:val="24"/>
              </w:rPr>
              <w:t>交易代码</w:t>
            </w:r>
          </w:p>
        </w:tc>
        <w:tc>
          <w:tcPr>
            <w:tcW w:w="4716" w:type="dxa"/>
            <w:gridSpan w:val="3"/>
            <w:vAlign w:val="center"/>
          </w:tcPr>
          <w:p w14:paraId="568D35AB" w14:textId="77777777" w:rsidR="00000000" w:rsidRDefault="002C5368">
            <w:pPr>
              <w:spacing w:line="240" w:lineRule="exact"/>
              <w:jc w:val="center"/>
              <w:rPr>
                <w:rFonts w:hint="eastAsia"/>
                <w:sz w:val="18"/>
              </w:rPr>
            </w:pPr>
            <w:r>
              <w:rPr>
                <w:rFonts w:hint="eastAsia"/>
                <w:sz w:val="18"/>
              </w:rPr>
              <w:t>（</w:t>
            </w:r>
            <w:r>
              <w:rPr>
                <w:rFonts w:hint="eastAsia"/>
                <w:sz w:val="18"/>
              </w:rPr>
              <w:t>0014</w:t>
            </w:r>
            <w:r>
              <w:rPr>
                <w:rFonts w:hint="eastAsia"/>
                <w:sz w:val="18"/>
              </w:rPr>
              <w:t>）</w:t>
            </w:r>
            <w:r>
              <w:rPr>
                <w:rFonts w:hint="eastAsia"/>
                <w:sz w:val="18"/>
              </w:rPr>
              <w:t>/</w:t>
            </w:r>
            <w:r>
              <w:rPr>
                <w:rFonts w:hint="eastAsia"/>
                <w:sz w:val="18"/>
              </w:rPr>
              <w:t>（</w:t>
            </w:r>
            <w:r>
              <w:rPr>
                <w:rFonts w:hint="eastAsia"/>
                <w:sz w:val="18"/>
              </w:rPr>
              <w:t>0015</w:t>
            </w:r>
            <w:r>
              <w:rPr>
                <w:rFonts w:hint="eastAsia"/>
                <w:sz w:val="18"/>
              </w:rPr>
              <w:t>）</w:t>
            </w:r>
          </w:p>
        </w:tc>
      </w:tr>
      <w:tr w:rsidR="00000000" w14:paraId="1E781A18" w14:textId="77777777">
        <w:trPr>
          <w:trHeight w:val="379"/>
          <w:jc w:val="center"/>
        </w:trPr>
        <w:tc>
          <w:tcPr>
            <w:tcW w:w="5260" w:type="dxa"/>
            <w:vAlign w:val="center"/>
          </w:tcPr>
          <w:p w14:paraId="6E29E0A6" w14:textId="77777777" w:rsidR="00000000" w:rsidRDefault="002C5368">
            <w:pPr>
              <w:spacing w:line="240" w:lineRule="exact"/>
              <w:rPr>
                <w:rFonts w:hint="eastAsia"/>
                <w:sz w:val="24"/>
              </w:rPr>
            </w:pPr>
            <w:r>
              <w:rPr>
                <w:rFonts w:hint="eastAsia"/>
                <w:sz w:val="24"/>
              </w:rPr>
              <w:t>基金管理人</w:t>
            </w:r>
          </w:p>
        </w:tc>
        <w:tc>
          <w:tcPr>
            <w:tcW w:w="4716" w:type="dxa"/>
            <w:gridSpan w:val="3"/>
            <w:vAlign w:val="center"/>
          </w:tcPr>
          <w:p w14:paraId="579C33B2" w14:textId="77777777" w:rsidR="00000000" w:rsidRDefault="002C5368">
            <w:pPr>
              <w:spacing w:line="240" w:lineRule="exact"/>
              <w:jc w:val="center"/>
              <w:rPr>
                <w:rFonts w:hint="eastAsia"/>
                <w:sz w:val="18"/>
              </w:rPr>
            </w:pPr>
            <w:r>
              <w:rPr>
                <w:rFonts w:hint="eastAsia"/>
                <w:sz w:val="18"/>
              </w:rPr>
              <w:t>（</w:t>
            </w:r>
            <w:r>
              <w:rPr>
                <w:rFonts w:hint="eastAsia"/>
                <w:sz w:val="18"/>
              </w:rPr>
              <w:t>0186</w:t>
            </w:r>
            <w:r>
              <w:rPr>
                <w:rFonts w:hint="eastAsia"/>
                <w:sz w:val="18"/>
              </w:rPr>
              <w:t>）</w:t>
            </w:r>
          </w:p>
        </w:tc>
      </w:tr>
      <w:tr w:rsidR="00000000" w14:paraId="1079E930" w14:textId="77777777">
        <w:trPr>
          <w:trHeight w:val="393"/>
          <w:jc w:val="center"/>
        </w:trPr>
        <w:tc>
          <w:tcPr>
            <w:tcW w:w="5260" w:type="dxa"/>
            <w:vAlign w:val="center"/>
          </w:tcPr>
          <w:p w14:paraId="008DC9D0" w14:textId="77777777" w:rsidR="00000000" w:rsidRDefault="002C5368">
            <w:pPr>
              <w:spacing w:line="240" w:lineRule="exact"/>
              <w:rPr>
                <w:rFonts w:hint="eastAsia"/>
                <w:sz w:val="24"/>
              </w:rPr>
            </w:pPr>
            <w:r>
              <w:rPr>
                <w:rFonts w:hint="eastAsia"/>
                <w:sz w:val="24"/>
              </w:rPr>
              <w:t>基金管理人代码</w:t>
            </w:r>
          </w:p>
        </w:tc>
        <w:tc>
          <w:tcPr>
            <w:tcW w:w="4716" w:type="dxa"/>
            <w:gridSpan w:val="3"/>
            <w:vAlign w:val="center"/>
          </w:tcPr>
          <w:p w14:paraId="5A83E1CA" w14:textId="77777777" w:rsidR="00000000" w:rsidRDefault="002C5368">
            <w:pPr>
              <w:spacing w:line="240" w:lineRule="exact"/>
              <w:jc w:val="center"/>
              <w:rPr>
                <w:rFonts w:hint="eastAsia"/>
                <w:sz w:val="18"/>
              </w:rPr>
            </w:pPr>
            <w:r>
              <w:rPr>
                <w:rFonts w:hint="eastAsia"/>
                <w:sz w:val="18"/>
              </w:rPr>
              <w:t>（</w:t>
            </w:r>
            <w:r>
              <w:rPr>
                <w:rFonts w:hint="eastAsia"/>
                <w:sz w:val="18"/>
              </w:rPr>
              <w:t>1743</w:t>
            </w:r>
            <w:r>
              <w:rPr>
                <w:rFonts w:hint="eastAsia"/>
                <w:sz w:val="18"/>
              </w:rPr>
              <w:t>）</w:t>
            </w:r>
          </w:p>
        </w:tc>
      </w:tr>
      <w:tr w:rsidR="00000000" w14:paraId="2E3D8D11" w14:textId="77777777">
        <w:trPr>
          <w:trHeight w:val="379"/>
          <w:jc w:val="center"/>
        </w:trPr>
        <w:tc>
          <w:tcPr>
            <w:tcW w:w="5260" w:type="dxa"/>
            <w:vAlign w:val="center"/>
          </w:tcPr>
          <w:p w14:paraId="2FF39D79" w14:textId="77777777" w:rsidR="00000000" w:rsidRDefault="002C5368">
            <w:pPr>
              <w:spacing w:line="240" w:lineRule="exact"/>
              <w:rPr>
                <w:rFonts w:hint="eastAsia"/>
                <w:sz w:val="24"/>
              </w:rPr>
            </w:pPr>
            <w:r>
              <w:rPr>
                <w:rFonts w:hint="eastAsia"/>
                <w:sz w:val="24"/>
              </w:rPr>
              <w:t>基金托管人</w:t>
            </w:r>
          </w:p>
        </w:tc>
        <w:tc>
          <w:tcPr>
            <w:tcW w:w="4716" w:type="dxa"/>
            <w:gridSpan w:val="3"/>
            <w:vAlign w:val="center"/>
          </w:tcPr>
          <w:p w14:paraId="2FECE5ED" w14:textId="77777777" w:rsidR="00000000" w:rsidRDefault="002C5368">
            <w:pPr>
              <w:spacing w:line="240" w:lineRule="exact"/>
              <w:jc w:val="center"/>
              <w:rPr>
                <w:rFonts w:hint="eastAsia"/>
                <w:sz w:val="18"/>
              </w:rPr>
            </w:pPr>
            <w:r>
              <w:rPr>
                <w:rFonts w:hint="eastAsia"/>
                <w:sz w:val="18"/>
              </w:rPr>
              <w:t>（</w:t>
            </w:r>
            <w:r>
              <w:rPr>
                <w:rFonts w:hint="eastAsia"/>
                <w:sz w:val="18"/>
              </w:rPr>
              <w:t>0213</w:t>
            </w:r>
            <w:r>
              <w:rPr>
                <w:rFonts w:hint="eastAsia"/>
                <w:sz w:val="18"/>
              </w:rPr>
              <w:t>）</w:t>
            </w:r>
          </w:p>
        </w:tc>
      </w:tr>
      <w:tr w:rsidR="00000000" w14:paraId="1268B139" w14:textId="77777777">
        <w:trPr>
          <w:trHeight w:val="379"/>
          <w:jc w:val="center"/>
        </w:trPr>
        <w:tc>
          <w:tcPr>
            <w:tcW w:w="5260" w:type="dxa"/>
            <w:vAlign w:val="center"/>
          </w:tcPr>
          <w:p w14:paraId="0A598219" w14:textId="77777777" w:rsidR="00000000" w:rsidRDefault="002C5368">
            <w:pPr>
              <w:spacing w:line="240" w:lineRule="exact"/>
              <w:rPr>
                <w:rFonts w:hint="eastAsia"/>
                <w:sz w:val="24"/>
              </w:rPr>
            </w:pPr>
            <w:r>
              <w:rPr>
                <w:rFonts w:hint="eastAsia"/>
                <w:sz w:val="24"/>
              </w:rPr>
              <w:t>基金托管人代码</w:t>
            </w:r>
          </w:p>
        </w:tc>
        <w:tc>
          <w:tcPr>
            <w:tcW w:w="4716" w:type="dxa"/>
            <w:gridSpan w:val="3"/>
            <w:vAlign w:val="center"/>
          </w:tcPr>
          <w:p w14:paraId="26E0A00C" w14:textId="77777777" w:rsidR="00000000" w:rsidRDefault="002C5368">
            <w:pPr>
              <w:spacing w:line="240" w:lineRule="exact"/>
              <w:jc w:val="center"/>
              <w:rPr>
                <w:rFonts w:hint="eastAsia"/>
                <w:sz w:val="18"/>
              </w:rPr>
            </w:pPr>
            <w:r>
              <w:rPr>
                <w:rFonts w:hint="eastAsia"/>
                <w:sz w:val="18"/>
              </w:rPr>
              <w:t>（</w:t>
            </w:r>
            <w:r>
              <w:rPr>
                <w:rFonts w:hint="eastAsia"/>
                <w:sz w:val="18"/>
              </w:rPr>
              <w:t>1744</w:t>
            </w:r>
            <w:r>
              <w:rPr>
                <w:rFonts w:hint="eastAsia"/>
                <w:sz w:val="18"/>
              </w:rPr>
              <w:t>）</w:t>
            </w:r>
          </w:p>
        </w:tc>
      </w:tr>
      <w:tr w:rsidR="00000000" w14:paraId="31A239D3" w14:textId="77777777">
        <w:trPr>
          <w:trHeight w:val="393"/>
          <w:jc w:val="center"/>
        </w:trPr>
        <w:tc>
          <w:tcPr>
            <w:tcW w:w="5260" w:type="dxa"/>
            <w:vAlign w:val="center"/>
          </w:tcPr>
          <w:p w14:paraId="55638869" w14:textId="77777777" w:rsidR="00000000" w:rsidRDefault="002C5368">
            <w:pPr>
              <w:spacing w:line="240" w:lineRule="exact"/>
              <w:rPr>
                <w:rFonts w:hint="eastAsia"/>
                <w:sz w:val="24"/>
              </w:rPr>
            </w:pPr>
            <w:r>
              <w:rPr>
                <w:rFonts w:hint="eastAsia"/>
                <w:sz w:val="24"/>
              </w:rPr>
              <w:t>基金份额净值</w:t>
            </w:r>
            <w:r>
              <w:rPr>
                <w:rStyle w:val="FootnoteReference"/>
                <w:sz w:val="24"/>
              </w:rPr>
              <w:footnoteReference w:id="24"/>
            </w:r>
          </w:p>
        </w:tc>
        <w:tc>
          <w:tcPr>
            <w:tcW w:w="4716" w:type="dxa"/>
            <w:gridSpan w:val="3"/>
            <w:vAlign w:val="center"/>
          </w:tcPr>
          <w:p w14:paraId="66750087" w14:textId="77777777" w:rsidR="00000000" w:rsidRDefault="002C5368">
            <w:pPr>
              <w:spacing w:line="240" w:lineRule="exact"/>
              <w:jc w:val="center"/>
              <w:rPr>
                <w:rFonts w:hint="eastAsia"/>
                <w:sz w:val="18"/>
              </w:rPr>
            </w:pPr>
            <w:r>
              <w:rPr>
                <w:rFonts w:hint="eastAsia"/>
                <w:sz w:val="18"/>
              </w:rPr>
              <w:t>（</w:t>
            </w:r>
            <w:r>
              <w:rPr>
                <w:rFonts w:hint="eastAsia"/>
                <w:sz w:val="18"/>
              </w:rPr>
              <w:t>0506</w:t>
            </w:r>
            <w:r>
              <w:rPr>
                <w:rFonts w:hint="eastAsia"/>
                <w:sz w:val="18"/>
              </w:rPr>
              <w:t>）</w:t>
            </w:r>
          </w:p>
        </w:tc>
      </w:tr>
      <w:tr w:rsidR="00000000" w14:paraId="16E4A7FB" w14:textId="77777777">
        <w:trPr>
          <w:trHeight w:val="393"/>
          <w:jc w:val="center"/>
        </w:trPr>
        <w:tc>
          <w:tcPr>
            <w:tcW w:w="5260" w:type="dxa"/>
            <w:vAlign w:val="center"/>
          </w:tcPr>
          <w:p w14:paraId="37911404" w14:textId="77777777" w:rsidR="00000000" w:rsidRDefault="002C5368">
            <w:pPr>
              <w:spacing w:line="240" w:lineRule="exact"/>
              <w:rPr>
                <w:rFonts w:hint="eastAsia"/>
                <w:sz w:val="24"/>
              </w:rPr>
            </w:pPr>
            <w:r>
              <w:rPr>
                <w:rFonts w:hint="eastAsia"/>
                <w:sz w:val="24"/>
              </w:rPr>
              <w:t>基金份额累计净值</w:t>
            </w:r>
          </w:p>
        </w:tc>
        <w:tc>
          <w:tcPr>
            <w:tcW w:w="4716" w:type="dxa"/>
            <w:gridSpan w:val="3"/>
            <w:vAlign w:val="center"/>
          </w:tcPr>
          <w:p w14:paraId="53B9B86A" w14:textId="77777777" w:rsidR="00000000" w:rsidRDefault="002C5368">
            <w:pPr>
              <w:spacing w:line="240" w:lineRule="exact"/>
              <w:jc w:val="center"/>
              <w:rPr>
                <w:rFonts w:hint="eastAsia"/>
                <w:sz w:val="18"/>
              </w:rPr>
            </w:pPr>
            <w:r>
              <w:rPr>
                <w:rFonts w:hint="eastAsia"/>
                <w:sz w:val="18"/>
              </w:rPr>
              <w:t>（</w:t>
            </w:r>
            <w:r>
              <w:rPr>
                <w:rFonts w:hint="eastAsia"/>
                <w:sz w:val="18"/>
              </w:rPr>
              <w:t>0508</w:t>
            </w:r>
            <w:r>
              <w:rPr>
                <w:rFonts w:hint="eastAsia"/>
                <w:sz w:val="18"/>
              </w:rPr>
              <w:t>）</w:t>
            </w:r>
          </w:p>
        </w:tc>
      </w:tr>
      <w:tr w:rsidR="00000000" w14:paraId="2DFEBE77" w14:textId="77777777">
        <w:trPr>
          <w:trHeight w:val="379"/>
          <w:jc w:val="center"/>
        </w:trPr>
        <w:tc>
          <w:tcPr>
            <w:tcW w:w="5260" w:type="dxa"/>
            <w:vAlign w:val="center"/>
          </w:tcPr>
          <w:p w14:paraId="5D0D0A1E" w14:textId="77777777" w:rsidR="00000000" w:rsidRDefault="002C5368">
            <w:pPr>
              <w:spacing w:line="240" w:lineRule="exact"/>
              <w:rPr>
                <w:rFonts w:hint="eastAsia"/>
                <w:sz w:val="24"/>
              </w:rPr>
            </w:pPr>
            <w:r>
              <w:rPr>
                <w:rFonts w:hint="eastAsia"/>
                <w:sz w:val="24"/>
              </w:rPr>
              <w:t>每万份基金已实现收益</w:t>
            </w:r>
            <w:r>
              <w:rPr>
                <w:rStyle w:val="FootnoteReference"/>
                <w:sz w:val="24"/>
              </w:rPr>
              <w:footnoteReference w:id="25"/>
            </w:r>
          </w:p>
        </w:tc>
        <w:tc>
          <w:tcPr>
            <w:tcW w:w="4716" w:type="dxa"/>
            <w:gridSpan w:val="3"/>
            <w:vAlign w:val="center"/>
          </w:tcPr>
          <w:p w14:paraId="584A1B1B" w14:textId="77777777" w:rsidR="00000000" w:rsidRDefault="002C5368">
            <w:pPr>
              <w:spacing w:line="240" w:lineRule="exact"/>
              <w:jc w:val="center"/>
              <w:rPr>
                <w:rFonts w:hint="eastAsia"/>
                <w:sz w:val="18"/>
              </w:rPr>
            </w:pPr>
            <w:r>
              <w:rPr>
                <w:rFonts w:hint="eastAsia"/>
                <w:sz w:val="18"/>
              </w:rPr>
              <w:t>（</w:t>
            </w:r>
            <w:r>
              <w:rPr>
                <w:rFonts w:hint="eastAsia"/>
                <w:sz w:val="18"/>
              </w:rPr>
              <w:t>0339</w:t>
            </w:r>
            <w:r>
              <w:rPr>
                <w:rFonts w:hint="eastAsia"/>
                <w:sz w:val="18"/>
              </w:rPr>
              <w:t>）</w:t>
            </w:r>
          </w:p>
        </w:tc>
      </w:tr>
      <w:tr w:rsidR="00000000" w14:paraId="16277D68" w14:textId="77777777">
        <w:trPr>
          <w:trHeight w:val="379"/>
          <w:jc w:val="center"/>
        </w:trPr>
        <w:tc>
          <w:tcPr>
            <w:tcW w:w="5260" w:type="dxa"/>
            <w:vAlign w:val="center"/>
          </w:tcPr>
          <w:p w14:paraId="20DDA509" w14:textId="77777777" w:rsidR="00000000" w:rsidRDefault="002C5368">
            <w:pPr>
              <w:spacing w:line="240" w:lineRule="exact"/>
              <w:rPr>
                <w:rFonts w:hint="eastAsia"/>
                <w:sz w:val="24"/>
              </w:rPr>
            </w:pPr>
            <w:r>
              <w:rPr>
                <w:rFonts w:hint="eastAsia"/>
                <w:sz w:val="24"/>
              </w:rPr>
              <w:t>每百万份基金已实现收益</w:t>
            </w:r>
            <w:r>
              <w:rPr>
                <w:rStyle w:val="FootnoteReference"/>
                <w:sz w:val="24"/>
              </w:rPr>
              <w:footnoteReference w:id="26"/>
            </w:r>
          </w:p>
        </w:tc>
        <w:tc>
          <w:tcPr>
            <w:tcW w:w="4716" w:type="dxa"/>
            <w:gridSpan w:val="3"/>
            <w:vAlign w:val="center"/>
          </w:tcPr>
          <w:p w14:paraId="721120E2" w14:textId="77777777" w:rsidR="00000000" w:rsidRDefault="002C5368">
            <w:pPr>
              <w:spacing w:line="240" w:lineRule="exact"/>
              <w:jc w:val="center"/>
              <w:rPr>
                <w:rFonts w:hint="eastAsia"/>
                <w:sz w:val="18"/>
              </w:rPr>
            </w:pPr>
            <w:r>
              <w:rPr>
                <w:rFonts w:hint="eastAsia"/>
                <w:sz w:val="18"/>
              </w:rPr>
              <w:t>（</w:t>
            </w:r>
            <w:r>
              <w:rPr>
                <w:rFonts w:hint="eastAsia"/>
                <w:sz w:val="18"/>
              </w:rPr>
              <w:t>2965</w:t>
            </w:r>
            <w:r>
              <w:rPr>
                <w:rFonts w:hint="eastAsia"/>
                <w:sz w:val="18"/>
              </w:rPr>
              <w:t>）</w:t>
            </w:r>
          </w:p>
        </w:tc>
      </w:tr>
      <w:tr w:rsidR="00000000" w14:paraId="289C4A95" w14:textId="77777777">
        <w:trPr>
          <w:trHeight w:val="379"/>
          <w:jc w:val="center"/>
        </w:trPr>
        <w:tc>
          <w:tcPr>
            <w:tcW w:w="5260" w:type="dxa"/>
            <w:vAlign w:val="center"/>
          </w:tcPr>
          <w:p w14:paraId="0402C9A3" w14:textId="77777777" w:rsidR="00000000" w:rsidRDefault="002C5368">
            <w:pPr>
              <w:spacing w:line="240" w:lineRule="exact"/>
              <w:rPr>
                <w:rFonts w:hint="eastAsia"/>
                <w:sz w:val="24"/>
              </w:rPr>
            </w:pPr>
            <w:r>
              <w:rPr>
                <w:rFonts w:hint="eastAsia"/>
                <w:sz w:val="24"/>
              </w:rPr>
              <w:t>每百份基金已实现收益</w:t>
            </w:r>
            <w:r>
              <w:rPr>
                <w:rStyle w:val="FootnoteReference"/>
                <w:sz w:val="24"/>
              </w:rPr>
              <w:footnoteReference w:id="27"/>
            </w:r>
          </w:p>
        </w:tc>
        <w:tc>
          <w:tcPr>
            <w:tcW w:w="4716" w:type="dxa"/>
            <w:gridSpan w:val="3"/>
            <w:vAlign w:val="center"/>
          </w:tcPr>
          <w:p w14:paraId="79FE374C" w14:textId="77777777" w:rsidR="00000000" w:rsidRDefault="002C5368">
            <w:pPr>
              <w:spacing w:line="240" w:lineRule="exact"/>
              <w:jc w:val="center"/>
              <w:rPr>
                <w:rFonts w:hint="eastAsia"/>
                <w:sz w:val="18"/>
              </w:rPr>
            </w:pPr>
            <w:r>
              <w:rPr>
                <w:rFonts w:hint="eastAsia"/>
                <w:sz w:val="18"/>
              </w:rPr>
              <w:t>（</w:t>
            </w:r>
            <w:r>
              <w:rPr>
                <w:rFonts w:hint="eastAsia"/>
                <w:sz w:val="18"/>
              </w:rPr>
              <w:t>2966</w:t>
            </w:r>
            <w:r>
              <w:rPr>
                <w:rFonts w:hint="eastAsia"/>
                <w:sz w:val="18"/>
              </w:rPr>
              <w:t>）</w:t>
            </w:r>
          </w:p>
        </w:tc>
      </w:tr>
      <w:tr w:rsidR="00000000" w14:paraId="248768CF" w14:textId="77777777">
        <w:trPr>
          <w:trHeight w:val="379"/>
          <w:jc w:val="center"/>
        </w:trPr>
        <w:tc>
          <w:tcPr>
            <w:tcW w:w="5260" w:type="dxa"/>
            <w:vAlign w:val="center"/>
          </w:tcPr>
          <w:p w14:paraId="0EE6063B" w14:textId="77777777" w:rsidR="00000000" w:rsidRDefault="002C5368">
            <w:pPr>
              <w:spacing w:line="240" w:lineRule="exact"/>
              <w:rPr>
                <w:rFonts w:hint="eastAsia"/>
                <w:sz w:val="24"/>
              </w:rPr>
            </w:pPr>
            <w:r>
              <w:rPr>
                <w:rFonts w:hint="eastAsia"/>
                <w:sz w:val="24"/>
              </w:rPr>
              <w:t>7</w:t>
            </w:r>
            <w:r>
              <w:rPr>
                <w:rFonts w:hint="eastAsia"/>
                <w:sz w:val="24"/>
              </w:rPr>
              <w:t>日年化收</w:t>
            </w:r>
            <w:r>
              <w:rPr>
                <w:rFonts w:hint="eastAsia"/>
                <w:sz w:val="24"/>
              </w:rPr>
              <w:t>益率</w:t>
            </w:r>
          </w:p>
        </w:tc>
        <w:tc>
          <w:tcPr>
            <w:tcW w:w="4716" w:type="dxa"/>
            <w:gridSpan w:val="3"/>
            <w:vAlign w:val="center"/>
          </w:tcPr>
          <w:p w14:paraId="2989BF94" w14:textId="77777777" w:rsidR="00000000" w:rsidRDefault="002C5368">
            <w:pPr>
              <w:spacing w:line="240" w:lineRule="exact"/>
              <w:jc w:val="center"/>
              <w:rPr>
                <w:rFonts w:hint="eastAsia"/>
                <w:sz w:val="18"/>
              </w:rPr>
            </w:pPr>
            <w:r>
              <w:rPr>
                <w:rFonts w:hint="eastAsia"/>
                <w:sz w:val="18"/>
              </w:rPr>
              <w:t>（</w:t>
            </w:r>
            <w:r>
              <w:rPr>
                <w:rFonts w:hint="eastAsia"/>
                <w:sz w:val="18"/>
              </w:rPr>
              <w:t>0341</w:t>
            </w:r>
            <w:r>
              <w:rPr>
                <w:rFonts w:hint="eastAsia"/>
                <w:sz w:val="18"/>
              </w:rPr>
              <w:t>）</w:t>
            </w:r>
          </w:p>
        </w:tc>
      </w:tr>
      <w:tr w:rsidR="00000000" w14:paraId="160D9EA4" w14:textId="77777777">
        <w:trPr>
          <w:trHeight w:val="393"/>
          <w:jc w:val="center"/>
        </w:trPr>
        <w:tc>
          <w:tcPr>
            <w:tcW w:w="5260" w:type="dxa"/>
            <w:vAlign w:val="center"/>
          </w:tcPr>
          <w:p w14:paraId="79CC9115" w14:textId="77777777" w:rsidR="00000000" w:rsidRDefault="002C5368">
            <w:pPr>
              <w:spacing w:line="240" w:lineRule="exact"/>
              <w:rPr>
                <w:rFonts w:hint="eastAsia"/>
                <w:sz w:val="24"/>
              </w:rPr>
            </w:pPr>
            <w:r>
              <w:rPr>
                <w:rFonts w:hint="eastAsia"/>
                <w:sz w:val="24"/>
              </w:rPr>
              <w:lastRenderedPageBreak/>
              <w:t>下属各类别基金的基金简称</w:t>
            </w:r>
            <w:r>
              <w:rPr>
                <w:rStyle w:val="FootnoteReference"/>
                <w:rFonts w:hint="eastAsia"/>
                <w:sz w:val="24"/>
              </w:rPr>
              <w:footnoteReference w:id="28"/>
            </w:r>
          </w:p>
        </w:tc>
        <w:tc>
          <w:tcPr>
            <w:tcW w:w="1571" w:type="dxa"/>
            <w:vAlign w:val="center"/>
          </w:tcPr>
          <w:p w14:paraId="37E6C233" w14:textId="77777777" w:rsidR="00000000" w:rsidRDefault="002C5368">
            <w:pPr>
              <w:spacing w:line="240" w:lineRule="exact"/>
              <w:jc w:val="center"/>
              <w:rPr>
                <w:rFonts w:hint="eastAsia"/>
                <w:sz w:val="18"/>
              </w:rPr>
            </w:pPr>
            <w:r>
              <w:rPr>
                <w:rFonts w:hint="eastAsia"/>
                <w:sz w:val="18"/>
              </w:rPr>
              <w:t>（</w:t>
            </w:r>
            <w:r>
              <w:rPr>
                <w:rFonts w:hint="eastAsia"/>
                <w:sz w:val="18"/>
              </w:rPr>
              <w:t>0011</w:t>
            </w:r>
            <w:r>
              <w:rPr>
                <w:rFonts w:hint="eastAsia"/>
                <w:sz w:val="18"/>
              </w:rPr>
              <w:t>）</w:t>
            </w:r>
          </w:p>
        </w:tc>
        <w:tc>
          <w:tcPr>
            <w:tcW w:w="1449" w:type="dxa"/>
            <w:vAlign w:val="center"/>
          </w:tcPr>
          <w:p w14:paraId="2AB4E3D6" w14:textId="77777777" w:rsidR="00000000" w:rsidRDefault="002C5368">
            <w:pPr>
              <w:spacing w:line="240" w:lineRule="exact"/>
              <w:jc w:val="center"/>
              <w:rPr>
                <w:rFonts w:hint="eastAsia"/>
                <w:sz w:val="18"/>
              </w:rPr>
            </w:pPr>
            <w:r>
              <w:rPr>
                <w:rFonts w:hint="eastAsia"/>
                <w:sz w:val="18"/>
              </w:rPr>
              <w:t>（</w:t>
            </w:r>
            <w:r>
              <w:rPr>
                <w:rFonts w:hint="eastAsia"/>
                <w:sz w:val="18"/>
              </w:rPr>
              <w:t>0011</w:t>
            </w:r>
            <w:r>
              <w:rPr>
                <w:rFonts w:hint="eastAsia"/>
                <w:sz w:val="18"/>
              </w:rPr>
              <w:t>）</w:t>
            </w:r>
          </w:p>
        </w:tc>
        <w:tc>
          <w:tcPr>
            <w:tcW w:w="1696" w:type="dxa"/>
            <w:vAlign w:val="center"/>
          </w:tcPr>
          <w:p w14:paraId="78956341" w14:textId="77777777" w:rsidR="00000000" w:rsidRDefault="002C5368">
            <w:pPr>
              <w:spacing w:line="240" w:lineRule="exact"/>
              <w:jc w:val="center"/>
              <w:rPr>
                <w:rFonts w:hint="eastAsia"/>
                <w:sz w:val="18"/>
              </w:rPr>
            </w:pPr>
            <w:r>
              <w:rPr>
                <w:rFonts w:hint="eastAsia"/>
                <w:sz w:val="18"/>
              </w:rPr>
              <w:t>（</w:t>
            </w:r>
            <w:r>
              <w:rPr>
                <w:rFonts w:hint="eastAsia"/>
                <w:sz w:val="18"/>
              </w:rPr>
              <w:t>0011</w:t>
            </w:r>
            <w:r>
              <w:rPr>
                <w:rFonts w:hint="eastAsia"/>
                <w:sz w:val="18"/>
              </w:rPr>
              <w:t>）</w:t>
            </w:r>
          </w:p>
        </w:tc>
      </w:tr>
      <w:tr w:rsidR="00000000" w14:paraId="107C75C0" w14:textId="77777777">
        <w:trPr>
          <w:trHeight w:val="854"/>
          <w:jc w:val="center"/>
        </w:trPr>
        <w:tc>
          <w:tcPr>
            <w:tcW w:w="5260" w:type="dxa"/>
            <w:vAlign w:val="center"/>
          </w:tcPr>
          <w:p w14:paraId="238BADF4" w14:textId="77777777" w:rsidR="00000000" w:rsidRDefault="002C5368">
            <w:pPr>
              <w:spacing w:line="240" w:lineRule="exact"/>
              <w:rPr>
                <w:rFonts w:hint="eastAsia"/>
                <w:sz w:val="24"/>
              </w:rPr>
            </w:pPr>
            <w:r>
              <w:rPr>
                <w:rFonts w:hint="eastAsia"/>
                <w:sz w:val="24"/>
              </w:rPr>
              <w:t>下属各类别基金的交易代码</w:t>
            </w:r>
          </w:p>
        </w:tc>
        <w:tc>
          <w:tcPr>
            <w:tcW w:w="1571" w:type="dxa"/>
            <w:vAlign w:val="center"/>
          </w:tcPr>
          <w:p w14:paraId="409D4235" w14:textId="77777777" w:rsidR="00000000" w:rsidRDefault="002C5368">
            <w:pPr>
              <w:spacing w:line="240" w:lineRule="exact"/>
              <w:jc w:val="center"/>
              <w:rPr>
                <w:rFonts w:hint="eastAsia"/>
                <w:sz w:val="18"/>
              </w:rPr>
            </w:pPr>
            <w:r>
              <w:rPr>
                <w:rFonts w:hint="eastAsia"/>
                <w:sz w:val="18"/>
              </w:rPr>
              <w:t>（</w:t>
            </w:r>
            <w:r>
              <w:rPr>
                <w:rFonts w:hint="eastAsia"/>
                <w:sz w:val="18"/>
              </w:rPr>
              <w:t>0012</w:t>
            </w:r>
            <w:r>
              <w:rPr>
                <w:rFonts w:hint="eastAsia"/>
                <w:sz w:val="18"/>
              </w:rPr>
              <w:t>）</w:t>
            </w:r>
          </w:p>
          <w:p w14:paraId="6C01B98D" w14:textId="77777777" w:rsidR="00000000" w:rsidRDefault="002C5368">
            <w:pPr>
              <w:spacing w:line="240" w:lineRule="exact"/>
              <w:jc w:val="center"/>
              <w:rPr>
                <w:rFonts w:hint="eastAsia"/>
                <w:sz w:val="18"/>
              </w:rPr>
            </w:pPr>
            <w:r>
              <w:rPr>
                <w:rFonts w:hint="eastAsia"/>
                <w:sz w:val="18"/>
              </w:rPr>
              <w:t>/</w:t>
            </w:r>
            <w:r>
              <w:rPr>
                <w:rFonts w:hint="eastAsia"/>
                <w:sz w:val="18"/>
              </w:rPr>
              <w:t>（</w:t>
            </w:r>
            <w:r>
              <w:rPr>
                <w:rFonts w:hint="eastAsia"/>
                <w:sz w:val="18"/>
              </w:rPr>
              <w:t>0014</w:t>
            </w:r>
            <w:r>
              <w:rPr>
                <w:rFonts w:hint="eastAsia"/>
                <w:sz w:val="18"/>
              </w:rPr>
              <w:t>）</w:t>
            </w:r>
          </w:p>
          <w:p w14:paraId="19384F4F" w14:textId="77777777" w:rsidR="00000000" w:rsidRDefault="002C5368">
            <w:pPr>
              <w:spacing w:line="240" w:lineRule="exact"/>
              <w:jc w:val="center"/>
              <w:rPr>
                <w:rFonts w:hint="eastAsia"/>
                <w:sz w:val="18"/>
              </w:rPr>
            </w:pPr>
            <w:r>
              <w:rPr>
                <w:rFonts w:hint="eastAsia"/>
                <w:sz w:val="18"/>
              </w:rPr>
              <w:t>/</w:t>
            </w:r>
            <w:r>
              <w:rPr>
                <w:rFonts w:hint="eastAsia"/>
                <w:sz w:val="18"/>
              </w:rPr>
              <w:t>（</w:t>
            </w:r>
            <w:r>
              <w:rPr>
                <w:rFonts w:hint="eastAsia"/>
                <w:sz w:val="18"/>
              </w:rPr>
              <w:t>0015</w:t>
            </w:r>
            <w:r>
              <w:rPr>
                <w:rFonts w:hint="eastAsia"/>
                <w:sz w:val="18"/>
              </w:rPr>
              <w:t>）</w:t>
            </w:r>
          </w:p>
        </w:tc>
        <w:tc>
          <w:tcPr>
            <w:tcW w:w="1449" w:type="dxa"/>
            <w:vAlign w:val="center"/>
          </w:tcPr>
          <w:p w14:paraId="2047518F" w14:textId="77777777" w:rsidR="00000000" w:rsidRDefault="002C5368">
            <w:pPr>
              <w:spacing w:line="240" w:lineRule="exact"/>
              <w:jc w:val="center"/>
              <w:rPr>
                <w:rFonts w:hint="eastAsia"/>
                <w:sz w:val="18"/>
              </w:rPr>
            </w:pPr>
            <w:r>
              <w:rPr>
                <w:rFonts w:hint="eastAsia"/>
                <w:sz w:val="18"/>
              </w:rPr>
              <w:t>（</w:t>
            </w:r>
            <w:r>
              <w:rPr>
                <w:rFonts w:hint="eastAsia"/>
                <w:sz w:val="18"/>
              </w:rPr>
              <w:t>0012</w:t>
            </w:r>
            <w:r>
              <w:rPr>
                <w:rFonts w:hint="eastAsia"/>
                <w:sz w:val="18"/>
              </w:rPr>
              <w:t>）</w:t>
            </w:r>
          </w:p>
          <w:p w14:paraId="6B1095D7" w14:textId="77777777" w:rsidR="00000000" w:rsidRDefault="002C5368">
            <w:pPr>
              <w:spacing w:line="240" w:lineRule="exact"/>
              <w:jc w:val="center"/>
              <w:rPr>
                <w:rFonts w:hint="eastAsia"/>
                <w:sz w:val="18"/>
              </w:rPr>
            </w:pPr>
            <w:r>
              <w:rPr>
                <w:rFonts w:hint="eastAsia"/>
                <w:sz w:val="18"/>
              </w:rPr>
              <w:t>/</w:t>
            </w:r>
            <w:r>
              <w:rPr>
                <w:rFonts w:hint="eastAsia"/>
                <w:sz w:val="18"/>
              </w:rPr>
              <w:t>（</w:t>
            </w:r>
            <w:r>
              <w:rPr>
                <w:rFonts w:hint="eastAsia"/>
                <w:sz w:val="18"/>
              </w:rPr>
              <w:t>0014</w:t>
            </w:r>
            <w:r>
              <w:rPr>
                <w:rFonts w:hint="eastAsia"/>
                <w:sz w:val="18"/>
              </w:rPr>
              <w:t>）</w:t>
            </w:r>
          </w:p>
          <w:p w14:paraId="76515077" w14:textId="77777777" w:rsidR="00000000" w:rsidRDefault="002C5368">
            <w:pPr>
              <w:spacing w:line="240" w:lineRule="exact"/>
              <w:jc w:val="center"/>
              <w:rPr>
                <w:rFonts w:hint="eastAsia"/>
                <w:sz w:val="18"/>
              </w:rPr>
            </w:pPr>
            <w:r>
              <w:rPr>
                <w:rFonts w:hint="eastAsia"/>
                <w:sz w:val="18"/>
              </w:rPr>
              <w:t>/</w:t>
            </w:r>
            <w:r>
              <w:rPr>
                <w:rFonts w:hint="eastAsia"/>
                <w:sz w:val="18"/>
              </w:rPr>
              <w:t>（</w:t>
            </w:r>
            <w:r>
              <w:rPr>
                <w:rFonts w:hint="eastAsia"/>
                <w:sz w:val="18"/>
              </w:rPr>
              <w:t>0015</w:t>
            </w:r>
            <w:r>
              <w:rPr>
                <w:rFonts w:hint="eastAsia"/>
                <w:sz w:val="18"/>
              </w:rPr>
              <w:t>）</w:t>
            </w:r>
          </w:p>
        </w:tc>
        <w:tc>
          <w:tcPr>
            <w:tcW w:w="1696" w:type="dxa"/>
            <w:vAlign w:val="center"/>
          </w:tcPr>
          <w:p w14:paraId="2888CCB5" w14:textId="77777777" w:rsidR="00000000" w:rsidRDefault="002C5368">
            <w:pPr>
              <w:spacing w:line="240" w:lineRule="exact"/>
              <w:jc w:val="center"/>
              <w:rPr>
                <w:rFonts w:hint="eastAsia"/>
                <w:sz w:val="18"/>
              </w:rPr>
            </w:pPr>
            <w:r>
              <w:rPr>
                <w:rFonts w:hint="eastAsia"/>
                <w:sz w:val="18"/>
              </w:rPr>
              <w:t>（</w:t>
            </w:r>
            <w:r>
              <w:rPr>
                <w:rFonts w:hint="eastAsia"/>
                <w:sz w:val="18"/>
              </w:rPr>
              <w:t>0012</w:t>
            </w:r>
            <w:r>
              <w:rPr>
                <w:rFonts w:hint="eastAsia"/>
                <w:sz w:val="18"/>
              </w:rPr>
              <w:t>）</w:t>
            </w:r>
          </w:p>
          <w:p w14:paraId="23220FC0" w14:textId="77777777" w:rsidR="00000000" w:rsidRDefault="002C5368">
            <w:pPr>
              <w:spacing w:line="240" w:lineRule="exact"/>
              <w:jc w:val="center"/>
              <w:rPr>
                <w:rFonts w:hint="eastAsia"/>
                <w:sz w:val="18"/>
              </w:rPr>
            </w:pPr>
            <w:r>
              <w:rPr>
                <w:rFonts w:hint="eastAsia"/>
                <w:sz w:val="18"/>
              </w:rPr>
              <w:t>/</w:t>
            </w:r>
            <w:r>
              <w:rPr>
                <w:rFonts w:hint="eastAsia"/>
                <w:sz w:val="18"/>
              </w:rPr>
              <w:t>（</w:t>
            </w:r>
            <w:r>
              <w:rPr>
                <w:rFonts w:hint="eastAsia"/>
                <w:sz w:val="18"/>
              </w:rPr>
              <w:t>0014</w:t>
            </w:r>
            <w:r>
              <w:rPr>
                <w:rFonts w:hint="eastAsia"/>
                <w:sz w:val="18"/>
              </w:rPr>
              <w:t>）</w:t>
            </w:r>
          </w:p>
          <w:p w14:paraId="6CC303FA" w14:textId="77777777" w:rsidR="00000000" w:rsidRDefault="002C5368">
            <w:pPr>
              <w:spacing w:line="240" w:lineRule="exact"/>
              <w:jc w:val="center"/>
              <w:rPr>
                <w:rFonts w:hint="eastAsia"/>
                <w:sz w:val="18"/>
              </w:rPr>
            </w:pPr>
            <w:r>
              <w:rPr>
                <w:rFonts w:hint="eastAsia"/>
                <w:sz w:val="18"/>
              </w:rPr>
              <w:t>/</w:t>
            </w:r>
            <w:r>
              <w:rPr>
                <w:rFonts w:hint="eastAsia"/>
                <w:sz w:val="18"/>
              </w:rPr>
              <w:t>（</w:t>
            </w:r>
            <w:r>
              <w:rPr>
                <w:rFonts w:hint="eastAsia"/>
                <w:sz w:val="18"/>
              </w:rPr>
              <w:t>0015</w:t>
            </w:r>
            <w:r>
              <w:rPr>
                <w:rFonts w:hint="eastAsia"/>
                <w:sz w:val="18"/>
              </w:rPr>
              <w:t>）</w:t>
            </w:r>
          </w:p>
        </w:tc>
      </w:tr>
      <w:tr w:rsidR="00000000" w14:paraId="0C40023F" w14:textId="77777777">
        <w:trPr>
          <w:trHeight w:val="393"/>
          <w:jc w:val="center"/>
        </w:trPr>
        <w:tc>
          <w:tcPr>
            <w:tcW w:w="5260" w:type="dxa"/>
            <w:vAlign w:val="center"/>
          </w:tcPr>
          <w:p w14:paraId="11BDF7D5" w14:textId="77777777" w:rsidR="00000000" w:rsidRDefault="002C5368">
            <w:pPr>
              <w:spacing w:line="240" w:lineRule="exact"/>
              <w:rPr>
                <w:rFonts w:hint="eastAsia"/>
                <w:sz w:val="24"/>
              </w:rPr>
            </w:pPr>
            <w:r>
              <w:rPr>
                <w:rFonts w:hint="eastAsia"/>
                <w:sz w:val="24"/>
              </w:rPr>
              <w:t>下属各类别基金的份额净值</w:t>
            </w:r>
          </w:p>
        </w:tc>
        <w:tc>
          <w:tcPr>
            <w:tcW w:w="1571" w:type="dxa"/>
            <w:vAlign w:val="center"/>
          </w:tcPr>
          <w:p w14:paraId="3FD958E2" w14:textId="77777777" w:rsidR="00000000" w:rsidRDefault="002C5368">
            <w:pPr>
              <w:spacing w:line="240" w:lineRule="exact"/>
              <w:jc w:val="center"/>
              <w:rPr>
                <w:rFonts w:hint="eastAsia"/>
                <w:sz w:val="18"/>
              </w:rPr>
            </w:pPr>
            <w:r>
              <w:rPr>
                <w:rFonts w:hint="eastAsia"/>
                <w:sz w:val="18"/>
              </w:rPr>
              <w:t>（</w:t>
            </w:r>
            <w:r>
              <w:rPr>
                <w:rFonts w:hint="eastAsia"/>
                <w:sz w:val="18"/>
              </w:rPr>
              <w:t>0506</w:t>
            </w:r>
            <w:r>
              <w:rPr>
                <w:rFonts w:hint="eastAsia"/>
                <w:sz w:val="18"/>
              </w:rPr>
              <w:t>）</w:t>
            </w:r>
          </w:p>
        </w:tc>
        <w:tc>
          <w:tcPr>
            <w:tcW w:w="1449" w:type="dxa"/>
            <w:vAlign w:val="center"/>
          </w:tcPr>
          <w:p w14:paraId="103399EA" w14:textId="77777777" w:rsidR="00000000" w:rsidRDefault="002C5368">
            <w:pPr>
              <w:spacing w:line="240" w:lineRule="exact"/>
              <w:jc w:val="center"/>
              <w:rPr>
                <w:rFonts w:hint="eastAsia"/>
                <w:sz w:val="18"/>
              </w:rPr>
            </w:pPr>
            <w:r>
              <w:rPr>
                <w:rFonts w:hint="eastAsia"/>
                <w:sz w:val="18"/>
              </w:rPr>
              <w:t>（</w:t>
            </w:r>
            <w:r>
              <w:rPr>
                <w:rFonts w:hint="eastAsia"/>
                <w:sz w:val="18"/>
              </w:rPr>
              <w:t>0506</w:t>
            </w:r>
            <w:r>
              <w:rPr>
                <w:rFonts w:hint="eastAsia"/>
                <w:sz w:val="18"/>
              </w:rPr>
              <w:t>）</w:t>
            </w:r>
          </w:p>
        </w:tc>
        <w:tc>
          <w:tcPr>
            <w:tcW w:w="1696" w:type="dxa"/>
            <w:vAlign w:val="center"/>
          </w:tcPr>
          <w:p w14:paraId="26A4683F" w14:textId="77777777" w:rsidR="00000000" w:rsidRDefault="002C5368">
            <w:pPr>
              <w:spacing w:line="240" w:lineRule="exact"/>
              <w:jc w:val="center"/>
              <w:rPr>
                <w:rFonts w:hint="eastAsia"/>
                <w:sz w:val="18"/>
              </w:rPr>
            </w:pPr>
            <w:r>
              <w:rPr>
                <w:rFonts w:hint="eastAsia"/>
                <w:sz w:val="18"/>
              </w:rPr>
              <w:t>（</w:t>
            </w:r>
            <w:r>
              <w:rPr>
                <w:rFonts w:hint="eastAsia"/>
                <w:sz w:val="18"/>
              </w:rPr>
              <w:t>0506</w:t>
            </w:r>
            <w:r>
              <w:rPr>
                <w:rFonts w:hint="eastAsia"/>
                <w:sz w:val="18"/>
              </w:rPr>
              <w:t>）</w:t>
            </w:r>
          </w:p>
        </w:tc>
      </w:tr>
      <w:tr w:rsidR="00000000" w14:paraId="7EF863DB" w14:textId="77777777">
        <w:trPr>
          <w:trHeight w:val="393"/>
          <w:jc w:val="center"/>
        </w:trPr>
        <w:tc>
          <w:tcPr>
            <w:tcW w:w="5260" w:type="dxa"/>
            <w:vAlign w:val="center"/>
          </w:tcPr>
          <w:p w14:paraId="0EA2D7B2" w14:textId="77777777" w:rsidR="00000000" w:rsidRDefault="002C5368">
            <w:pPr>
              <w:spacing w:line="240" w:lineRule="exact"/>
              <w:rPr>
                <w:rFonts w:hint="eastAsia"/>
                <w:sz w:val="24"/>
              </w:rPr>
            </w:pPr>
            <w:r>
              <w:rPr>
                <w:rFonts w:hint="eastAsia"/>
                <w:sz w:val="24"/>
              </w:rPr>
              <w:t>下属各类别基金的份额累计净值</w:t>
            </w:r>
          </w:p>
        </w:tc>
        <w:tc>
          <w:tcPr>
            <w:tcW w:w="1571" w:type="dxa"/>
            <w:vAlign w:val="center"/>
          </w:tcPr>
          <w:p w14:paraId="183992F8" w14:textId="77777777" w:rsidR="00000000" w:rsidRDefault="002C5368">
            <w:pPr>
              <w:spacing w:line="240" w:lineRule="exact"/>
              <w:jc w:val="center"/>
              <w:rPr>
                <w:rFonts w:hint="eastAsia"/>
                <w:sz w:val="18"/>
              </w:rPr>
            </w:pPr>
            <w:r>
              <w:rPr>
                <w:rFonts w:hint="eastAsia"/>
                <w:sz w:val="18"/>
              </w:rPr>
              <w:t>（</w:t>
            </w:r>
            <w:r>
              <w:rPr>
                <w:rFonts w:hint="eastAsia"/>
                <w:sz w:val="18"/>
              </w:rPr>
              <w:t>0508</w:t>
            </w:r>
            <w:r>
              <w:rPr>
                <w:rFonts w:hint="eastAsia"/>
                <w:sz w:val="18"/>
              </w:rPr>
              <w:t>）</w:t>
            </w:r>
          </w:p>
        </w:tc>
        <w:tc>
          <w:tcPr>
            <w:tcW w:w="1449" w:type="dxa"/>
            <w:vAlign w:val="center"/>
          </w:tcPr>
          <w:p w14:paraId="73C7FC9F" w14:textId="77777777" w:rsidR="00000000" w:rsidRDefault="002C5368">
            <w:pPr>
              <w:spacing w:line="240" w:lineRule="exact"/>
              <w:jc w:val="center"/>
              <w:rPr>
                <w:rFonts w:hint="eastAsia"/>
                <w:sz w:val="18"/>
              </w:rPr>
            </w:pPr>
            <w:r>
              <w:rPr>
                <w:rFonts w:hint="eastAsia"/>
                <w:sz w:val="18"/>
              </w:rPr>
              <w:t>（</w:t>
            </w:r>
            <w:r>
              <w:rPr>
                <w:rFonts w:hint="eastAsia"/>
                <w:sz w:val="18"/>
              </w:rPr>
              <w:t>0508</w:t>
            </w:r>
            <w:r>
              <w:rPr>
                <w:rFonts w:hint="eastAsia"/>
                <w:sz w:val="18"/>
              </w:rPr>
              <w:t>）</w:t>
            </w:r>
          </w:p>
        </w:tc>
        <w:tc>
          <w:tcPr>
            <w:tcW w:w="1696" w:type="dxa"/>
            <w:vAlign w:val="center"/>
          </w:tcPr>
          <w:p w14:paraId="5A33595E" w14:textId="77777777" w:rsidR="00000000" w:rsidRDefault="002C5368">
            <w:pPr>
              <w:spacing w:line="240" w:lineRule="exact"/>
              <w:jc w:val="center"/>
              <w:rPr>
                <w:rFonts w:hint="eastAsia"/>
                <w:sz w:val="18"/>
              </w:rPr>
            </w:pPr>
            <w:r>
              <w:rPr>
                <w:rFonts w:hint="eastAsia"/>
                <w:sz w:val="18"/>
              </w:rPr>
              <w:t>（</w:t>
            </w:r>
            <w:r>
              <w:rPr>
                <w:rFonts w:hint="eastAsia"/>
                <w:sz w:val="18"/>
              </w:rPr>
              <w:t>0508</w:t>
            </w:r>
            <w:r>
              <w:rPr>
                <w:rFonts w:hint="eastAsia"/>
                <w:sz w:val="18"/>
              </w:rPr>
              <w:t>）</w:t>
            </w:r>
          </w:p>
        </w:tc>
      </w:tr>
      <w:tr w:rsidR="00000000" w14:paraId="67FFED16" w14:textId="77777777">
        <w:trPr>
          <w:trHeight w:val="379"/>
          <w:jc w:val="center"/>
        </w:trPr>
        <w:tc>
          <w:tcPr>
            <w:tcW w:w="5260" w:type="dxa"/>
            <w:vAlign w:val="center"/>
          </w:tcPr>
          <w:p w14:paraId="1A1BBA4D" w14:textId="77777777" w:rsidR="00000000" w:rsidRDefault="002C5368">
            <w:pPr>
              <w:spacing w:line="240" w:lineRule="exact"/>
              <w:rPr>
                <w:rFonts w:hint="eastAsia"/>
                <w:sz w:val="24"/>
              </w:rPr>
            </w:pPr>
            <w:r>
              <w:rPr>
                <w:rFonts w:hint="eastAsia"/>
                <w:sz w:val="24"/>
              </w:rPr>
              <w:t>下属各类别基金的每万份已实现收益</w:t>
            </w:r>
          </w:p>
        </w:tc>
        <w:tc>
          <w:tcPr>
            <w:tcW w:w="1571" w:type="dxa"/>
            <w:vAlign w:val="center"/>
          </w:tcPr>
          <w:p w14:paraId="34C6EB9F" w14:textId="77777777" w:rsidR="00000000" w:rsidRDefault="002C5368">
            <w:pPr>
              <w:spacing w:line="240" w:lineRule="exact"/>
              <w:jc w:val="center"/>
              <w:rPr>
                <w:rFonts w:hint="eastAsia"/>
                <w:sz w:val="18"/>
              </w:rPr>
            </w:pPr>
            <w:r>
              <w:rPr>
                <w:rFonts w:hint="eastAsia"/>
                <w:sz w:val="18"/>
              </w:rPr>
              <w:t>（</w:t>
            </w:r>
            <w:r>
              <w:rPr>
                <w:rFonts w:hint="eastAsia"/>
                <w:sz w:val="18"/>
              </w:rPr>
              <w:t>0339</w:t>
            </w:r>
            <w:r>
              <w:rPr>
                <w:rFonts w:hint="eastAsia"/>
                <w:sz w:val="18"/>
              </w:rPr>
              <w:t>）</w:t>
            </w:r>
          </w:p>
        </w:tc>
        <w:tc>
          <w:tcPr>
            <w:tcW w:w="1449" w:type="dxa"/>
            <w:vAlign w:val="center"/>
          </w:tcPr>
          <w:p w14:paraId="4E4A0FD2" w14:textId="77777777" w:rsidR="00000000" w:rsidRDefault="002C5368">
            <w:pPr>
              <w:spacing w:line="240" w:lineRule="exact"/>
              <w:jc w:val="center"/>
              <w:rPr>
                <w:rFonts w:hint="eastAsia"/>
                <w:sz w:val="18"/>
              </w:rPr>
            </w:pPr>
            <w:r>
              <w:rPr>
                <w:rFonts w:hint="eastAsia"/>
                <w:sz w:val="18"/>
              </w:rPr>
              <w:t>（</w:t>
            </w:r>
            <w:r>
              <w:rPr>
                <w:rFonts w:hint="eastAsia"/>
                <w:sz w:val="18"/>
              </w:rPr>
              <w:t>0339</w:t>
            </w:r>
            <w:r>
              <w:rPr>
                <w:rFonts w:hint="eastAsia"/>
                <w:sz w:val="18"/>
              </w:rPr>
              <w:t>）</w:t>
            </w:r>
          </w:p>
        </w:tc>
        <w:tc>
          <w:tcPr>
            <w:tcW w:w="1696" w:type="dxa"/>
            <w:vAlign w:val="center"/>
          </w:tcPr>
          <w:p w14:paraId="0A4DDC0F" w14:textId="77777777" w:rsidR="00000000" w:rsidRDefault="002C5368">
            <w:pPr>
              <w:spacing w:line="240" w:lineRule="exact"/>
              <w:jc w:val="center"/>
              <w:rPr>
                <w:rFonts w:hint="eastAsia"/>
                <w:sz w:val="18"/>
              </w:rPr>
            </w:pPr>
            <w:r>
              <w:rPr>
                <w:rFonts w:hint="eastAsia"/>
                <w:sz w:val="18"/>
              </w:rPr>
              <w:t>（</w:t>
            </w:r>
            <w:r>
              <w:rPr>
                <w:rFonts w:hint="eastAsia"/>
                <w:sz w:val="18"/>
              </w:rPr>
              <w:t>0339</w:t>
            </w:r>
            <w:r>
              <w:rPr>
                <w:rFonts w:hint="eastAsia"/>
                <w:sz w:val="18"/>
              </w:rPr>
              <w:t>）</w:t>
            </w:r>
          </w:p>
        </w:tc>
      </w:tr>
      <w:tr w:rsidR="00000000" w14:paraId="3288C7BC" w14:textId="77777777">
        <w:trPr>
          <w:trHeight w:val="379"/>
          <w:jc w:val="center"/>
        </w:trPr>
        <w:tc>
          <w:tcPr>
            <w:tcW w:w="5260" w:type="dxa"/>
            <w:vAlign w:val="center"/>
          </w:tcPr>
          <w:p w14:paraId="60374353" w14:textId="77777777" w:rsidR="00000000" w:rsidRDefault="002C5368">
            <w:pPr>
              <w:spacing w:line="240" w:lineRule="exact"/>
              <w:rPr>
                <w:rFonts w:hint="eastAsia"/>
                <w:sz w:val="24"/>
              </w:rPr>
            </w:pPr>
            <w:r>
              <w:rPr>
                <w:rFonts w:hint="eastAsia"/>
                <w:sz w:val="24"/>
              </w:rPr>
              <w:t>下属各类别基金的每百万份已实现</w:t>
            </w:r>
            <w:r>
              <w:rPr>
                <w:rFonts w:hint="eastAsia"/>
                <w:sz w:val="24"/>
              </w:rPr>
              <w:t>收益</w:t>
            </w:r>
          </w:p>
        </w:tc>
        <w:tc>
          <w:tcPr>
            <w:tcW w:w="1571" w:type="dxa"/>
            <w:vAlign w:val="center"/>
          </w:tcPr>
          <w:p w14:paraId="431EBB4B" w14:textId="77777777" w:rsidR="00000000" w:rsidRDefault="002C5368">
            <w:pPr>
              <w:spacing w:line="240" w:lineRule="exact"/>
              <w:jc w:val="center"/>
              <w:rPr>
                <w:rFonts w:hint="eastAsia"/>
                <w:sz w:val="18"/>
              </w:rPr>
            </w:pPr>
            <w:r>
              <w:rPr>
                <w:rFonts w:hint="eastAsia"/>
                <w:sz w:val="18"/>
              </w:rPr>
              <w:t>（</w:t>
            </w:r>
            <w:r>
              <w:rPr>
                <w:rFonts w:hint="eastAsia"/>
                <w:sz w:val="18"/>
              </w:rPr>
              <w:t>2965</w:t>
            </w:r>
            <w:r>
              <w:rPr>
                <w:rFonts w:hint="eastAsia"/>
                <w:sz w:val="18"/>
              </w:rPr>
              <w:t>）</w:t>
            </w:r>
          </w:p>
        </w:tc>
        <w:tc>
          <w:tcPr>
            <w:tcW w:w="1449" w:type="dxa"/>
            <w:vAlign w:val="center"/>
          </w:tcPr>
          <w:p w14:paraId="0D03F48E" w14:textId="77777777" w:rsidR="00000000" w:rsidRDefault="002C5368">
            <w:pPr>
              <w:spacing w:line="240" w:lineRule="exact"/>
              <w:jc w:val="center"/>
              <w:rPr>
                <w:rFonts w:hint="eastAsia"/>
                <w:sz w:val="18"/>
              </w:rPr>
            </w:pPr>
            <w:r>
              <w:rPr>
                <w:rFonts w:hint="eastAsia"/>
                <w:sz w:val="18"/>
              </w:rPr>
              <w:t>（</w:t>
            </w:r>
            <w:r>
              <w:rPr>
                <w:rFonts w:hint="eastAsia"/>
                <w:sz w:val="18"/>
              </w:rPr>
              <w:t>2965</w:t>
            </w:r>
            <w:r>
              <w:rPr>
                <w:rFonts w:hint="eastAsia"/>
                <w:sz w:val="18"/>
              </w:rPr>
              <w:t>）</w:t>
            </w:r>
          </w:p>
        </w:tc>
        <w:tc>
          <w:tcPr>
            <w:tcW w:w="1696" w:type="dxa"/>
            <w:vAlign w:val="center"/>
          </w:tcPr>
          <w:p w14:paraId="6BC9A9ED" w14:textId="77777777" w:rsidR="00000000" w:rsidRDefault="002C5368">
            <w:pPr>
              <w:spacing w:line="240" w:lineRule="exact"/>
              <w:jc w:val="center"/>
              <w:rPr>
                <w:rFonts w:hint="eastAsia"/>
                <w:sz w:val="18"/>
              </w:rPr>
            </w:pPr>
            <w:r>
              <w:rPr>
                <w:rFonts w:hint="eastAsia"/>
                <w:sz w:val="18"/>
              </w:rPr>
              <w:t>（</w:t>
            </w:r>
            <w:r>
              <w:rPr>
                <w:rFonts w:hint="eastAsia"/>
                <w:sz w:val="18"/>
              </w:rPr>
              <w:t>2965</w:t>
            </w:r>
            <w:r>
              <w:rPr>
                <w:rFonts w:hint="eastAsia"/>
                <w:sz w:val="18"/>
              </w:rPr>
              <w:t>）</w:t>
            </w:r>
          </w:p>
        </w:tc>
      </w:tr>
      <w:tr w:rsidR="00000000" w14:paraId="24723E93" w14:textId="77777777">
        <w:trPr>
          <w:trHeight w:val="379"/>
          <w:jc w:val="center"/>
        </w:trPr>
        <w:tc>
          <w:tcPr>
            <w:tcW w:w="5260" w:type="dxa"/>
            <w:vAlign w:val="center"/>
          </w:tcPr>
          <w:p w14:paraId="44633AA8" w14:textId="77777777" w:rsidR="00000000" w:rsidRDefault="002C5368">
            <w:pPr>
              <w:spacing w:line="240" w:lineRule="exact"/>
              <w:rPr>
                <w:rFonts w:hint="eastAsia"/>
                <w:sz w:val="24"/>
              </w:rPr>
            </w:pPr>
            <w:r>
              <w:rPr>
                <w:rFonts w:hint="eastAsia"/>
                <w:sz w:val="24"/>
              </w:rPr>
              <w:t>下属各类别基金的每百份已实现收益</w:t>
            </w:r>
          </w:p>
        </w:tc>
        <w:tc>
          <w:tcPr>
            <w:tcW w:w="1571" w:type="dxa"/>
            <w:vAlign w:val="center"/>
          </w:tcPr>
          <w:p w14:paraId="2DCE2430" w14:textId="77777777" w:rsidR="00000000" w:rsidRDefault="002C5368">
            <w:pPr>
              <w:spacing w:line="240" w:lineRule="exact"/>
              <w:jc w:val="center"/>
              <w:rPr>
                <w:rFonts w:hint="eastAsia"/>
                <w:sz w:val="18"/>
              </w:rPr>
            </w:pPr>
            <w:r>
              <w:rPr>
                <w:rFonts w:hint="eastAsia"/>
                <w:sz w:val="18"/>
              </w:rPr>
              <w:t>（</w:t>
            </w:r>
            <w:r>
              <w:rPr>
                <w:rFonts w:hint="eastAsia"/>
                <w:sz w:val="18"/>
              </w:rPr>
              <w:t>2966</w:t>
            </w:r>
            <w:r>
              <w:rPr>
                <w:rFonts w:hint="eastAsia"/>
                <w:sz w:val="18"/>
              </w:rPr>
              <w:t>）</w:t>
            </w:r>
          </w:p>
        </w:tc>
        <w:tc>
          <w:tcPr>
            <w:tcW w:w="1449" w:type="dxa"/>
            <w:vAlign w:val="center"/>
          </w:tcPr>
          <w:p w14:paraId="584F0127" w14:textId="77777777" w:rsidR="00000000" w:rsidRDefault="002C5368">
            <w:pPr>
              <w:spacing w:line="240" w:lineRule="exact"/>
              <w:jc w:val="center"/>
              <w:rPr>
                <w:rFonts w:hint="eastAsia"/>
                <w:sz w:val="18"/>
              </w:rPr>
            </w:pPr>
            <w:r>
              <w:rPr>
                <w:rFonts w:hint="eastAsia"/>
                <w:sz w:val="18"/>
              </w:rPr>
              <w:t>（</w:t>
            </w:r>
            <w:r>
              <w:rPr>
                <w:rFonts w:hint="eastAsia"/>
                <w:sz w:val="18"/>
              </w:rPr>
              <w:t>2966</w:t>
            </w:r>
            <w:r>
              <w:rPr>
                <w:rFonts w:hint="eastAsia"/>
                <w:sz w:val="18"/>
              </w:rPr>
              <w:t>）</w:t>
            </w:r>
          </w:p>
        </w:tc>
        <w:tc>
          <w:tcPr>
            <w:tcW w:w="1696" w:type="dxa"/>
            <w:vAlign w:val="center"/>
          </w:tcPr>
          <w:p w14:paraId="69EC2C74" w14:textId="77777777" w:rsidR="00000000" w:rsidRDefault="002C5368">
            <w:pPr>
              <w:spacing w:line="240" w:lineRule="exact"/>
              <w:jc w:val="center"/>
              <w:rPr>
                <w:rFonts w:hint="eastAsia"/>
                <w:sz w:val="18"/>
              </w:rPr>
            </w:pPr>
            <w:r>
              <w:rPr>
                <w:rFonts w:hint="eastAsia"/>
                <w:sz w:val="18"/>
              </w:rPr>
              <w:t>（</w:t>
            </w:r>
            <w:r>
              <w:rPr>
                <w:rFonts w:hint="eastAsia"/>
                <w:sz w:val="18"/>
              </w:rPr>
              <w:t>2966</w:t>
            </w:r>
            <w:r>
              <w:rPr>
                <w:rFonts w:hint="eastAsia"/>
                <w:sz w:val="18"/>
              </w:rPr>
              <w:t>）</w:t>
            </w:r>
          </w:p>
        </w:tc>
      </w:tr>
      <w:tr w:rsidR="00000000" w14:paraId="26F71C25" w14:textId="77777777">
        <w:trPr>
          <w:trHeight w:val="393"/>
          <w:jc w:val="center"/>
        </w:trPr>
        <w:tc>
          <w:tcPr>
            <w:tcW w:w="5260" w:type="dxa"/>
            <w:vAlign w:val="center"/>
          </w:tcPr>
          <w:p w14:paraId="4DD75E79" w14:textId="77777777" w:rsidR="00000000" w:rsidRDefault="002C5368">
            <w:pPr>
              <w:spacing w:line="240" w:lineRule="exact"/>
              <w:rPr>
                <w:rFonts w:hint="eastAsia"/>
                <w:sz w:val="24"/>
              </w:rPr>
            </w:pPr>
            <w:r>
              <w:rPr>
                <w:rFonts w:hint="eastAsia"/>
                <w:sz w:val="24"/>
              </w:rPr>
              <w:t>下属各类别基金的</w:t>
            </w:r>
            <w:r>
              <w:rPr>
                <w:rFonts w:hint="eastAsia"/>
                <w:sz w:val="24"/>
              </w:rPr>
              <w:t>7</w:t>
            </w:r>
            <w:r>
              <w:rPr>
                <w:rFonts w:hint="eastAsia"/>
                <w:sz w:val="24"/>
              </w:rPr>
              <w:t>日年化收益率</w:t>
            </w:r>
          </w:p>
        </w:tc>
        <w:tc>
          <w:tcPr>
            <w:tcW w:w="1571" w:type="dxa"/>
            <w:vAlign w:val="center"/>
          </w:tcPr>
          <w:p w14:paraId="5A503653" w14:textId="77777777" w:rsidR="00000000" w:rsidRDefault="002C5368">
            <w:pPr>
              <w:spacing w:line="240" w:lineRule="exact"/>
              <w:jc w:val="center"/>
              <w:rPr>
                <w:rFonts w:hint="eastAsia"/>
                <w:sz w:val="18"/>
              </w:rPr>
            </w:pPr>
            <w:r>
              <w:rPr>
                <w:rFonts w:hint="eastAsia"/>
                <w:sz w:val="18"/>
              </w:rPr>
              <w:t>（</w:t>
            </w:r>
            <w:r>
              <w:rPr>
                <w:rFonts w:hint="eastAsia"/>
                <w:sz w:val="18"/>
              </w:rPr>
              <w:t>0341</w:t>
            </w:r>
            <w:r>
              <w:rPr>
                <w:rFonts w:hint="eastAsia"/>
                <w:sz w:val="18"/>
              </w:rPr>
              <w:t>）</w:t>
            </w:r>
          </w:p>
        </w:tc>
        <w:tc>
          <w:tcPr>
            <w:tcW w:w="1449" w:type="dxa"/>
            <w:vAlign w:val="center"/>
          </w:tcPr>
          <w:p w14:paraId="5240FD58" w14:textId="77777777" w:rsidR="00000000" w:rsidRDefault="002C5368">
            <w:pPr>
              <w:spacing w:line="240" w:lineRule="exact"/>
              <w:jc w:val="center"/>
              <w:rPr>
                <w:rFonts w:hint="eastAsia"/>
                <w:sz w:val="18"/>
              </w:rPr>
            </w:pPr>
            <w:r>
              <w:rPr>
                <w:rFonts w:hint="eastAsia"/>
                <w:sz w:val="18"/>
              </w:rPr>
              <w:t>（</w:t>
            </w:r>
            <w:r>
              <w:rPr>
                <w:rFonts w:hint="eastAsia"/>
                <w:sz w:val="18"/>
              </w:rPr>
              <w:t>0341</w:t>
            </w:r>
            <w:r>
              <w:rPr>
                <w:rFonts w:hint="eastAsia"/>
                <w:sz w:val="18"/>
              </w:rPr>
              <w:t>）</w:t>
            </w:r>
          </w:p>
        </w:tc>
        <w:tc>
          <w:tcPr>
            <w:tcW w:w="1696" w:type="dxa"/>
            <w:vAlign w:val="center"/>
          </w:tcPr>
          <w:p w14:paraId="22440817" w14:textId="77777777" w:rsidR="00000000" w:rsidRDefault="002C5368">
            <w:pPr>
              <w:spacing w:line="240" w:lineRule="exact"/>
              <w:jc w:val="center"/>
              <w:rPr>
                <w:rFonts w:hint="eastAsia"/>
                <w:sz w:val="18"/>
              </w:rPr>
            </w:pPr>
            <w:r>
              <w:rPr>
                <w:rFonts w:hint="eastAsia"/>
                <w:sz w:val="18"/>
              </w:rPr>
              <w:t>（</w:t>
            </w:r>
            <w:r>
              <w:rPr>
                <w:rFonts w:hint="eastAsia"/>
                <w:sz w:val="18"/>
              </w:rPr>
              <w:t>0341</w:t>
            </w:r>
            <w:r>
              <w:rPr>
                <w:rFonts w:hint="eastAsia"/>
                <w:sz w:val="18"/>
              </w:rPr>
              <w:t>）</w:t>
            </w:r>
          </w:p>
        </w:tc>
      </w:tr>
    </w:tbl>
    <w:p w14:paraId="70FF7D59" w14:textId="77777777" w:rsidR="00000000" w:rsidRDefault="002C5368">
      <w:pPr>
        <w:spacing w:line="280" w:lineRule="exact"/>
        <w:rPr>
          <w:rFonts w:hint="eastAsia"/>
        </w:rPr>
      </w:pPr>
      <w:r>
        <w:rPr>
          <w:rFonts w:hint="eastAsia"/>
          <w:sz w:val="24"/>
        </w:rPr>
        <w:t>注：</w:t>
      </w:r>
      <w:r>
        <w:rPr>
          <w:rFonts w:hint="eastAsia"/>
          <w:sz w:val="18"/>
        </w:rPr>
        <w:t>（</w:t>
      </w:r>
      <w:r>
        <w:rPr>
          <w:rFonts w:hint="eastAsia"/>
          <w:sz w:val="18"/>
        </w:rPr>
        <w:t>1748</w:t>
      </w:r>
      <w:r>
        <w:rPr>
          <w:rFonts w:hint="eastAsia"/>
          <w:sz w:val="18"/>
        </w:rPr>
        <w:t>）</w:t>
      </w:r>
    </w:p>
    <w:p w14:paraId="1478AB3B" w14:textId="77777777" w:rsidR="00000000" w:rsidRDefault="002C5368">
      <w:pPr>
        <w:spacing w:line="560" w:lineRule="exact"/>
        <w:jc w:val="center"/>
        <w:textAlignment w:val="baseline"/>
        <w:rPr>
          <w:rFonts w:eastAsia="方正黑体简体" w:hint="eastAsia"/>
          <w:sz w:val="30"/>
        </w:rPr>
      </w:pPr>
      <w:r>
        <w:rPr>
          <w:rFonts w:eastAsia="方正黑体简体"/>
          <w:sz w:val="30"/>
        </w:rPr>
        <w:br w:type="page"/>
      </w:r>
      <w:r>
        <w:rPr>
          <w:rFonts w:eastAsia="方正黑体简体" w:hint="eastAsia"/>
          <w:sz w:val="30"/>
        </w:rPr>
        <w:lastRenderedPageBreak/>
        <w:t>§</w:t>
      </w:r>
      <w:r>
        <w:rPr>
          <w:rFonts w:eastAsia="方正黑体简体" w:hint="eastAsia"/>
          <w:sz w:val="30"/>
        </w:rPr>
        <w:t xml:space="preserve">4  </w:t>
      </w:r>
      <w:r>
        <w:rPr>
          <w:rFonts w:eastAsia="方正黑体简体" w:hint="eastAsia"/>
          <w:sz w:val="30"/>
        </w:rPr>
        <w:t>分级基金</w:t>
      </w:r>
      <w:r>
        <w:rPr>
          <w:rStyle w:val="FootnoteReference"/>
          <w:sz w:val="24"/>
        </w:rPr>
        <w:footnoteReference w:id="29"/>
      </w:r>
      <w:r>
        <w:rPr>
          <w:rFonts w:eastAsia="方正黑体简体" w:hint="eastAsia"/>
          <w:sz w:val="30"/>
        </w:rPr>
        <w:t>上市前每周净值公告</w:t>
      </w:r>
    </w:p>
    <w:p w14:paraId="744DBF7C" w14:textId="77777777" w:rsidR="00000000" w:rsidRDefault="002C5368">
      <w:pPr>
        <w:spacing w:line="560" w:lineRule="exact"/>
        <w:jc w:val="center"/>
        <w:textAlignment w:val="baseline"/>
        <w:rPr>
          <w:rFonts w:eastAsia="方正黑体简体" w:hint="eastAsia"/>
          <w:sz w:val="30"/>
        </w:rPr>
      </w:pPr>
      <w:r>
        <w:rPr>
          <w:rFonts w:eastAsia="方正黑体简体" w:hint="eastAsia"/>
          <w:sz w:val="30"/>
        </w:rPr>
        <w:t>/</w:t>
      </w:r>
      <w:r>
        <w:rPr>
          <w:rFonts w:eastAsia="方正黑体简体" w:hint="eastAsia"/>
          <w:sz w:val="30"/>
        </w:rPr>
        <w:t>分级基金半年末和年末净值公告</w:t>
      </w:r>
    </w:p>
    <w:p w14:paraId="65B7FC12" w14:textId="77777777" w:rsidR="00000000" w:rsidRDefault="002C5368">
      <w:pPr>
        <w:spacing w:line="560" w:lineRule="exact"/>
        <w:jc w:val="center"/>
        <w:textAlignment w:val="baseline"/>
        <w:rPr>
          <w:rFonts w:eastAsia="方正黑体简体" w:hint="eastAsia"/>
          <w:sz w:val="30"/>
        </w:rPr>
      </w:pPr>
      <w:r>
        <w:rPr>
          <w:rFonts w:eastAsia="方正黑体简体" w:hint="eastAsia"/>
          <w:sz w:val="30"/>
        </w:rPr>
        <w:t>/</w:t>
      </w:r>
      <w:r>
        <w:rPr>
          <w:rFonts w:eastAsia="方正黑体简体" w:hint="eastAsia"/>
          <w:sz w:val="30"/>
        </w:rPr>
        <w:t>分级基金上市后证券市场交易日净值公告</w:t>
      </w:r>
      <w:r>
        <w:rPr>
          <w:rStyle w:val="FootnoteReference"/>
          <w:rFonts w:hint="eastAsia"/>
          <w:sz w:val="24"/>
        </w:rPr>
        <w:footnoteReference w:id="30"/>
      </w:r>
    </w:p>
    <w:p w14:paraId="5E4E1A79" w14:textId="77777777" w:rsidR="00000000" w:rsidRDefault="002C5368">
      <w:pPr>
        <w:spacing w:line="360" w:lineRule="exact"/>
        <w:jc w:val="center"/>
        <w:rPr>
          <w:rFonts w:hint="eastAsia"/>
          <w:b/>
          <w:sz w:val="18"/>
        </w:rPr>
      </w:pPr>
      <w:r>
        <w:rPr>
          <w:rFonts w:hint="eastAsia"/>
          <w:sz w:val="18"/>
        </w:rPr>
        <w:t>（</w:t>
      </w:r>
      <w:r>
        <w:rPr>
          <w:rFonts w:hint="eastAsia"/>
          <w:sz w:val="18"/>
        </w:rPr>
        <w:t>0002</w:t>
      </w:r>
      <w:r>
        <w:rPr>
          <w:rFonts w:hint="eastAsia"/>
          <w:sz w:val="18"/>
        </w:rPr>
        <w:t>）</w:t>
      </w:r>
    </w:p>
    <w:p w14:paraId="755A8F49" w14:textId="77777777" w:rsidR="00000000" w:rsidRDefault="002C5368">
      <w:pPr>
        <w:spacing w:line="360" w:lineRule="exact"/>
        <w:jc w:val="center"/>
        <w:rPr>
          <w:rFonts w:hint="eastAsia"/>
          <w:sz w:val="30"/>
        </w:rPr>
      </w:pPr>
    </w:p>
    <w:p w14:paraId="2E37E2F9" w14:textId="77777777" w:rsidR="00000000" w:rsidRDefault="002C5368">
      <w:pPr>
        <w:spacing w:line="360" w:lineRule="exact"/>
        <w:rPr>
          <w:rFonts w:hint="eastAsia"/>
          <w:sz w:val="30"/>
        </w:rPr>
      </w:pPr>
      <w:r>
        <w:rPr>
          <w:rFonts w:hint="eastAsia"/>
          <w:sz w:val="24"/>
        </w:rPr>
        <w:t>估值日期：××××年××月××日</w:t>
      </w:r>
      <w:r>
        <w:rPr>
          <w:rFonts w:hint="eastAsia"/>
          <w:sz w:val="18"/>
        </w:rPr>
        <w:t>（</w:t>
      </w:r>
      <w:r>
        <w:rPr>
          <w:rFonts w:hint="eastAsia"/>
          <w:sz w:val="18"/>
        </w:rPr>
        <w:t>2022</w:t>
      </w:r>
      <w:r>
        <w:rPr>
          <w:rFonts w:hint="eastAsia"/>
          <w:sz w:val="18"/>
        </w:rPr>
        <w:t>）</w:t>
      </w:r>
    </w:p>
    <w:p w14:paraId="310B4340" w14:textId="77777777" w:rsidR="00000000" w:rsidRDefault="002C5368">
      <w:pPr>
        <w:spacing w:line="400" w:lineRule="exact"/>
        <w:rPr>
          <w:rFonts w:hint="eastAsia"/>
          <w:sz w:val="30"/>
        </w:rPr>
      </w:pPr>
      <w:r>
        <w:rPr>
          <w:rFonts w:hint="eastAsia"/>
          <w:sz w:val="24"/>
        </w:rPr>
        <w:t>公告送出日期：××××年××月××日</w:t>
      </w:r>
      <w:r>
        <w:rPr>
          <w:rFonts w:hint="eastAsia"/>
          <w:sz w:val="18"/>
        </w:rPr>
        <w:t>（</w:t>
      </w:r>
      <w:r>
        <w:rPr>
          <w:rFonts w:hint="eastAsia"/>
          <w:sz w:val="18"/>
        </w:rPr>
        <w:t>0003</w:t>
      </w:r>
      <w:r>
        <w:rPr>
          <w:rFonts w:hint="eastAsia"/>
          <w:sz w:val="18"/>
        </w:rPr>
        <w:t>）</w:t>
      </w:r>
    </w:p>
    <w:p w14:paraId="181FAB18" w14:textId="77777777" w:rsidR="00000000" w:rsidRDefault="002C5368">
      <w:pPr>
        <w:spacing w:line="400" w:lineRule="exact"/>
        <w:jc w:val="right"/>
        <w:rPr>
          <w:rFonts w:hint="eastAsia"/>
          <w:sz w:val="30"/>
        </w:rPr>
      </w:pPr>
      <w:r>
        <w:rPr>
          <w:rFonts w:hint="eastAsia"/>
          <w:sz w:val="24"/>
        </w:rPr>
        <w:t>金额单位：××元</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41"/>
        <w:gridCol w:w="1277"/>
        <w:gridCol w:w="1277"/>
        <w:gridCol w:w="1277"/>
      </w:tblGrid>
      <w:tr w:rsidR="00000000" w14:paraId="25B5DD95" w14:textId="77777777">
        <w:trPr>
          <w:trHeight w:val="383"/>
          <w:jc w:val="center"/>
        </w:trPr>
        <w:tc>
          <w:tcPr>
            <w:tcW w:w="6141" w:type="dxa"/>
            <w:vAlign w:val="center"/>
          </w:tcPr>
          <w:p w14:paraId="11F37E14" w14:textId="77777777" w:rsidR="00000000" w:rsidRDefault="002C5368">
            <w:pPr>
              <w:spacing w:line="240" w:lineRule="exact"/>
              <w:rPr>
                <w:rFonts w:hint="eastAsia"/>
                <w:sz w:val="24"/>
              </w:rPr>
            </w:pPr>
            <w:r>
              <w:rPr>
                <w:rFonts w:hint="eastAsia"/>
                <w:sz w:val="24"/>
              </w:rPr>
              <w:t>基金名称</w:t>
            </w:r>
          </w:p>
        </w:tc>
        <w:tc>
          <w:tcPr>
            <w:tcW w:w="3831" w:type="dxa"/>
            <w:gridSpan w:val="3"/>
            <w:vAlign w:val="center"/>
          </w:tcPr>
          <w:p w14:paraId="45388E3F" w14:textId="77777777" w:rsidR="00000000" w:rsidRDefault="002C5368">
            <w:pPr>
              <w:spacing w:line="240" w:lineRule="exact"/>
              <w:jc w:val="center"/>
              <w:rPr>
                <w:rFonts w:hint="eastAsia"/>
                <w:sz w:val="18"/>
              </w:rPr>
            </w:pPr>
            <w:r>
              <w:rPr>
                <w:rFonts w:hint="eastAsia"/>
                <w:sz w:val="18"/>
              </w:rPr>
              <w:t>（</w:t>
            </w:r>
            <w:r>
              <w:rPr>
                <w:rFonts w:hint="eastAsia"/>
                <w:sz w:val="18"/>
              </w:rPr>
              <w:t>0009</w:t>
            </w:r>
            <w:r>
              <w:rPr>
                <w:rFonts w:hint="eastAsia"/>
                <w:sz w:val="18"/>
              </w:rPr>
              <w:t>）</w:t>
            </w:r>
          </w:p>
        </w:tc>
      </w:tr>
      <w:tr w:rsidR="00000000" w14:paraId="1114C6B8" w14:textId="77777777">
        <w:trPr>
          <w:trHeight w:val="383"/>
          <w:jc w:val="center"/>
        </w:trPr>
        <w:tc>
          <w:tcPr>
            <w:tcW w:w="6141" w:type="dxa"/>
            <w:vAlign w:val="center"/>
          </w:tcPr>
          <w:p w14:paraId="4D0256AC" w14:textId="77777777" w:rsidR="00000000" w:rsidRDefault="002C5368">
            <w:pPr>
              <w:spacing w:line="240" w:lineRule="exact"/>
              <w:rPr>
                <w:rFonts w:hint="eastAsia"/>
                <w:sz w:val="24"/>
              </w:rPr>
            </w:pPr>
            <w:r>
              <w:rPr>
                <w:rFonts w:hint="eastAsia"/>
                <w:sz w:val="24"/>
              </w:rPr>
              <w:t>基金简称</w:t>
            </w:r>
          </w:p>
        </w:tc>
        <w:tc>
          <w:tcPr>
            <w:tcW w:w="3831" w:type="dxa"/>
            <w:gridSpan w:val="3"/>
            <w:vAlign w:val="center"/>
          </w:tcPr>
          <w:p w14:paraId="6DC3F181" w14:textId="77777777" w:rsidR="00000000" w:rsidRDefault="002C5368">
            <w:pPr>
              <w:spacing w:line="240" w:lineRule="exact"/>
              <w:jc w:val="center"/>
              <w:rPr>
                <w:rFonts w:hint="eastAsia"/>
                <w:sz w:val="18"/>
              </w:rPr>
            </w:pPr>
            <w:r>
              <w:rPr>
                <w:rFonts w:hint="eastAsia"/>
                <w:sz w:val="18"/>
              </w:rPr>
              <w:t>（</w:t>
            </w:r>
            <w:r>
              <w:rPr>
                <w:rFonts w:hint="eastAsia"/>
                <w:sz w:val="18"/>
              </w:rPr>
              <w:t>0011</w:t>
            </w:r>
            <w:r>
              <w:rPr>
                <w:rFonts w:hint="eastAsia"/>
                <w:sz w:val="18"/>
              </w:rPr>
              <w:t>）</w:t>
            </w:r>
          </w:p>
        </w:tc>
      </w:tr>
      <w:tr w:rsidR="00000000" w14:paraId="44F467B4" w14:textId="77777777">
        <w:trPr>
          <w:trHeight w:val="383"/>
          <w:jc w:val="center"/>
        </w:trPr>
        <w:tc>
          <w:tcPr>
            <w:tcW w:w="6141" w:type="dxa"/>
            <w:vAlign w:val="center"/>
          </w:tcPr>
          <w:p w14:paraId="65184733" w14:textId="77777777" w:rsidR="00000000" w:rsidRDefault="002C5368">
            <w:pPr>
              <w:spacing w:line="240" w:lineRule="exact"/>
              <w:rPr>
                <w:rFonts w:hint="eastAsia"/>
                <w:sz w:val="24"/>
              </w:rPr>
            </w:pPr>
            <w:r>
              <w:rPr>
                <w:rFonts w:hint="eastAsia"/>
                <w:sz w:val="24"/>
              </w:rPr>
              <w:t>基金主代码</w:t>
            </w:r>
          </w:p>
        </w:tc>
        <w:tc>
          <w:tcPr>
            <w:tcW w:w="3831" w:type="dxa"/>
            <w:gridSpan w:val="3"/>
            <w:vAlign w:val="center"/>
          </w:tcPr>
          <w:p w14:paraId="6F705EDE" w14:textId="77777777" w:rsidR="00000000" w:rsidRDefault="002C5368">
            <w:pPr>
              <w:spacing w:line="240" w:lineRule="exact"/>
              <w:jc w:val="center"/>
              <w:rPr>
                <w:rFonts w:hint="eastAsia"/>
                <w:sz w:val="18"/>
              </w:rPr>
            </w:pPr>
            <w:r>
              <w:rPr>
                <w:rFonts w:hint="eastAsia"/>
                <w:sz w:val="18"/>
              </w:rPr>
              <w:t>（</w:t>
            </w:r>
            <w:r>
              <w:rPr>
                <w:rFonts w:hint="eastAsia"/>
                <w:sz w:val="18"/>
              </w:rPr>
              <w:t>0012</w:t>
            </w:r>
            <w:r>
              <w:rPr>
                <w:rFonts w:hint="eastAsia"/>
                <w:sz w:val="18"/>
              </w:rPr>
              <w:t>）</w:t>
            </w:r>
          </w:p>
        </w:tc>
      </w:tr>
      <w:tr w:rsidR="00000000" w14:paraId="4FDCE33B" w14:textId="77777777">
        <w:trPr>
          <w:trHeight w:val="383"/>
          <w:jc w:val="center"/>
        </w:trPr>
        <w:tc>
          <w:tcPr>
            <w:tcW w:w="6141" w:type="dxa"/>
            <w:vAlign w:val="center"/>
          </w:tcPr>
          <w:p w14:paraId="6F3B445F" w14:textId="77777777" w:rsidR="00000000" w:rsidRDefault="002C5368">
            <w:pPr>
              <w:spacing w:line="240" w:lineRule="exact"/>
              <w:rPr>
                <w:rFonts w:hint="eastAsia"/>
                <w:sz w:val="24"/>
              </w:rPr>
            </w:pPr>
            <w:r>
              <w:rPr>
                <w:rFonts w:hint="eastAsia"/>
                <w:sz w:val="24"/>
              </w:rPr>
              <w:t>交易代码</w:t>
            </w:r>
          </w:p>
        </w:tc>
        <w:tc>
          <w:tcPr>
            <w:tcW w:w="3831" w:type="dxa"/>
            <w:gridSpan w:val="3"/>
            <w:vAlign w:val="center"/>
          </w:tcPr>
          <w:p w14:paraId="4FBAE480" w14:textId="77777777" w:rsidR="00000000" w:rsidRDefault="002C5368">
            <w:pPr>
              <w:spacing w:line="240" w:lineRule="exact"/>
              <w:jc w:val="center"/>
              <w:rPr>
                <w:rFonts w:hint="eastAsia"/>
                <w:sz w:val="18"/>
              </w:rPr>
            </w:pPr>
            <w:r>
              <w:rPr>
                <w:rFonts w:hint="eastAsia"/>
                <w:sz w:val="18"/>
              </w:rPr>
              <w:t>（</w:t>
            </w:r>
            <w:r>
              <w:rPr>
                <w:rFonts w:hint="eastAsia"/>
                <w:sz w:val="18"/>
              </w:rPr>
              <w:t>0014</w:t>
            </w:r>
            <w:r>
              <w:rPr>
                <w:rFonts w:hint="eastAsia"/>
                <w:sz w:val="18"/>
              </w:rPr>
              <w:t>）</w:t>
            </w:r>
            <w:r>
              <w:rPr>
                <w:rFonts w:hint="eastAsia"/>
                <w:sz w:val="18"/>
              </w:rPr>
              <w:t>/</w:t>
            </w:r>
            <w:r>
              <w:rPr>
                <w:rFonts w:hint="eastAsia"/>
                <w:sz w:val="18"/>
              </w:rPr>
              <w:t>（</w:t>
            </w:r>
            <w:r>
              <w:rPr>
                <w:rFonts w:hint="eastAsia"/>
                <w:sz w:val="18"/>
              </w:rPr>
              <w:t>0015</w:t>
            </w:r>
            <w:r>
              <w:rPr>
                <w:rFonts w:hint="eastAsia"/>
                <w:sz w:val="18"/>
              </w:rPr>
              <w:t>）</w:t>
            </w:r>
          </w:p>
        </w:tc>
      </w:tr>
      <w:tr w:rsidR="00000000" w14:paraId="50C353F4" w14:textId="77777777">
        <w:trPr>
          <w:trHeight w:val="383"/>
          <w:jc w:val="center"/>
        </w:trPr>
        <w:tc>
          <w:tcPr>
            <w:tcW w:w="6141" w:type="dxa"/>
            <w:vAlign w:val="center"/>
          </w:tcPr>
          <w:p w14:paraId="68063B61" w14:textId="77777777" w:rsidR="00000000" w:rsidRDefault="002C5368">
            <w:pPr>
              <w:spacing w:line="240" w:lineRule="exact"/>
              <w:rPr>
                <w:rFonts w:hint="eastAsia"/>
                <w:sz w:val="24"/>
              </w:rPr>
            </w:pPr>
            <w:r>
              <w:rPr>
                <w:rFonts w:hint="eastAsia"/>
                <w:sz w:val="24"/>
              </w:rPr>
              <w:t>基金管理人</w:t>
            </w:r>
          </w:p>
        </w:tc>
        <w:tc>
          <w:tcPr>
            <w:tcW w:w="3831" w:type="dxa"/>
            <w:gridSpan w:val="3"/>
            <w:vAlign w:val="center"/>
          </w:tcPr>
          <w:p w14:paraId="5220D61F" w14:textId="77777777" w:rsidR="00000000" w:rsidRDefault="002C5368">
            <w:pPr>
              <w:spacing w:line="240" w:lineRule="exact"/>
              <w:jc w:val="center"/>
              <w:rPr>
                <w:rFonts w:hint="eastAsia"/>
                <w:sz w:val="18"/>
              </w:rPr>
            </w:pPr>
            <w:r>
              <w:rPr>
                <w:rFonts w:hint="eastAsia"/>
                <w:sz w:val="18"/>
              </w:rPr>
              <w:t>（</w:t>
            </w:r>
            <w:r>
              <w:rPr>
                <w:rFonts w:hint="eastAsia"/>
                <w:sz w:val="18"/>
              </w:rPr>
              <w:t>0186</w:t>
            </w:r>
            <w:r>
              <w:rPr>
                <w:rFonts w:hint="eastAsia"/>
                <w:sz w:val="18"/>
              </w:rPr>
              <w:t>）</w:t>
            </w:r>
          </w:p>
        </w:tc>
      </w:tr>
      <w:tr w:rsidR="00000000" w14:paraId="74134B19" w14:textId="77777777">
        <w:trPr>
          <w:trHeight w:val="383"/>
          <w:jc w:val="center"/>
        </w:trPr>
        <w:tc>
          <w:tcPr>
            <w:tcW w:w="6141" w:type="dxa"/>
            <w:vAlign w:val="center"/>
          </w:tcPr>
          <w:p w14:paraId="707898AC" w14:textId="77777777" w:rsidR="00000000" w:rsidRDefault="002C5368">
            <w:pPr>
              <w:spacing w:line="240" w:lineRule="exact"/>
              <w:rPr>
                <w:rFonts w:hint="eastAsia"/>
                <w:sz w:val="24"/>
              </w:rPr>
            </w:pPr>
            <w:r>
              <w:rPr>
                <w:rFonts w:hint="eastAsia"/>
                <w:sz w:val="24"/>
              </w:rPr>
              <w:t>基金管理人代码</w:t>
            </w:r>
          </w:p>
        </w:tc>
        <w:tc>
          <w:tcPr>
            <w:tcW w:w="3831" w:type="dxa"/>
            <w:gridSpan w:val="3"/>
            <w:vAlign w:val="center"/>
          </w:tcPr>
          <w:p w14:paraId="5D85E0F0" w14:textId="77777777" w:rsidR="00000000" w:rsidRDefault="002C5368">
            <w:pPr>
              <w:spacing w:line="240" w:lineRule="exact"/>
              <w:jc w:val="center"/>
              <w:rPr>
                <w:rFonts w:hint="eastAsia"/>
                <w:sz w:val="18"/>
              </w:rPr>
            </w:pPr>
            <w:r>
              <w:rPr>
                <w:rFonts w:hint="eastAsia"/>
                <w:sz w:val="18"/>
              </w:rPr>
              <w:t>（</w:t>
            </w:r>
            <w:r>
              <w:rPr>
                <w:rFonts w:hint="eastAsia"/>
                <w:sz w:val="18"/>
              </w:rPr>
              <w:t>1743</w:t>
            </w:r>
            <w:r>
              <w:rPr>
                <w:rFonts w:hint="eastAsia"/>
                <w:sz w:val="18"/>
              </w:rPr>
              <w:t>）</w:t>
            </w:r>
          </w:p>
        </w:tc>
      </w:tr>
      <w:tr w:rsidR="00000000" w14:paraId="51626F0A" w14:textId="77777777">
        <w:trPr>
          <w:trHeight w:val="383"/>
          <w:jc w:val="center"/>
        </w:trPr>
        <w:tc>
          <w:tcPr>
            <w:tcW w:w="6141" w:type="dxa"/>
            <w:vAlign w:val="center"/>
          </w:tcPr>
          <w:p w14:paraId="2334FE36" w14:textId="77777777" w:rsidR="00000000" w:rsidRDefault="002C5368">
            <w:pPr>
              <w:spacing w:line="240" w:lineRule="exact"/>
              <w:rPr>
                <w:rFonts w:hint="eastAsia"/>
                <w:sz w:val="24"/>
              </w:rPr>
            </w:pPr>
            <w:r>
              <w:rPr>
                <w:rFonts w:hint="eastAsia"/>
                <w:sz w:val="24"/>
              </w:rPr>
              <w:t>基金托管人</w:t>
            </w:r>
          </w:p>
        </w:tc>
        <w:tc>
          <w:tcPr>
            <w:tcW w:w="3831" w:type="dxa"/>
            <w:gridSpan w:val="3"/>
            <w:vAlign w:val="center"/>
          </w:tcPr>
          <w:p w14:paraId="43092878" w14:textId="77777777" w:rsidR="00000000" w:rsidRDefault="002C5368">
            <w:pPr>
              <w:spacing w:line="240" w:lineRule="exact"/>
              <w:jc w:val="center"/>
              <w:rPr>
                <w:rFonts w:hint="eastAsia"/>
                <w:sz w:val="18"/>
              </w:rPr>
            </w:pPr>
            <w:r>
              <w:rPr>
                <w:rFonts w:hint="eastAsia"/>
                <w:sz w:val="18"/>
              </w:rPr>
              <w:t>（</w:t>
            </w:r>
            <w:r>
              <w:rPr>
                <w:rFonts w:hint="eastAsia"/>
                <w:sz w:val="18"/>
              </w:rPr>
              <w:t>0213</w:t>
            </w:r>
            <w:r>
              <w:rPr>
                <w:rFonts w:hint="eastAsia"/>
                <w:sz w:val="18"/>
              </w:rPr>
              <w:t>）</w:t>
            </w:r>
          </w:p>
        </w:tc>
      </w:tr>
      <w:tr w:rsidR="00000000" w14:paraId="03A2666C" w14:textId="77777777">
        <w:trPr>
          <w:trHeight w:val="383"/>
          <w:jc w:val="center"/>
        </w:trPr>
        <w:tc>
          <w:tcPr>
            <w:tcW w:w="6141" w:type="dxa"/>
            <w:vAlign w:val="center"/>
          </w:tcPr>
          <w:p w14:paraId="484ABE9B" w14:textId="77777777" w:rsidR="00000000" w:rsidRDefault="002C5368">
            <w:pPr>
              <w:spacing w:line="240" w:lineRule="exact"/>
              <w:rPr>
                <w:rFonts w:hint="eastAsia"/>
                <w:sz w:val="24"/>
              </w:rPr>
            </w:pPr>
            <w:r>
              <w:rPr>
                <w:rFonts w:hint="eastAsia"/>
                <w:sz w:val="24"/>
              </w:rPr>
              <w:t>基金托管人代码</w:t>
            </w:r>
          </w:p>
        </w:tc>
        <w:tc>
          <w:tcPr>
            <w:tcW w:w="3831" w:type="dxa"/>
            <w:gridSpan w:val="3"/>
            <w:vAlign w:val="center"/>
          </w:tcPr>
          <w:p w14:paraId="767F1054" w14:textId="77777777" w:rsidR="00000000" w:rsidRDefault="002C5368">
            <w:pPr>
              <w:spacing w:line="240" w:lineRule="exact"/>
              <w:jc w:val="center"/>
              <w:rPr>
                <w:rFonts w:hint="eastAsia"/>
                <w:sz w:val="18"/>
              </w:rPr>
            </w:pPr>
            <w:r>
              <w:rPr>
                <w:rFonts w:hint="eastAsia"/>
                <w:sz w:val="18"/>
              </w:rPr>
              <w:t>（</w:t>
            </w:r>
            <w:r>
              <w:rPr>
                <w:rFonts w:hint="eastAsia"/>
                <w:sz w:val="18"/>
              </w:rPr>
              <w:t>1744</w:t>
            </w:r>
            <w:r>
              <w:rPr>
                <w:rFonts w:hint="eastAsia"/>
                <w:sz w:val="18"/>
              </w:rPr>
              <w:t>）</w:t>
            </w:r>
          </w:p>
        </w:tc>
      </w:tr>
      <w:tr w:rsidR="00000000" w14:paraId="73562645" w14:textId="77777777">
        <w:trPr>
          <w:trHeight w:val="383"/>
          <w:jc w:val="center"/>
        </w:trPr>
        <w:tc>
          <w:tcPr>
            <w:tcW w:w="6141" w:type="dxa"/>
            <w:vAlign w:val="center"/>
          </w:tcPr>
          <w:p w14:paraId="083FF31D" w14:textId="77777777" w:rsidR="00000000" w:rsidRDefault="002C5368">
            <w:pPr>
              <w:spacing w:line="240" w:lineRule="exact"/>
              <w:rPr>
                <w:rFonts w:hint="eastAsia"/>
                <w:sz w:val="24"/>
              </w:rPr>
            </w:pPr>
            <w:r>
              <w:rPr>
                <w:rFonts w:hint="eastAsia"/>
                <w:sz w:val="24"/>
              </w:rPr>
              <w:t>基金份额净值</w:t>
            </w:r>
          </w:p>
        </w:tc>
        <w:tc>
          <w:tcPr>
            <w:tcW w:w="3831" w:type="dxa"/>
            <w:gridSpan w:val="3"/>
            <w:vAlign w:val="center"/>
          </w:tcPr>
          <w:p w14:paraId="185E43A7" w14:textId="77777777" w:rsidR="00000000" w:rsidRDefault="002C5368">
            <w:pPr>
              <w:spacing w:line="240" w:lineRule="exact"/>
              <w:jc w:val="center"/>
              <w:rPr>
                <w:rFonts w:hint="eastAsia"/>
                <w:sz w:val="18"/>
              </w:rPr>
            </w:pPr>
            <w:r>
              <w:rPr>
                <w:rFonts w:hint="eastAsia"/>
                <w:sz w:val="18"/>
              </w:rPr>
              <w:t>（</w:t>
            </w:r>
            <w:r>
              <w:rPr>
                <w:rFonts w:hint="eastAsia"/>
                <w:sz w:val="18"/>
              </w:rPr>
              <w:t>0506</w:t>
            </w:r>
            <w:r>
              <w:rPr>
                <w:rFonts w:hint="eastAsia"/>
                <w:sz w:val="18"/>
              </w:rPr>
              <w:t>）</w:t>
            </w:r>
          </w:p>
        </w:tc>
      </w:tr>
      <w:tr w:rsidR="00000000" w14:paraId="53CFD281" w14:textId="77777777">
        <w:trPr>
          <w:trHeight w:val="383"/>
          <w:jc w:val="center"/>
        </w:trPr>
        <w:tc>
          <w:tcPr>
            <w:tcW w:w="6141" w:type="dxa"/>
            <w:vAlign w:val="center"/>
          </w:tcPr>
          <w:p w14:paraId="4B0725A5" w14:textId="77777777" w:rsidR="00000000" w:rsidRDefault="002C5368">
            <w:pPr>
              <w:spacing w:line="240" w:lineRule="exact"/>
              <w:rPr>
                <w:rFonts w:hint="eastAsia"/>
                <w:sz w:val="24"/>
              </w:rPr>
            </w:pPr>
            <w:r>
              <w:rPr>
                <w:rFonts w:hint="eastAsia"/>
                <w:sz w:val="24"/>
              </w:rPr>
              <w:t>基金份额累计净值</w:t>
            </w:r>
            <w:r>
              <w:rPr>
                <w:rStyle w:val="FootnoteReference"/>
                <w:rFonts w:hint="eastAsia"/>
                <w:sz w:val="24"/>
              </w:rPr>
              <w:footnoteReference w:id="31"/>
            </w:r>
          </w:p>
        </w:tc>
        <w:tc>
          <w:tcPr>
            <w:tcW w:w="3831" w:type="dxa"/>
            <w:gridSpan w:val="3"/>
            <w:vAlign w:val="center"/>
          </w:tcPr>
          <w:p w14:paraId="6C3BF917" w14:textId="77777777" w:rsidR="00000000" w:rsidRDefault="002C5368">
            <w:pPr>
              <w:spacing w:line="240" w:lineRule="exact"/>
              <w:jc w:val="center"/>
              <w:rPr>
                <w:rFonts w:hint="eastAsia"/>
                <w:sz w:val="18"/>
              </w:rPr>
            </w:pPr>
            <w:r>
              <w:rPr>
                <w:rFonts w:hint="eastAsia"/>
                <w:sz w:val="18"/>
              </w:rPr>
              <w:t>（</w:t>
            </w:r>
            <w:r>
              <w:rPr>
                <w:rFonts w:hint="eastAsia"/>
                <w:sz w:val="18"/>
              </w:rPr>
              <w:t>0508</w:t>
            </w:r>
            <w:r>
              <w:rPr>
                <w:rFonts w:hint="eastAsia"/>
                <w:sz w:val="18"/>
              </w:rPr>
              <w:t>）</w:t>
            </w:r>
          </w:p>
        </w:tc>
      </w:tr>
      <w:tr w:rsidR="00000000" w14:paraId="6A16966B" w14:textId="77777777">
        <w:trPr>
          <w:trHeight w:val="383"/>
          <w:jc w:val="center"/>
        </w:trPr>
        <w:tc>
          <w:tcPr>
            <w:tcW w:w="6141" w:type="dxa"/>
            <w:vAlign w:val="center"/>
          </w:tcPr>
          <w:p w14:paraId="66CB6F1C" w14:textId="77777777" w:rsidR="00000000" w:rsidRDefault="002C5368">
            <w:pPr>
              <w:spacing w:line="240" w:lineRule="exact"/>
              <w:rPr>
                <w:rFonts w:hint="eastAsia"/>
                <w:sz w:val="24"/>
              </w:rPr>
            </w:pPr>
            <w:r>
              <w:rPr>
                <w:rFonts w:hint="eastAsia"/>
                <w:sz w:val="24"/>
              </w:rPr>
              <w:t>下属分级基金的基金简称</w:t>
            </w:r>
          </w:p>
        </w:tc>
        <w:tc>
          <w:tcPr>
            <w:tcW w:w="1277" w:type="dxa"/>
            <w:vAlign w:val="center"/>
          </w:tcPr>
          <w:p w14:paraId="2572739E" w14:textId="77777777" w:rsidR="00000000" w:rsidRDefault="002C5368">
            <w:pPr>
              <w:spacing w:line="240" w:lineRule="exact"/>
              <w:jc w:val="center"/>
              <w:rPr>
                <w:rFonts w:hint="eastAsia"/>
                <w:sz w:val="18"/>
              </w:rPr>
            </w:pPr>
            <w:r>
              <w:rPr>
                <w:rFonts w:hint="eastAsia"/>
                <w:sz w:val="18"/>
              </w:rPr>
              <w:t>（</w:t>
            </w:r>
            <w:r>
              <w:rPr>
                <w:rFonts w:hint="eastAsia"/>
                <w:sz w:val="18"/>
              </w:rPr>
              <w:t>0011</w:t>
            </w:r>
            <w:r>
              <w:rPr>
                <w:rFonts w:hint="eastAsia"/>
                <w:sz w:val="18"/>
              </w:rPr>
              <w:t>）</w:t>
            </w:r>
          </w:p>
        </w:tc>
        <w:tc>
          <w:tcPr>
            <w:tcW w:w="1277" w:type="dxa"/>
            <w:vAlign w:val="center"/>
          </w:tcPr>
          <w:p w14:paraId="32CA4433" w14:textId="77777777" w:rsidR="00000000" w:rsidRDefault="002C5368">
            <w:pPr>
              <w:spacing w:line="240" w:lineRule="exact"/>
              <w:jc w:val="center"/>
              <w:rPr>
                <w:rFonts w:hint="eastAsia"/>
                <w:sz w:val="18"/>
              </w:rPr>
            </w:pPr>
            <w:r>
              <w:rPr>
                <w:rFonts w:hint="eastAsia"/>
                <w:sz w:val="18"/>
              </w:rPr>
              <w:t>（</w:t>
            </w:r>
            <w:r>
              <w:rPr>
                <w:rFonts w:hint="eastAsia"/>
                <w:sz w:val="18"/>
              </w:rPr>
              <w:t>0011</w:t>
            </w:r>
            <w:r>
              <w:rPr>
                <w:rFonts w:hint="eastAsia"/>
                <w:sz w:val="18"/>
              </w:rPr>
              <w:t>）</w:t>
            </w:r>
          </w:p>
        </w:tc>
        <w:tc>
          <w:tcPr>
            <w:tcW w:w="1277" w:type="dxa"/>
            <w:vAlign w:val="center"/>
          </w:tcPr>
          <w:p w14:paraId="14A71D2A" w14:textId="77777777" w:rsidR="00000000" w:rsidRDefault="002C5368">
            <w:pPr>
              <w:spacing w:line="240" w:lineRule="exact"/>
              <w:jc w:val="center"/>
              <w:rPr>
                <w:rFonts w:hint="eastAsia"/>
                <w:sz w:val="18"/>
              </w:rPr>
            </w:pPr>
            <w:r>
              <w:rPr>
                <w:rFonts w:hint="eastAsia"/>
                <w:sz w:val="18"/>
              </w:rPr>
              <w:t>（</w:t>
            </w:r>
            <w:r>
              <w:rPr>
                <w:rFonts w:hint="eastAsia"/>
                <w:sz w:val="18"/>
              </w:rPr>
              <w:t>0011</w:t>
            </w:r>
            <w:r>
              <w:rPr>
                <w:rFonts w:hint="eastAsia"/>
                <w:sz w:val="18"/>
              </w:rPr>
              <w:t>）</w:t>
            </w:r>
          </w:p>
        </w:tc>
      </w:tr>
      <w:tr w:rsidR="00000000" w14:paraId="7CDA5005" w14:textId="77777777">
        <w:trPr>
          <w:trHeight w:val="383"/>
          <w:jc w:val="center"/>
        </w:trPr>
        <w:tc>
          <w:tcPr>
            <w:tcW w:w="6141" w:type="dxa"/>
            <w:vAlign w:val="center"/>
          </w:tcPr>
          <w:p w14:paraId="7F956F9E" w14:textId="77777777" w:rsidR="00000000" w:rsidRDefault="002C5368">
            <w:pPr>
              <w:spacing w:line="240" w:lineRule="exact"/>
              <w:rPr>
                <w:rFonts w:hint="eastAsia"/>
                <w:sz w:val="24"/>
              </w:rPr>
            </w:pPr>
            <w:r>
              <w:rPr>
                <w:rFonts w:hint="eastAsia"/>
                <w:sz w:val="24"/>
              </w:rPr>
              <w:t>下属分级基金的交易代码</w:t>
            </w:r>
          </w:p>
        </w:tc>
        <w:tc>
          <w:tcPr>
            <w:tcW w:w="1277" w:type="dxa"/>
            <w:vAlign w:val="center"/>
          </w:tcPr>
          <w:p w14:paraId="22E7FE0E" w14:textId="77777777" w:rsidR="00000000" w:rsidRDefault="002C5368">
            <w:pPr>
              <w:spacing w:line="240" w:lineRule="exact"/>
              <w:jc w:val="center"/>
              <w:rPr>
                <w:rFonts w:hint="eastAsia"/>
                <w:sz w:val="18"/>
              </w:rPr>
            </w:pPr>
            <w:r>
              <w:rPr>
                <w:rFonts w:hint="eastAsia"/>
                <w:sz w:val="18"/>
              </w:rPr>
              <w:t>（</w:t>
            </w:r>
            <w:r>
              <w:rPr>
                <w:rFonts w:hint="eastAsia"/>
                <w:sz w:val="18"/>
              </w:rPr>
              <w:t>0012</w:t>
            </w:r>
            <w:r>
              <w:rPr>
                <w:rFonts w:hint="eastAsia"/>
                <w:sz w:val="18"/>
              </w:rPr>
              <w:t>）</w:t>
            </w:r>
          </w:p>
          <w:p w14:paraId="390A2A17" w14:textId="77777777" w:rsidR="00000000" w:rsidRDefault="002C5368">
            <w:pPr>
              <w:spacing w:line="240" w:lineRule="exact"/>
              <w:jc w:val="center"/>
              <w:rPr>
                <w:rFonts w:hint="eastAsia"/>
                <w:sz w:val="18"/>
              </w:rPr>
            </w:pPr>
            <w:r>
              <w:rPr>
                <w:rFonts w:hint="eastAsia"/>
                <w:sz w:val="18"/>
              </w:rPr>
              <w:t>/</w:t>
            </w:r>
            <w:r>
              <w:rPr>
                <w:rFonts w:hint="eastAsia"/>
                <w:sz w:val="18"/>
              </w:rPr>
              <w:t>（</w:t>
            </w:r>
            <w:r>
              <w:rPr>
                <w:rFonts w:hint="eastAsia"/>
                <w:sz w:val="18"/>
              </w:rPr>
              <w:t>0014</w:t>
            </w:r>
            <w:r>
              <w:rPr>
                <w:rFonts w:hint="eastAsia"/>
                <w:sz w:val="18"/>
              </w:rPr>
              <w:t>）</w:t>
            </w:r>
          </w:p>
          <w:p w14:paraId="55FD8760" w14:textId="77777777" w:rsidR="00000000" w:rsidRDefault="002C5368">
            <w:pPr>
              <w:spacing w:line="240" w:lineRule="exact"/>
              <w:jc w:val="center"/>
              <w:rPr>
                <w:rFonts w:hint="eastAsia"/>
                <w:sz w:val="18"/>
              </w:rPr>
            </w:pPr>
            <w:r>
              <w:rPr>
                <w:rFonts w:hint="eastAsia"/>
                <w:sz w:val="18"/>
              </w:rPr>
              <w:t>/</w:t>
            </w:r>
            <w:r>
              <w:rPr>
                <w:rFonts w:hint="eastAsia"/>
                <w:sz w:val="18"/>
              </w:rPr>
              <w:t>（</w:t>
            </w:r>
            <w:r>
              <w:rPr>
                <w:rFonts w:hint="eastAsia"/>
                <w:sz w:val="18"/>
              </w:rPr>
              <w:t>0015</w:t>
            </w:r>
            <w:r>
              <w:rPr>
                <w:rFonts w:hint="eastAsia"/>
                <w:sz w:val="18"/>
              </w:rPr>
              <w:t>）</w:t>
            </w:r>
          </w:p>
        </w:tc>
        <w:tc>
          <w:tcPr>
            <w:tcW w:w="1277" w:type="dxa"/>
            <w:vAlign w:val="center"/>
          </w:tcPr>
          <w:p w14:paraId="7A3F519A" w14:textId="77777777" w:rsidR="00000000" w:rsidRDefault="002C5368">
            <w:pPr>
              <w:spacing w:line="240" w:lineRule="exact"/>
              <w:jc w:val="center"/>
              <w:rPr>
                <w:rFonts w:hint="eastAsia"/>
                <w:sz w:val="18"/>
              </w:rPr>
            </w:pPr>
            <w:r>
              <w:rPr>
                <w:rFonts w:hint="eastAsia"/>
                <w:sz w:val="18"/>
              </w:rPr>
              <w:t>（</w:t>
            </w:r>
            <w:r>
              <w:rPr>
                <w:rFonts w:hint="eastAsia"/>
                <w:sz w:val="18"/>
              </w:rPr>
              <w:t>0012</w:t>
            </w:r>
            <w:r>
              <w:rPr>
                <w:rFonts w:hint="eastAsia"/>
                <w:sz w:val="18"/>
              </w:rPr>
              <w:t>）</w:t>
            </w:r>
          </w:p>
          <w:p w14:paraId="6A2A7814" w14:textId="77777777" w:rsidR="00000000" w:rsidRDefault="002C5368">
            <w:pPr>
              <w:spacing w:line="240" w:lineRule="exact"/>
              <w:jc w:val="center"/>
              <w:rPr>
                <w:rFonts w:hint="eastAsia"/>
                <w:sz w:val="18"/>
              </w:rPr>
            </w:pPr>
            <w:r>
              <w:rPr>
                <w:rFonts w:hint="eastAsia"/>
                <w:sz w:val="18"/>
              </w:rPr>
              <w:t>/</w:t>
            </w:r>
            <w:r>
              <w:rPr>
                <w:rFonts w:hint="eastAsia"/>
                <w:sz w:val="18"/>
              </w:rPr>
              <w:t>（</w:t>
            </w:r>
            <w:r>
              <w:rPr>
                <w:rFonts w:hint="eastAsia"/>
                <w:sz w:val="18"/>
              </w:rPr>
              <w:t>0014</w:t>
            </w:r>
            <w:r>
              <w:rPr>
                <w:rFonts w:hint="eastAsia"/>
                <w:sz w:val="18"/>
              </w:rPr>
              <w:t>）</w:t>
            </w:r>
          </w:p>
          <w:p w14:paraId="7A4D9046" w14:textId="77777777" w:rsidR="00000000" w:rsidRDefault="002C5368">
            <w:pPr>
              <w:spacing w:line="240" w:lineRule="exact"/>
              <w:jc w:val="center"/>
              <w:rPr>
                <w:rFonts w:hint="eastAsia"/>
                <w:sz w:val="18"/>
              </w:rPr>
            </w:pPr>
            <w:r>
              <w:rPr>
                <w:rFonts w:hint="eastAsia"/>
                <w:sz w:val="18"/>
              </w:rPr>
              <w:t>/</w:t>
            </w:r>
            <w:r>
              <w:rPr>
                <w:rFonts w:hint="eastAsia"/>
                <w:sz w:val="18"/>
              </w:rPr>
              <w:t>（</w:t>
            </w:r>
            <w:r>
              <w:rPr>
                <w:rFonts w:hint="eastAsia"/>
                <w:sz w:val="18"/>
              </w:rPr>
              <w:t>0015</w:t>
            </w:r>
            <w:r>
              <w:rPr>
                <w:rFonts w:hint="eastAsia"/>
                <w:sz w:val="18"/>
              </w:rPr>
              <w:t>）</w:t>
            </w:r>
          </w:p>
        </w:tc>
        <w:tc>
          <w:tcPr>
            <w:tcW w:w="1277" w:type="dxa"/>
            <w:vAlign w:val="center"/>
          </w:tcPr>
          <w:p w14:paraId="0CA4B4AF" w14:textId="77777777" w:rsidR="00000000" w:rsidRDefault="002C5368">
            <w:pPr>
              <w:spacing w:line="240" w:lineRule="exact"/>
              <w:jc w:val="center"/>
              <w:rPr>
                <w:rFonts w:hint="eastAsia"/>
                <w:sz w:val="18"/>
              </w:rPr>
            </w:pPr>
            <w:r>
              <w:rPr>
                <w:rFonts w:hint="eastAsia"/>
                <w:sz w:val="18"/>
              </w:rPr>
              <w:t>（</w:t>
            </w:r>
            <w:r>
              <w:rPr>
                <w:rFonts w:hint="eastAsia"/>
                <w:sz w:val="18"/>
              </w:rPr>
              <w:t>0012</w:t>
            </w:r>
            <w:r>
              <w:rPr>
                <w:rFonts w:hint="eastAsia"/>
                <w:sz w:val="18"/>
              </w:rPr>
              <w:t>）</w:t>
            </w:r>
          </w:p>
          <w:p w14:paraId="25B45CBE" w14:textId="77777777" w:rsidR="00000000" w:rsidRDefault="002C5368">
            <w:pPr>
              <w:spacing w:line="240" w:lineRule="exact"/>
              <w:jc w:val="center"/>
              <w:rPr>
                <w:rFonts w:hint="eastAsia"/>
                <w:sz w:val="18"/>
              </w:rPr>
            </w:pPr>
            <w:r>
              <w:rPr>
                <w:rFonts w:hint="eastAsia"/>
                <w:sz w:val="18"/>
              </w:rPr>
              <w:t>/</w:t>
            </w:r>
            <w:r>
              <w:rPr>
                <w:rFonts w:hint="eastAsia"/>
                <w:sz w:val="18"/>
              </w:rPr>
              <w:t>（</w:t>
            </w:r>
            <w:r>
              <w:rPr>
                <w:rFonts w:hint="eastAsia"/>
                <w:sz w:val="18"/>
              </w:rPr>
              <w:t>0014</w:t>
            </w:r>
            <w:r>
              <w:rPr>
                <w:rFonts w:hint="eastAsia"/>
                <w:sz w:val="18"/>
              </w:rPr>
              <w:t>）</w:t>
            </w:r>
          </w:p>
          <w:p w14:paraId="13569D39" w14:textId="77777777" w:rsidR="00000000" w:rsidRDefault="002C5368">
            <w:pPr>
              <w:spacing w:line="240" w:lineRule="exact"/>
              <w:jc w:val="center"/>
              <w:rPr>
                <w:rFonts w:hint="eastAsia"/>
                <w:sz w:val="18"/>
              </w:rPr>
            </w:pPr>
            <w:r>
              <w:rPr>
                <w:rFonts w:hint="eastAsia"/>
                <w:sz w:val="18"/>
              </w:rPr>
              <w:t>/</w:t>
            </w:r>
            <w:r>
              <w:rPr>
                <w:rFonts w:hint="eastAsia"/>
                <w:sz w:val="18"/>
              </w:rPr>
              <w:t>（</w:t>
            </w:r>
            <w:r>
              <w:rPr>
                <w:rFonts w:hint="eastAsia"/>
                <w:sz w:val="18"/>
              </w:rPr>
              <w:t>0015</w:t>
            </w:r>
            <w:r>
              <w:rPr>
                <w:rFonts w:hint="eastAsia"/>
                <w:sz w:val="18"/>
              </w:rPr>
              <w:t>）</w:t>
            </w:r>
          </w:p>
        </w:tc>
      </w:tr>
      <w:tr w:rsidR="00000000" w14:paraId="6FCB3679" w14:textId="77777777">
        <w:trPr>
          <w:trHeight w:val="383"/>
          <w:jc w:val="center"/>
        </w:trPr>
        <w:tc>
          <w:tcPr>
            <w:tcW w:w="6141" w:type="dxa"/>
            <w:vAlign w:val="center"/>
          </w:tcPr>
          <w:p w14:paraId="5E3CD87C" w14:textId="77777777" w:rsidR="00000000" w:rsidRDefault="002C5368">
            <w:pPr>
              <w:spacing w:line="240" w:lineRule="exact"/>
              <w:rPr>
                <w:rFonts w:hint="eastAsia"/>
                <w:sz w:val="24"/>
              </w:rPr>
            </w:pPr>
            <w:r>
              <w:rPr>
                <w:rFonts w:hint="eastAsia"/>
                <w:sz w:val="24"/>
              </w:rPr>
              <w:t>下属分级基金的份额参</w:t>
            </w:r>
            <w:r>
              <w:rPr>
                <w:rFonts w:hint="eastAsia"/>
                <w:sz w:val="24"/>
              </w:rPr>
              <w:t>考净值</w:t>
            </w:r>
          </w:p>
        </w:tc>
        <w:tc>
          <w:tcPr>
            <w:tcW w:w="1277" w:type="dxa"/>
            <w:vAlign w:val="center"/>
          </w:tcPr>
          <w:p w14:paraId="5F49F2DF" w14:textId="77777777" w:rsidR="00000000" w:rsidRDefault="002C5368">
            <w:pPr>
              <w:spacing w:line="240" w:lineRule="exact"/>
              <w:jc w:val="center"/>
              <w:rPr>
                <w:rFonts w:hint="eastAsia"/>
                <w:sz w:val="18"/>
              </w:rPr>
            </w:pPr>
            <w:r>
              <w:rPr>
                <w:rFonts w:hint="eastAsia"/>
                <w:sz w:val="18"/>
              </w:rPr>
              <w:t>（</w:t>
            </w:r>
            <w:r>
              <w:rPr>
                <w:rFonts w:hint="eastAsia"/>
                <w:sz w:val="18"/>
              </w:rPr>
              <w:t>1746</w:t>
            </w:r>
            <w:r>
              <w:rPr>
                <w:rFonts w:hint="eastAsia"/>
                <w:sz w:val="18"/>
              </w:rPr>
              <w:t>）</w:t>
            </w:r>
          </w:p>
        </w:tc>
        <w:tc>
          <w:tcPr>
            <w:tcW w:w="1277" w:type="dxa"/>
            <w:vAlign w:val="center"/>
          </w:tcPr>
          <w:p w14:paraId="32F74F72" w14:textId="77777777" w:rsidR="00000000" w:rsidRDefault="002C5368">
            <w:pPr>
              <w:spacing w:line="240" w:lineRule="exact"/>
              <w:jc w:val="center"/>
              <w:rPr>
                <w:rFonts w:hint="eastAsia"/>
                <w:sz w:val="18"/>
              </w:rPr>
            </w:pPr>
            <w:r>
              <w:rPr>
                <w:rFonts w:hint="eastAsia"/>
                <w:sz w:val="18"/>
              </w:rPr>
              <w:t>（</w:t>
            </w:r>
            <w:r>
              <w:rPr>
                <w:rFonts w:hint="eastAsia"/>
                <w:sz w:val="18"/>
              </w:rPr>
              <w:t>1746</w:t>
            </w:r>
            <w:r>
              <w:rPr>
                <w:rFonts w:hint="eastAsia"/>
                <w:sz w:val="18"/>
              </w:rPr>
              <w:t>）</w:t>
            </w:r>
          </w:p>
        </w:tc>
        <w:tc>
          <w:tcPr>
            <w:tcW w:w="1277" w:type="dxa"/>
            <w:vAlign w:val="center"/>
          </w:tcPr>
          <w:p w14:paraId="54AF9A9C" w14:textId="77777777" w:rsidR="00000000" w:rsidRDefault="002C5368">
            <w:pPr>
              <w:spacing w:line="240" w:lineRule="exact"/>
              <w:jc w:val="center"/>
              <w:rPr>
                <w:rFonts w:hint="eastAsia"/>
                <w:sz w:val="18"/>
              </w:rPr>
            </w:pPr>
            <w:r>
              <w:rPr>
                <w:rFonts w:hint="eastAsia"/>
                <w:sz w:val="18"/>
              </w:rPr>
              <w:t>（</w:t>
            </w:r>
            <w:r>
              <w:rPr>
                <w:rFonts w:hint="eastAsia"/>
                <w:sz w:val="18"/>
              </w:rPr>
              <w:t>1746</w:t>
            </w:r>
            <w:r>
              <w:rPr>
                <w:rFonts w:hint="eastAsia"/>
                <w:sz w:val="18"/>
              </w:rPr>
              <w:t>）</w:t>
            </w:r>
          </w:p>
        </w:tc>
      </w:tr>
      <w:tr w:rsidR="00000000" w14:paraId="359B710B" w14:textId="77777777">
        <w:trPr>
          <w:trHeight w:val="383"/>
          <w:jc w:val="center"/>
        </w:trPr>
        <w:tc>
          <w:tcPr>
            <w:tcW w:w="6141" w:type="dxa"/>
            <w:vAlign w:val="center"/>
          </w:tcPr>
          <w:p w14:paraId="61F5BE0F" w14:textId="77777777" w:rsidR="00000000" w:rsidRDefault="002C5368">
            <w:pPr>
              <w:spacing w:line="240" w:lineRule="exact"/>
              <w:rPr>
                <w:rFonts w:hint="eastAsia"/>
                <w:sz w:val="24"/>
              </w:rPr>
            </w:pPr>
            <w:r>
              <w:rPr>
                <w:rFonts w:hint="eastAsia"/>
                <w:sz w:val="24"/>
              </w:rPr>
              <w:t>下属分级基金的份额累计参考净值</w:t>
            </w:r>
          </w:p>
        </w:tc>
        <w:tc>
          <w:tcPr>
            <w:tcW w:w="1277" w:type="dxa"/>
            <w:vAlign w:val="center"/>
          </w:tcPr>
          <w:p w14:paraId="2B893A44" w14:textId="77777777" w:rsidR="00000000" w:rsidRDefault="002C5368">
            <w:pPr>
              <w:spacing w:line="240" w:lineRule="exact"/>
              <w:jc w:val="center"/>
              <w:rPr>
                <w:rFonts w:hint="eastAsia"/>
                <w:sz w:val="18"/>
              </w:rPr>
            </w:pPr>
            <w:r>
              <w:rPr>
                <w:rFonts w:hint="eastAsia"/>
                <w:sz w:val="18"/>
              </w:rPr>
              <w:t>（</w:t>
            </w:r>
            <w:r>
              <w:rPr>
                <w:rFonts w:hint="eastAsia"/>
                <w:sz w:val="18"/>
              </w:rPr>
              <w:t>1747</w:t>
            </w:r>
            <w:r>
              <w:rPr>
                <w:rFonts w:hint="eastAsia"/>
                <w:sz w:val="18"/>
              </w:rPr>
              <w:t>）</w:t>
            </w:r>
          </w:p>
        </w:tc>
        <w:tc>
          <w:tcPr>
            <w:tcW w:w="1277" w:type="dxa"/>
            <w:vAlign w:val="center"/>
          </w:tcPr>
          <w:p w14:paraId="4A8CFCFF" w14:textId="77777777" w:rsidR="00000000" w:rsidRDefault="002C5368">
            <w:pPr>
              <w:spacing w:line="240" w:lineRule="exact"/>
              <w:jc w:val="center"/>
              <w:rPr>
                <w:rFonts w:hint="eastAsia"/>
                <w:sz w:val="18"/>
              </w:rPr>
            </w:pPr>
            <w:r>
              <w:rPr>
                <w:rFonts w:hint="eastAsia"/>
                <w:sz w:val="18"/>
              </w:rPr>
              <w:t>（</w:t>
            </w:r>
            <w:r>
              <w:rPr>
                <w:rFonts w:hint="eastAsia"/>
                <w:sz w:val="18"/>
              </w:rPr>
              <w:t>1747</w:t>
            </w:r>
            <w:r>
              <w:rPr>
                <w:rFonts w:hint="eastAsia"/>
                <w:sz w:val="18"/>
              </w:rPr>
              <w:t>）</w:t>
            </w:r>
          </w:p>
        </w:tc>
        <w:tc>
          <w:tcPr>
            <w:tcW w:w="1277" w:type="dxa"/>
            <w:vAlign w:val="center"/>
          </w:tcPr>
          <w:p w14:paraId="1DD2A89E" w14:textId="77777777" w:rsidR="00000000" w:rsidRDefault="002C5368">
            <w:pPr>
              <w:spacing w:line="240" w:lineRule="exact"/>
              <w:jc w:val="center"/>
              <w:rPr>
                <w:rFonts w:hint="eastAsia"/>
                <w:sz w:val="18"/>
              </w:rPr>
            </w:pPr>
            <w:r>
              <w:rPr>
                <w:rFonts w:hint="eastAsia"/>
                <w:sz w:val="18"/>
              </w:rPr>
              <w:t>（</w:t>
            </w:r>
            <w:r>
              <w:rPr>
                <w:rFonts w:hint="eastAsia"/>
                <w:sz w:val="18"/>
              </w:rPr>
              <w:t>1747</w:t>
            </w:r>
            <w:r>
              <w:rPr>
                <w:rFonts w:hint="eastAsia"/>
                <w:sz w:val="18"/>
              </w:rPr>
              <w:t>）</w:t>
            </w:r>
          </w:p>
        </w:tc>
      </w:tr>
      <w:tr w:rsidR="00000000" w14:paraId="24436E14" w14:textId="77777777">
        <w:trPr>
          <w:trHeight w:val="383"/>
          <w:jc w:val="center"/>
        </w:trPr>
        <w:tc>
          <w:tcPr>
            <w:tcW w:w="6141" w:type="dxa"/>
            <w:vAlign w:val="center"/>
          </w:tcPr>
          <w:p w14:paraId="274C7CF4" w14:textId="77777777" w:rsidR="00000000" w:rsidRDefault="002C5368">
            <w:pPr>
              <w:spacing w:line="240" w:lineRule="exact"/>
              <w:rPr>
                <w:rFonts w:hint="eastAsia"/>
                <w:sz w:val="24"/>
              </w:rPr>
            </w:pPr>
            <w:r>
              <w:rPr>
                <w:rFonts w:hint="eastAsia"/>
                <w:sz w:val="24"/>
              </w:rPr>
              <w:t>基金实施分红或份额折算等事项的特别说明</w:t>
            </w:r>
          </w:p>
        </w:tc>
        <w:tc>
          <w:tcPr>
            <w:tcW w:w="3831" w:type="dxa"/>
            <w:gridSpan w:val="3"/>
            <w:vAlign w:val="center"/>
          </w:tcPr>
          <w:p w14:paraId="3C625AD5" w14:textId="77777777" w:rsidR="00000000" w:rsidRDefault="002C5368">
            <w:pPr>
              <w:spacing w:line="240" w:lineRule="exact"/>
              <w:jc w:val="center"/>
              <w:rPr>
                <w:rFonts w:hint="eastAsia"/>
                <w:sz w:val="18"/>
              </w:rPr>
            </w:pPr>
            <w:r>
              <w:rPr>
                <w:rFonts w:hint="eastAsia"/>
                <w:sz w:val="18"/>
              </w:rPr>
              <w:t>（</w:t>
            </w:r>
            <w:r>
              <w:rPr>
                <w:rFonts w:hint="eastAsia"/>
                <w:sz w:val="18"/>
              </w:rPr>
              <w:t>2931</w:t>
            </w:r>
            <w:r>
              <w:rPr>
                <w:rFonts w:hint="eastAsia"/>
                <w:sz w:val="18"/>
              </w:rPr>
              <w:t>）</w:t>
            </w:r>
          </w:p>
        </w:tc>
      </w:tr>
    </w:tbl>
    <w:p w14:paraId="49E2C0CB" w14:textId="77777777" w:rsidR="002C5368" w:rsidRDefault="002C5368">
      <w:pPr>
        <w:spacing w:line="240" w:lineRule="exact"/>
        <w:rPr>
          <w:rFonts w:ascii="宋体" w:hAnsi="宋体" w:hint="eastAsia"/>
          <w:b/>
          <w:sz w:val="24"/>
        </w:rPr>
      </w:pPr>
      <w:r>
        <w:rPr>
          <w:rFonts w:hint="eastAsia"/>
          <w:sz w:val="24"/>
        </w:rPr>
        <w:t>注：</w:t>
      </w:r>
      <w:r>
        <w:rPr>
          <w:rFonts w:hint="eastAsia"/>
          <w:sz w:val="18"/>
        </w:rPr>
        <w:t>（</w:t>
      </w:r>
      <w:r>
        <w:rPr>
          <w:rFonts w:hint="eastAsia"/>
          <w:sz w:val="18"/>
        </w:rPr>
        <w:t>1748</w:t>
      </w:r>
      <w:r>
        <w:rPr>
          <w:rFonts w:hint="eastAsia"/>
          <w:sz w:val="18"/>
        </w:rPr>
        <w:t>）</w:t>
      </w:r>
    </w:p>
    <w:sectPr w:rsidR="002C5368">
      <w:footerReference w:type="even" r:id="rId7"/>
      <w:footerReference w:type="default" r:id="rId8"/>
      <w:pgSz w:w="11907" w:h="16840"/>
      <w:pgMar w:top="2098" w:right="1588" w:bottom="2098" w:left="1588" w:header="851" w:footer="1315" w:gutter="0"/>
      <w:cols w:space="720"/>
      <w:docGrid w:type="linesAndChars" w:linePitch="574" w:charSpace="242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0CE1B" w14:textId="77777777" w:rsidR="002C5368" w:rsidRDefault="002C5368">
      <w:r>
        <w:separator/>
      </w:r>
    </w:p>
  </w:endnote>
  <w:endnote w:type="continuationSeparator" w:id="0">
    <w:p w14:paraId="4E965862" w14:textId="77777777" w:rsidR="002C5368" w:rsidRDefault="002C5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仿宋简体">
    <w:altName w:val="宋体"/>
    <w:charset w:val="86"/>
    <w:family w:val="auto"/>
    <w:pitch w:val="default"/>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仿宋_GB2312">
    <w:charset w:val="86"/>
    <w:family w:val="modern"/>
    <w:pitch w:val="default"/>
    <w:sig w:usb0="00000001" w:usb1="080E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方正大标宋简体">
    <w:altName w:val="微软雅黑"/>
    <w:charset w:val="86"/>
    <w:family w:val="auto"/>
    <w:pitch w:val="default"/>
    <w:sig w:usb0="00000000" w:usb1="080E0000" w:usb2="00000000" w:usb3="00000000" w:csb0="00040000" w:csb1="00000000"/>
  </w:font>
  <w:font w:name="方正黑体简体">
    <w:altName w:val="黑体"/>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0A1B5" w14:textId="77777777" w:rsidR="00000000" w:rsidRDefault="002C5368">
    <w:pPr>
      <w:pStyle w:val="Footer"/>
      <w:framePr w:wrap="around" w:vAnchor="text" w:hAnchor="margin" w:xAlign="outside" w:y="1"/>
      <w:rPr>
        <w:rStyle w:val="PageNumber"/>
      </w:rPr>
    </w:pPr>
    <w:r>
      <w:fldChar w:fldCharType="begin"/>
    </w:r>
    <w:r>
      <w:rPr>
        <w:rStyle w:val="PageNumber"/>
      </w:rPr>
      <w:instrText xml:space="preserve">PAGE  </w:instrText>
    </w:r>
    <w:r>
      <w:fldChar w:fldCharType="separate"/>
    </w:r>
    <w:r>
      <w:fldChar w:fldCharType="end"/>
    </w:r>
  </w:p>
  <w:p w14:paraId="6FD88008" w14:textId="77777777" w:rsidR="00000000" w:rsidRDefault="002C536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80071" w14:textId="77777777" w:rsidR="00000000" w:rsidRDefault="002C5368">
    <w:pPr>
      <w:pStyle w:val="Footer"/>
      <w:framePr w:wrap="around" w:vAnchor="text" w:hAnchor="margin" w:xAlign="outside" w:y="1"/>
      <w:rPr>
        <w:rStyle w:val="PageNumber"/>
        <w:rFonts w:hint="eastAsia"/>
        <w:sz w:val="21"/>
      </w:rPr>
    </w:pPr>
    <w:r>
      <w:rPr>
        <w:rStyle w:val="PageNumber"/>
        <w:rFonts w:hint="eastAsia"/>
        <w:sz w:val="21"/>
      </w:rPr>
      <w:t>—</w:t>
    </w:r>
    <w:r>
      <w:rPr>
        <w:rStyle w:val="PageNumber"/>
        <w:rFonts w:hint="eastAsia"/>
        <w:sz w:val="21"/>
      </w:rPr>
      <w:t xml:space="preserve"> </w:t>
    </w:r>
    <w:r>
      <w:rPr>
        <w:sz w:val="21"/>
      </w:rPr>
      <w:fldChar w:fldCharType="begin"/>
    </w:r>
    <w:r>
      <w:rPr>
        <w:rStyle w:val="PageNumber"/>
        <w:sz w:val="21"/>
      </w:rPr>
      <w:instrText xml:space="preserve">PAGE  </w:instrText>
    </w:r>
    <w:r>
      <w:rPr>
        <w:sz w:val="21"/>
      </w:rPr>
      <w:fldChar w:fldCharType="separate"/>
    </w:r>
    <w:r>
      <w:rPr>
        <w:rStyle w:val="PageNumber"/>
        <w:sz w:val="21"/>
        <w:lang w:eastAsia="zh-CN"/>
      </w:rPr>
      <w:t>7</w:t>
    </w:r>
    <w:r>
      <w:rPr>
        <w:sz w:val="21"/>
      </w:rPr>
      <w:fldChar w:fldCharType="end"/>
    </w:r>
    <w:r>
      <w:rPr>
        <w:rStyle w:val="PageNumber"/>
        <w:rFonts w:hint="eastAsia"/>
        <w:sz w:val="21"/>
      </w:rPr>
      <w:t xml:space="preserve"> </w:t>
    </w:r>
    <w:r>
      <w:rPr>
        <w:rStyle w:val="PageNumber"/>
        <w:rFonts w:hint="eastAsia"/>
        <w:sz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4609A" w14:textId="77777777" w:rsidR="002C5368" w:rsidRDefault="002C5368">
      <w:r>
        <w:separator/>
      </w:r>
    </w:p>
  </w:footnote>
  <w:footnote w:type="continuationSeparator" w:id="0">
    <w:p w14:paraId="1F8EDAE1" w14:textId="77777777" w:rsidR="002C5368" w:rsidRDefault="002C5368">
      <w:r>
        <w:continuationSeparator/>
      </w:r>
    </w:p>
  </w:footnote>
  <w:footnote w:id="1">
    <w:p w14:paraId="357E4DF0" w14:textId="77777777" w:rsidR="00000000" w:rsidRDefault="002C5368">
      <w:pPr>
        <w:pStyle w:val="FootnoteText"/>
        <w:rPr>
          <w:rFonts w:eastAsia="方正仿宋简体" w:hint="eastAsia"/>
        </w:rPr>
      </w:pPr>
      <w:r>
        <w:rPr>
          <w:rStyle w:val="FootnoteReference"/>
          <w:rFonts w:eastAsia="方正仿宋简体"/>
        </w:rPr>
        <w:footnoteRef/>
      </w:r>
      <w:r>
        <w:rPr>
          <w:rFonts w:eastAsia="方正仿宋简体"/>
        </w:rPr>
        <w:t xml:space="preserve"> </w:t>
      </w:r>
      <w:r>
        <w:rPr>
          <w:rFonts w:eastAsia="方正仿宋简体" w:hint="eastAsia"/>
        </w:rPr>
        <w:t>本模板根据《</w:t>
      </w:r>
      <w:ins w:id="0" w:author="李娜:拟稿" w:date="2019-11-21T15:06:00Z">
        <w:r>
          <w:rPr>
            <w:rFonts w:eastAsia="方正仿宋简体" w:hint="eastAsia"/>
          </w:rPr>
          <w:t>公开募集</w:t>
        </w:r>
      </w:ins>
      <w:r>
        <w:rPr>
          <w:rFonts w:eastAsia="方正仿宋简体" w:hint="eastAsia"/>
        </w:rPr>
        <w:t>证券投资基金信息披露管理办法》第十四条，以及《证券投资基金信息披露编报规则第</w:t>
      </w:r>
      <w:r>
        <w:rPr>
          <w:rFonts w:eastAsia="方正仿宋简体" w:hint="eastAsia"/>
        </w:rPr>
        <w:t>5</w:t>
      </w:r>
      <w:r>
        <w:rPr>
          <w:rFonts w:eastAsia="方正仿宋简体" w:hint="eastAsia"/>
        </w:rPr>
        <w:t>号〈货币市场基金信息披露特别规定〉》第三条等制定，涉及以下三类净值公告或收益公告：一是§</w:t>
      </w:r>
      <w:r>
        <w:rPr>
          <w:rFonts w:eastAsia="方正仿宋简体" w:hint="eastAsia"/>
        </w:rPr>
        <w:t>1</w:t>
      </w:r>
      <w:r>
        <w:rPr>
          <w:rFonts w:eastAsia="方正仿宋简体" w:hint="eastAsia"/>
        </w:rPr>
        <w:t>适用于非货币市场基金（含</w:t>
      </w:r>
      <w:r>
        <w:rPr>
          <w:rFonts w:eastAsia="方正仿宋简体" w:hint="eastAsia"/>
        </w:rPr>
        <w:t>QDII</w:t>
      </w:r>
      <w:r>
        <w:rPr>
          <w:rFonts w:eastAsia="方正仿宋简体" w:hint="eastAsia"/>
        </w:rPr>
        <w:t>基金，不含分级基金）净值公告。二是§</w:t>
      </w:r>
      <w:r>
        <w:rPr>
          <w:rFonts w:eastAsia="方正仿宋简体" w:hint="eastAsia"/>
        </w:rPr>
        <w:t>2</w:t>
      </w:r>
      <w:r>
        <w:rPr>
          <w:rFonts w:eastAsia="方正仿宋简体" w:hint="eastAsia"/>
        </w:rPr>
        <w:t>和§</w:t>
      </w:r>
      <w:r>
        <w:rPr>
          <w:rFonts w:eastAsia="方正仿宋简体" w:hint="eastAsia"/>
        </w:rPr>
        <w:t>3</w:t>
      </w:r>
      <w:r>
        <w:rPr>
          <w:rFonts w:eastAsia="方正仿宋简体" w:hint="eastAsia"/>
        </w:rPr>
        <w:t>适用于</w:t>
      </w:r>
      <w:ins w:id="1" w:author="李娜:部门承办人1" w:date="2019-12-09T11:02:00Z">
        <w:r>
          <w:rPr>
            <w:rFonts w:eastAsia="方正仿宋简体" w:hint="eastAsia"/>
          </w:rPr>
          <w:t>按摊余成本法</w:t>
        </w:r>
      </w:ins>
      <w:ins w:id="2" w:author="李娜:部门承办人1" w:date="2020-01-14T13:13:00Z">
        <w:r>
          <w:rPr>
            <w:rFonts w:eastAsia="方正仿宋简体" w:hint="eastAsia"/>
          </w:rPr>
          <w:t>核算</w:t>
        </w:r>
      </w:ins>
      <w:ins w:id="3" w:author="李娜:部门承办人1" w:date="2019-12-09T11:02:00Z">
        <w:r>
          <w:rPr>
            <w:rFonts w:eastAsia="方正仿宋简体"/>
          </w:rPr>
          <w:t>的</w:t>
        </w:r>
      </w:ins>
      <w:r>
        <w:rPr>
          <w:rFonts w:eastAsia="方正仿宋简体" w:hint="eastAsia"/>
        </w:rPr>
        <w:t>货币市场基金收益公</w:t>
      </w:r>
      <w:r>
        <w:rPr>
          <w:rFonts w:eastAsia="方正仿宋简体" w:hint="eastAsia"/>
        </w:rPr>
        <w:t>告。三是§</w:t>
      </w:r>
      <w:r>
        <w:rPr>
          <w:rFonts w:eastAsia="方正仿宋简体" w:hint="eastAsia"/>
        </w:rPr>
        <w:t>4</w:t>
      </w:r>
      <w:r>
        <w:rPr>
          <w:rFonts w:eastAsia="方正仿宋简体" w:hint="eastAsia"/>
        </w:rPr>
        <w:t>适用于分级基金净值公告。</w:t>
      </w:r>
    </w:p>
  </w:footnote>
  <w:footnote w:id="2">
    <w:p w14:paraId="4980B08D" w14:textId="77777777" w:rsidR="00000000" w:rsidRDefault="002C5368">
      <w:pPr>
        <w:pStyle w:val="FootnoteText"/>
        <w:rPr>
          <w:rFonts w:eastAsia="方正仿宋简体" w:hint="eastAsia"/>
          <w:color w:val="FF0000"/>
        </w:rPr>
      </w:pPr>
      <w:r>
        <w:rPr>
          <w:rStyle w:val="FootnoteReference"/>
        </w:rPr>
        <w:footnoteRef/>
      </w:r>
      <w:r>
        <w:rPr>
          <w:rStyle w:val="FootnoteReference"/>
          <w:rFonts w:hint="eastAsia"/>
        </w:rPr>
        <w:t xml:space="preserve"> </w:t>
      </w:r>
      <w:r>
        <w:rPr>
          <w:rFonts w:eastAsia="方正仿宋简体" w:hint="eastAsia"/>
        </w:rPr>
        <w:t>本表涉及非货币市场基金（含</w:t>
      </w:r>
      <w:r>
        <w:rPr>
          <w:rFonts w:eastAsia="方正仿宋简体" w:hint="eastAsia"/>
        </w:rPr>
        <w:t>QDII</w:t>
      </w:r>
      <w:r>
        <w:rPr>
          <w:rFonts w:eastAsia="方正仿宋简体" w:hint="eastAsia"/>
        </w:rPr>
        <w:t>基金，不含分级基金）的四类净值公告：一是封闭式基金每周净值公告，按法规，基金管理人应至少每周公告一次封闭式基金资产净值和份额净值，个别封闭式基金合同约定上市后（仍在封闭期内）每日披露净值的，也按该表填报。二是除货币市场基金之外的其他开放式基金封闭期内每周净值公告，按法规，除货币市场基金之外的其他开放式基金合同生效后，在开始办理基金份额申购或赎回前，基金管理人应至少每周公告一次</w:t>
      </w:r>
      <w:ins w:id="4" w:author="高秀敏" w:date="2019-10-25T14:02:00Z">
        <w:r>
          <w:rPr>
            <w:rFonts w:eastAsia="方正仿宋简体" w:hint="eastAsia"/>
          </w:rPr>
          <w:t>基金份额净值和基金份额累计净值</w:t>
        </w:r>
      </w:ins>
      <w:ins w:id="5" w:author="高秀敏" w:date="2019-10-25T14:12:00Z">
        <w:r>
          <w:rPr>
            <w:rFonts w:eastAsia="方正仿宋简体" w:hint="eastAsia"/>
          </w:rPr>
          <w:t>。</w:t>
        </w:r>
      </w:ins>
      <w:r>
        <w:rPr>
          <w:rFonts w:eastAsia="方正仿宋简体" w:hint="eastAsia"/>
        </w:rPr>
        <w:t>三是除货币市场基金之外的其</w:t>
      </w:r>
      <w:r>
        <w:rPr>
          <w:rFonts w:eastAsia="方正仿宋简体" w:hint="eastAsia"/>
        </w:rPr>
        <w:t>他开放式基金开放日净值公告，按法规，基金管理人一般应在每个开放日的次日，披露开放日的份额净值和份额累计净值（</w:t>
      </w:r>
      <w:r>
        <w:rPr>
          <w:rFonts w:eastAsia="方正仿宋简体" w:hint="eastAsia"/>
        </w:rPr>
        <w:t>QDII</w:t>
      </w:r>
      <w:r>
        <w:rPr>
          <w:rFonts w:eastAsia="方正仿宋简体" w:hint="eastAsia"/>
        </w:rPr>
        <w:t>基金开放日净值公告一般在开放日后</w:t>
      </w:r>
      <w:r>
        <w:rPr>
          <w:rFonts w:eastAsia="方正仿宋简体" w:hint="eastAsia"/>
        </w:rPr>
        <w:t>2</w:t>
      </w:r>
      <w:r>
        <w:rPr>
          <w:rFonts w:eastAsia="方正仿宋简体" w:hint="eastAsia"/>
        </w:rPr>
        <w:t>个工作日内披露</w:t>
      </w:r>
      <w:ins w:id="6" w:author="李娜:拟稿" w:date="2019-11-26T11:29:00Z">
        <w:r>
          <w:rPr>
            <w:rFonts w:eastAsia="方正仿宋简体" w:hint="eastAsia"/>
          </w:rPr>
          <w:t>，</w:t>
        </w:r>
        <w:r>
          <w:rPr>
            <w:rFonts w:eastAsia="方正仿宋简体" w:hint="eastAsia"/>
          </w:rPr>
          <w:t>F</w:t>
        </w:r>
        <w:r>
          <w:rPr>
            <w:rFonts w:eastAsia="方正仿宋简体"/>
          </w:rPr>
          <w:t>OF</w:t>
        </w:r>
        <w:r>
          <w:rPr>
            <w:rFonts w:eastAsia="方正仿宋简体"/>
          </w:rPr>
          <w:t>基金</w:t>
        </w:r>
        <w:r>
          <w:rPr>
            <w:rFonts w:eastAsia="方正仿宋简体" w:hint="eastAsia"/>
          </w:rPr>
          <w:t>开放日净值公告一般在开放日后</w:t>
        </w:r>
      </w:ins>
      <w:r>
        <w:rPr>
          <w:rFonts w:eastAsia="方正仿宋简体" w:hint="eastAsia"/>
        </w:rPr>
        <w:t>2</w:t>
      </w:r>
      <w:r>
        <w:rPr>
          <w:rFonts w:eastAsia="方正仿宋简体" w:hint="eastAsia"/>
        </w:rPr>
        <w:t>至</w:t>
      </w:r>
      <w:ins w:id="7" w:author="李娜:拟稿" w:date="2019-11-26T11:29:00Z">
        <w:r>
          <w:rPr>
            <w:rFonts w:eastAsia="方正仿宋简体"/>
          </w:rPr>
          <w:t>3</w:t>
        </w:r>
        <w:r>
          <w:rPr>
            <w:rFonts w:eastAsia="方正仿宋简体" w:hint="eastAsia"/>
          </w:rPr>
          <w:t>个工作日内披露</w:t>
        </w:r>
      </w:ins>
      <w:r>
        <w:rPr>
          <w:rFonts w:eastAsia="方正仿宋简体" w:hint="eastAsia"/>
        </w:rPr>
        <w:t>）。四是半年末和年末净值公告</w:t>
      </w:r>
      <w:ins w:id="8" w:author="高秀敏" w:date="2019-10-25T14:07:00Z">
        <w:r>
          <w:rPr>
            <w:rFonts w:eastAsia="方正仿宋简体" w:hint="eastAsia"/>
          </w:rPr>
          <w:t>，按法规，基金管理人在不晚于半年度和年度最后一日的次日，公告半年度和年度最后一日的基金份额净值</w:t>
        </w:r>
      </w:ins>
      <w:ins w:id="9" w:author="高秀敏" w:date="2019-10-25T14:08:00Z">
        <w:r>
          <w:rPr>
            <w:rFonts w:eastAsia="方正仿宋简体" w:hint="eastAsia"/>
          </w:rPr>
          <w:t>和基金份额累计净值</w:t>
        </w:r>
      </w:ins>
      <w:r>
        <w:rPr>
          <w:rFonts w:eastAsia="方正仿宋简体" w:hint="eastAsia"/>
        </w:rPr>
        <w:t>。</w:t>
      </w:r>
      <w:ins w:id="10" w:author="李娜:拟稿" w:date="2019-11-19T15:51:00Z">
        <w:r>
          <w:rPr>
            <w:rFonts w:eastAsia="方正仿宋简体" w:hint="eastAsia"/>
          </w:rPr>
          <w:t>对于封闭式基金，</w:t>
        </w:r>
      </w:ins>
      <w:r>
        <w:rPr>
          <w:rFonts w:eastAsia="方正仿宋简体" w:hint="eastAsia"/>
        </w:rPr>
        <w:t>如果基金半年末、年末与封闭期内每周净值公告的估值日同属一天，则按法规</w:t>
      </w:r>
      <w:ins w:id="11" w:author="李娜:拟稿" w:date="2019-11-19T15:51:00Z">
        <w:r>
          <w:rPr>
            <w:rFonts w:eastAsia="方正仿宋简体" w:hint="eastAsia"/>
          </w:rPr>
          <w:t>披露基金资产净值、基金份额净值和基金份额累计净值</w:t>
        </w:r>
      </w:ins>
      <w:r>
        <w:rPr>
          <w:rFonts w:eastAsia="方正仿宋简体" w:hint="eastAsia"/>
        </w:rPr>
        <w:t>。</w:t>
      </w:r>
    </w:p>
  </w:footnote>
  <w:footnote w:id="3">
    <w:p w14:paraId="6901EC2F" w14:textId="77777777" w:rsidR="00000000" w:rsidRDefault="002C5368">
      <w:pPr>
        <w:pStyle w:val="FootnoteText"/>
        <w:rPr>
          <w:rFonts w:eastAsia="方正仿宋简体" w:hint="eastAsia"/>
        </w:rPr>
      </w:pPr>
      <w:r>
        <w:rPr>
          <w:rStyle w:val="FootnoteReference"/>
          <w:rFonts w:eastAsia="方正仿宋简体"/>
        </w:rPr>
        <w:footnoteRef/>
      </w:r>
      <w:r>
        <w:rPr>
          <w:rFonts w:eastAsia="方正仿宋简体"/>
        </w:rPr>
        <w:t xml:space="preserve"> </w:t>
      </w:r>
      <w:r>
        <w:rPr>
          <w:rFonts w:eastAsia="方正仿宋简体" w:hint="eastAsia"/>
        </w:rPr>
        <w:t>送出日</w:t>
      </w:r>
      <w:r>
        <w:rPr>
          <w:rFonts w:eastAsia="方正仿宋简体" w:hint="eastAsia"/>
        </w:rPr>
        <w:t>期指公告经复核签发后，通过法定渠道对外披露的日期。</w:t>
      </w:r>
    </w:p>
  </w:footnote>
  <w:footnote w:id="4">
    <w:p w14:paraId="09CEB48C" w14:textId="77777777" w:rsidR="00000000" w:rsidRDefault="002C5368">
      <w:pPr>
        <w:pStyle w:val="FootnoteText"/>
        <w:rPr>
          <w:rFonts w:eastAsia="方正仿宋简体" w:hint="eastAsia"/>
        </w:rPr>
      </w:pPr>
      <w:r>
        <w:rPr>
          <w:rStyle w:val="FootnoteReference"/>
          <w:rFonts w:eastAsia="方正仿宋简体"/>
        </w:rPr>
        <w:footnoteRef/>
      </w:r>
      <w:r>
        <w:rPr>
          <w:rFonts w:eastAsia="方正仿宋简体" w:hint="eastAsia"/>
        </w:rPr>
        <w:t xml:space="preserve"> </w:t>
      </w:r>
      <w:r>
        <w:rPr>
          <w:rFonts w:eastAsia="方正仿宋简体" w:hint="eastAsia"/>
          <w:spacing w:val="-4"/>
        </w:rPr>
        <w:t>此处填列币种和货币单位两方面信息，例如，人民币元、美元等，下同；对于</w:t>
      </w:r>
      <w:r>
        <w:rPr>
          <w:rFonts w:eastAsia="方正仿宋简体" w:hint="eastAsia"/>
          <w:spacing w:val="-4"/>
        </w:rPr>
        <w:t>QDII</w:t>
      </w:r>
      <w:r>
        <w:rPr>
          <w:rFonts w:eastAsia="方正仿宋简体" w:hint="eastAsia"/>
          <w:spacing w:val="-4"/>
        </w:rPr>
        <w:t>基金，根据基金合同约定的人民币、美元等币种计算并披露净值信息，涉及币种之间转换的，应在表下标注说明汇率数据及来源。</w:t>
      </w:r>
    </w:p>
  </w:footnote>
  <w:footnote w:id="5">
    <w:p w14:paraId="59F120CC" w14:textId="77777777" w:rsidR="00000000" w:rsidRDefault="002C5368">
      <w:pPr>
        <w:pStyle w:val="FootnoteText"/>
        <w:rPr>
          <w:rFonts w:eastAsia="方正仿宋简体"/>
          <w:highlight w:val="yellow"/>
        </w:rPr>
      </w:pPr>
      <w:r>
        <w:rPr>
          <w:rStyle w:val="FootnoteReference"/>
          <w:rFonts w:eastAsia="方正仿宋简体"/>
        </w:rPr>
        <w:footnoteRef/>
      </w:r>
      <w:r>
        <w:rPr>
          <w:rFonts w:eastAsia="方正仿宋简体"/>
        </w:rPr>
        <w:t xml:space="preserve"> </w:t>
      </w:r>
      <w:r>
        <w:rPr>
          <w:rFonts w:eastAsia="方正仿宋简体" w:hint="eastAsia"/>
        </w:rPr>
        <w:t>本</w:t>
      </w:r>
      <w:r>
        <w:rPr>
          <w:rFonts w:eastAsia="方正仿宋简体"/>
        </w:rPr>
        <w:t>项采用在中国证监会基金监管部备案的基金主代码</w:t>
      </w:r>
      <w:r>
        <w:rPr>
          <w:rFonts w:eastAsia="方正仿宋简体" w:hint="eastAsia"/>
        </w:rPr>
        <w:t>。</w:t>
      </w:r>
    </w:p>
  </w:footnote>
  <w:footnote w:id="6">
    <w:p w14:paraId="128405F5" w14:textId="77777777" w:rsidR="00000000" w:rsidRDefault="002C5368">
      <w:pPr>
        <w:pStyle w:val="FootnoteText"/>
        <w:rPr>
          <w:rFonts w:eastAsia="方正仿宋简体" w:hint="eastAsia"/>
        </w:rPr>
      </w:pPr>
      <w:r>
        <w:rPr>
          <w:rStyle w:val="FootnoteReference"/>
          <w:rFonts w:eastAsia="方正仿宋简体"/>
        </w:rPr>
        <w:footnoteRef/>
      </w:r>
      <w:r>
        <w:rPr>
          <w:rFonts w:eastAsia="方正仿宋简体" w:hint="eastAsia"/>
        </w:rPr>
        <w:t xml:space="preserve"> </w:t>
      </w:r>
      <w:r>
        <w:rPr>
          <w:rFonts w:eastAsia="方正仿宋简体" w:hint="eastAsia"/>
        </w:rPr>
        <w:t>前后端交易代码分列列示。</w:t>
      </w:r>
    </w:p>
  </w:footnote>
  <w:footnote w:id="7">
    <w:p w14:paraId="6DE5454B" w14:textId="77777777" w:rsidR="00000000" w:rsidRDefault="002C5368">
      <w:pPr>
        <w:pStyle w:val="FootnoteText"/>
        <w:rPr>
          <w:rFonts w:eastAsia="方正仿宋简体" w:hint="eastAsia"/>
        </w:rPr>
      </w:pPr>
      <w:r>
        <w:rPr>
          <w:rStyle w:val="FootnoteReference"/>
          <w:rFonts w:eastAsia="方正仿宋简体"/>
        </w:rPr>
        <w:footnoteRef/>
      </w:r>
      <w:r>
        <w:rPr>
          <w:rFonts w:eastAsia="方正仿宋简体"/>
        </w:rPr>
        <w:t xml:space="preserve"> </w:t>
      </w:r>
      <w:r>
        <w:rPr>
          <w:rFonts w:eastAsia="方正仿宋简体" w:hint="eastAsia"/>
        </w:rPr>
        <w:t>本项保留至小数点后第</w:t>
      </w:r>
      <w:r>
        <w:rPr>
          <w:rFonts w:eastAsia="方正仿宋简体" w:hint="eastAsia"/>
        </w:rPr>
        <w:t>2</w:t>
      </w:r>
      <w:r>
        <w:rPr>
          <w:rFonts w:eastAsia="方正仿宋简体" w:hint="eastAsia"/>
        </w:rPr>
        <w:t>位，下同；本项及“下属各类别基金的资产净值”主要适用于</w:t>
      </w:r>
      <w:ins w:id="12" w:author="李娜:拟稿" w:date="2019-11-19T16:20:00Z">
        <w:r>
          <w:rPr>
            <w:rFonts w:eastAsia="方正仿宋简体" w:hint="eastAsia"/>
          </w:rPr>
          <w:t>封闭式基金</w:t>
        </w:r>
      </w:ins>
      <w:r>
        <w:rPr>
          <w:rFonts w:eastAsia="方正仿宋简体" w:hint="eastAsia"/>
        </w:rPr>
        <w:t>每周净值公告。</w:t>
      </w:r>
    </w:p>
  </w:footnote>
  <w:footnote w:id="8">
    <w:p w14:paraId="0FA03E6B" w14:textId="77777777" w:rsidR="00000000" w:rsidRDefault="002C5368">
      <w:pPr>
        <w:pStyle w:val="FootnoteText"/>
        <w:rPr>
          <w:rFonts w:eastAsia="方正仿宋简体" w:hint="eastAsia"/>
        </w:rPr>
      </w:pPr>
      <w:r>
        <w:rPr>
          <w:rStyle w:val="FootnoteReference"/>
          <w:rFonts w:eastAsia="方正仿宋简体"/>
        </w:rPr>
        <w:footnoteRef/>
      </w:r>
      <w:r>
        <w:rPr>
          <w:rFonts w:eastAsia="方正仿宋简体"/>
        </w:rPr>
        <w:t xml:space="preserve"> </w:t>
      </w:r>
      <w:r>
        <w:rPr>
          <w:rFonts w:eastAsia="方正仿宋简体" w:hint="eastAsia"/>
        </w:rPr>
        <w:t>按法规，除基金合同或招募说明书另有规定外，本项保留至小数点后第</w:t>
      </w:r>
      <w:r>
        <w:rPr>
          <w:rFonts w:eastAsia="方正仿宋简体" w:hint="eastAsia"/>
        </w:rPr>
        <w:t>4</w:t>
      </w:r>
      <w:r>
        <w:rPr>
          <w:rFonts w:eastAsia="方正仿宋简体" w:hint="eastAsia"/>
        </w:rPr>
        <w:t>位，下</w:t>
      </w:r>
      <w:r>
        <w:rPr>
          <w:rFonts w:eastAsia="方正仿宋简体" w:hint="eastAsia"/>
        </w:rPr>
        <w:t>同。</w:t>
      </w:r>
    </w:p>
  </w:footnote>
  <w:footnote w:id="9">
    <w:p w14:paraId="11873F34" w14:textId="77777777" w:rsidR="00000000" w:rsidRDefault="002C5368">
      <w:pPr>
        <w:pStyle w:val="FootnoteText"/>
        <w:rPr>
          <w:rFonts w:eastAsia="方正仿宋简体"/>
        </w:rPr>
      </w:pPr>
      <w:r>
        <w:rPr>
          <w:rStyle w:val="FootnoteReference"/>
          <w:rFonts w:eastAsia="方正仿宋简体"/>
        </w:rPr>
        <w:footnoteRef/>
      </w:r>
      <w:r>
        <w:rPr>
          <w:rFonts w:eastAsia="方正仿宋简体" w:hint="eastAsia"/>
        </w:rPr>
        <w:t xml:space="preserve"> </w:t>
      </w:r>
      <w:r>
        <w:rPr>
          <w:rFonts w:eastAsia="方正仿宋简体" w:hint="eastAsia"/>
        </w:rPr>
        <w:t>本项保留位数同“基金份额净值”，下同；本项与“下属各类别基金的份额累计净值”主要适用于</w:t>
      </w:r>
      <w:ins w:id="13" w:author="李娜:拟稿" w:date="2019-11-20T09:54:00Z">
        <w:r>
          <w:rPr>
            <w:rFonts w:eastAsia="方正仿宋简体" w:hint="eastAsia"/>
          </w:rPr>
          <w:t>开放式基金封闭期内每周净值公告、</w:t>
        </w:r>
      </w:ins>
      <w:r>
        <w:rPr>
          <w:rFonts w:eastAsia="方正仿宋简体" w:hint="eastAsia"/>
        </w:rPr>
        <w:t>开放日净值公告和年末、半年末净值公告。</w:t>
      </w:r>
    </w:p>
  </w:footnote>
  <w:footnote w:id="10">
    <w:p w14:paraId="0C906770" w14:textId="77777777" w:rsidR="00000000" w:rsidRDefault="002C5368">
      <w:pPr>
        <w:pStyle w:val="FootnoteText"/>
        <w:rPr>
          <w:rFonts w:eastAsia="方正仿宋简体" w:hint="eastAsia"/>
        </w:rPr>
      </w:pPr>
      <w:r>
        <w:rPr>
          <w:rStyle w:val="FootnoteReference"/>
          <w:rFonts w:eastAsia="方正仿宋简体"/>
        </w:rPr>
        <w:footnoteRef/>
      </w:r>
      <w:r>
        <w:rPr>
          <w:rFonts w:eastAsia="方正仿宋简体"/>
        </w:rPr>
        <w:t xml:space="preserve"> </w:t>
      </w:r>
      <w:r>
        <w:rPr>
          <w:rFonts w:eastAsia="方正仿宋简体" w:hint="eastAsia"/>
        </w:rPr>
        <w:t>本项为自定义项，主要适用于基金合同中约定了价值增长线、价值增长线累计数值或动态资产保障线等须与份额净值同时披露的基金，该项目名称应根据基金合同约定填列，不需同时填列三项。</w:t>
      </w:r>
    </w:p>
  </w:footnote>
  <w:footnote w:id="11">
    <w:p w14:paraId="1ADCFA59" w14:textId="77777777" w:rsidR="00000000" w:rsidRDefault="002C5368">
      <w:pPr>
        <w:pStyle w:val="FootnoteText"/>
        <w:rPr>
          <w:rFonts w:eastAsia="方正仿宋简体" w:hint="eastAsia"/>
        </w:rPr>
      </w:pPr>
      <w:r>
        <w:rPr>
          <w:rStyle w:val="FootnoteReference"/>
          <w:rFonts w:eastAsia="方正仿宋简体"/>
        </w:rPr>
        <w:footnoteRef/>
      </w:r>
      <w:r>
        <w:rPr>
          <w:rFonts w:eastAsia="方正仿宋简体" w:hint="eastAsia"/>
        </w:rPr>
        <w:t xml:space="preserve"> </w:t>
      </w:r>
      <w:r>
        <w:rPr>
          <w:rFonts w:eastAsia="方正仿宋简体" w:hint="eastAsia"/>
        </w:rPr>
        <w:t>基金按不同费用项目或费率水平进行核算、导致下属各类别基金的份额净值潜在差异的，应按法规及基金合同要求，填列本项及“下属各类别基金的交易代码”、“下属各类别基金的资产</w:t>
      </w:r>
      <w:r>
        <w:rPr>
          <w:rFonts w:eastAsia="方正仿宋简体" w:hint="eastAsia"/>
        </w:rPr>
        <w:t>净值”、“下属各类别基金的份额净值”和“下属各类别基金的份额累计净值”，前述“基金份额净值”和“基金份额累计净值”可不填列。如果下属某一类别基金尚未存在，可不披露该类别基金的相关净值信息，但应在表下标注说明。</w:t>
      </w:r>
    </w:p>
  </w:footnote>
  <w:footnote w:id="12">
    <w:p w14:paraId="2A7CE6D3" w14:textId="77777777" w:rsidR="00000000" w:rsidRDefault="002C5368">
      <w:pPr>
        <w:pStyle w:val="FootnoteText"/>
        <w:rPr>
          <w:rFonts w:eastAsia="方正仿宋简体"/>
        </w:rPr>
      </w:pPr>
      <w:r>
        <w:rPr>
          <w:rStyle w:val="FootnoteReference"/>
          <w:rFonts w:eastAsia="方正仿宋简体"/>
        </w:rPr>
        <w:footnoteRef/>
      </w:r>
      <w:r>
        <w:rPr>
          <w:rFonts w:eastAsia="方正仿宋简体"/>
        </w:rPr>
        <w:t xml:space="preserve"> </w:t>
      </w:r>
      <w:r>
        <w:rPr>
          <w:rFonts w:eastAsia="方正仿宋简体" w:hint="eastAsia"/>
        </w:rPr>
        <w:t>如果下属各类别基金存在前后端交易，且基金整体没有交易代码，则填列本项，前述“交易代码”可不填列。</w:t>
      </w:r>
    </w:p>
  </w:footnote>
  <w:footnote w:id="13">
    <w:p w14:paraId="14AFF2DD" w14:textId="77777777" w:rsidR="00000000" w:rsidRDefault="002C5368">
      <w:pPr>
        <w:pStyle w:val="FootnoteText"/>
      </w:pPr>
      <w:r>
        <w:rPr>
          <w:rStyle w:val="FootnoteReference"/>
          <w:rFonts w:eastAsia="方正仿宋简体"/>
        </w:rPr>
        <w:footnoteRef/>
      </w:r>
      <w:r>
        <w:rPr>
          <w:rFonts w:eastAsia="方正仿宋简体" w:hint="eastAsia"/>
        </w:rPr>
        <w:t xml:space="preserve"> </w:t>
      </w:r>
      <w:r>
        <w:rPr>
          <w:rFonts w:eastAsia="方正仿宋简体" w:hint="eastAsia"/>
        </w:rPr>
        <w:t>本项针对估值当日（或每周净值公告期间）因基金实施分红等非市场投资因素导致基金份额净值变动做出说明。</w:t>
      </w:r>
    </w:p>
  </w:footnote>
  <w:footnote w:id="14">
    <w:p w14:paraId="3D04C354" w14:textId="77777777" w:rsidR="00000000" w:rsidRDefault="002C5368">
      <w:pPr>
        <w:pStyle w:val="FootnoteText"/>
        <w:rPr>
          <w:rFonts w:eastAsia="方正仿宋简体" w:hint="eastAsia"/>
        </w:rPr>
      </w:pPr>
      <w:r>
        <w:rPr>
          <w:rStyle w:val="FootnoteReference"/>
          <w:rFonts w:eastAsia="方正仿宋简体"/>
        </w:rPr>
        <w:footnoteRef/>
      </w:r>
      <w:ins w:id="14" w:author="李娜:拟稿" w:date="2019-11-28T15:28:00Z">
        <w:r>
          <w:rPr>
            <w:rFonts w:eastAsia="方正仿宋简体" w:hint="eastAsia"/>
          </w:rPr>
          <w:t>本表适用于按</w:t>
        </w:r>
        <w:r>
          <w:rPr>
            <w:rFonts w:eastAsia="方正仿宋简体"/>
          </w:rPr>
          <w:t>摊</w:t>
        </w:r>
        <w:r>
          <w:rPr>
            <w:rFonts w:eastAsia="方正仿宋简体" w:hint="eastAsia"/>
          </w:rPr>
          <w:t>余</w:t>
        </w:r>
        <w:r>
          <w:rPr>
            <w:rFonts w:eastAsia="方正仿宋简体"/>
          </w:rPr>
          <w:t>成本</w:t>
        </w:r>
        <w:r>
          <w:rPr>
            <w:rFonts w:eastAsia="方正仿宋简体" w:hint="eastAsia"/>
          </w:rPr>
          <w:t>法</w:t>
        </w:r>
      </w:ins>
      <w:ins w:id="15" w:author="李娜:部门承办人1" w:date="2020-01-14T13:16:00Z">
        <w:r>
          <w:rPr>
            <w:rFonts w:eastAsia="方正仿宋简体" w:hint="eastAsia"/>
          </w:rPr>
          <w:t>核算</w:t>
        </w:r>
      </w:ins>
      <w:ins w:id="16" w:author="李娜:拟稿" w:date="2019-11-28T15:28:00Z">
        <w:r>
          <w:rPr>
            <w:rFonts w:eastAsia="方正仿宋简体"/>
          </w:rPr>
          <w:t>的货币市场基金，浮动</w:t>
        </w:r>
        <w:r>
          <w:rPr>
            <w:rFonts w:eastAsia="方正仿宋简体" w:hint="eastAsia"/>
          </w:rPr>
          <w:t>净值</w:t>
        </w:r>
        <w:r>
          <w:rPr>
            <w:rFonts w:eastAsia="方正仿宋简体"/>
          </w:rPr>
          <w:t>型货币市场基金净值的披露</w:t>
        </w:r>
      </w:ins>
      <w:ins w:id="17" w:author="李娜:拟稿" w:date="2019-11-28T15:32:00Z">
        <w:r>
          <w:rPr>
            <w:rFonts w:eastAsia="方正仿宋简体" w:hint="eastAsia"/>
          </w:rPr>
          <w:t>按</w:t>
        </w:r>
        <w:r>
          <w:rPr>
            <w:rFonts w:eastAsia="方正仿宋简体"/>
          </w:rPr>
          <w:t>基金合同约定</w:t>
        </w:r>
      </w:ins>
      <w:ins w:id="18" w:author="李娜:部门承办人1" w:date="2019-12-09T10:19:00Z">
        <w:r>
          <w:rPr>
            <w:rFonts w:eastAsia="方正仿宋简体" w:hint="eastAsia"/>
          </w:rPr>
          <w:t>参照</w:t>
        </w:r>
      </w:ins>
      <w:ins w:id="19" w:author="李娜:拟稿" w:date="2019-11-28T15:28:00Z">
        <w:r>
          <w:rPr>
            <w:rFonts w:eastAsia="方正仿宋简体" w:hint="eastAsia"/>
          </w:rPr>
          <w:t>§</w:t>
        </w:r>
        <w:r>
          <w:rPr>
            <w:rFonts w:eastAsia="方正仿宋简体"/>
          </w:rPr>
          <w:t>1</w:t>
        </w:r>
        <w:r>
          <w:rPr>
            <w:rFonts w:eastAsia="方正仿宋简体" w:hint="eastAsia"/>
          </w:rPr>
          <w:t>非货币</w:t>
        </w:r>
        <w:r>
          <w:rPr>
            <w:rFonts w:eastAsia="方正仿宋简体"/>
          </w:rPr>
          <w:t>市场基金的模板</w:t>
        </w:r>
        <w:r>
          <w:rPr>
            <w:rFonts w:eastAsia="方正仿宋简体" w:hint="eastAsia"/>
          </w:rPr>
          <w:t>填写</w:t>
        </w:r>
        <w:r>
          <w:rPr>
            <w:rFonts w:eastAsia="方正仿宋简体"/>
          </w:rPr>
          <w:t>。</w:t>
        </w:r>
      </w:ins>
      <w:r>
        <w:rPr>
          <w:rFonts w:eastAsia="方正仿宋简体" w:hint="eastAsia"/>
        </w:rPr>
        <w:t>本表涉及货币市场基金的两类收益公告：一是货币市场基金封闭期收益公告，按法规，货币市场基金的基金合同生效后，基金管理人应于开始办理申购或赎回当日，披露基金合同生效至前一日期间的每万份基金已实现收益、前一日的</w:t>
      </w:r>
      <w:r>
        <w:rPr>
          <w:rFonts w:eastAsia="方正仿宋简体" w:hint="eastAsia"/>
        </w:rPr>
        <w:t>7</w:t>
      </w:r>
      <w:r>
        <w:rPr>
          <w:rFonts w:eastAsia="方正仿宋简体" w:hint="eastAsia"/>
        </w:rPr>
        <w:t>日年化收益率（除此规定外，如果货币市场基金合同中另行约定封闭期内每周披露一次收益公告，则本表设置了自定义项，由基金按合同要求填列）。二是货币市场基金节假日收益公告，按法规，基金管理人应于节假日结束后第二个自然日，披露节假日期间货币市场基金的每万份基金已实现收益、节假日最后一日的</w:t>
      </w:r>
      <w:r>
        <w:rPr>
          <w:rFonts w:eastAsia="方正仿宋简体" w:hint="eastAsia"/>
        </w:rPr>
        <w:t>7</w:t>
      </w:r>
      <w:r>
        <w:rPr>
          <w:rFonts w:eastAsia="方正仿宋简体" w:hint="eastAsia"/>
        </w:rPr>
        <w:t>日年化收益率。如果封闭期</w:t>
      </w:r>
      <w:r>
        <w:rPr>
          <w:rFonts w:eastAsia="方正仿宋简体" w:hint="eastAsia"/>
        </w:rPr>
        <w:t>/</w:t>
      </w:r>
      <w:r>
        <w:rPr>
          <w:rFonts w:eastAsia="方正仿宋简体" w:hint="eastAsia"/>
        </w:rPr>
        <w:t>节假日期间跨年度或跨半年度，应按所属不同年度或不同半年度将封闭期</w:t>
      </w:r>
      <w:r>
        <w:rPr>
          <w:rFonts w:eastAsia="方正仿宋简体" w:hint="eastAsia"/>
        </w:rPr>
        <w:t>/</w:t>
      </w:r>
      <w:r>
        <w:rPr>
          <w:rFonts w:eastAsia="方正仿宋简体" w:hint="eastAsia"/>
        </w:rPr>
        <w:t>节假日分为两段，分两张表披露收益公告。</w:t>
      </w:r>
    </w:p>
  </w:footnote>
  <w:footnote w:id="15">
    <w:p w14:paraId="7AC64C72" w14:textId="77777777" w:rsidR="00000000" w:rsidRDefault="002C5368">
      <w:pPr>
        <w:pStyle w:val="FootnoteText"/>
        <w:rPr>
          <w:rFonts w:eastAsia="方正仿宋简体" w:hint="eastAsia"/>
        </w:rPr>
      </w:pPr>
      <w:r>
        <w:rPr>
          <w:rStyle w:val="FootnoteReference"/>
          <w:rFonts w:eastAsia="方正仿宋简体"/>
        </w:rPr>
        <w:footnoteRef/>
      </w:r>
      <w:r>
        <w:rPr>
          <w:rFonts w:eastAsia="方正仿宋简体" w:hint="eastAsia"/>
        </w:rPr>
        <w:t xml:space="preserve"> </w:t>
      </w:r>
      <w:r>
        <w:rPr>
          <w:rFonts w:eastAsia="方正仿宋简体" w:hint="eastAsia"/>
        </w:rPr>
        <w:t>本项“最近一周”为自定义项，主要适用于基金合同另行约定在封闭期内每周披露收益公告的货币市场基金。</w:t>
      </w:r>
    </w:p>
  </w:footnote>
  <w:footnote w:id="16">
    <w:p w14:paraId="246FB6F0" w14:textId="77777777" w:rsidR="00000000" w:rsidRDefault="002C5368">
      <w:pPr>
        <w:pStyle w:val="FootnoteText"/>
        <w:rPr>
          <w:rFonts w:eastAsia="方正仿宋简体"/>
        </w:rPr>
      </w:pPr>
      <w:r>
        <w:rPr>
          <w:rStyle w:val="FootnoteReference"/>
          <w:rFonts w:eastAsia="方正仿宋简体"/>
        </w:rPr>
        <w:footnoteRef/>
      </w:r>
      <w:r>
        <w:rPr>
          <w:rFonts w:eastAsia="方正仿宋简体"/>
        </w:rPr>
        <w:t xml:space="preserve"> </w:t>
      </w:r>
      <w:r>
        <w:rPr>
          <w:rFonts w:eastAsia="方正仿宋简体" w:hint="eastAsia"/>
        </w:rPr>
        <w:t>本项为自定义项，主要适用于基金合同另行约定在封闭期内每周披露收益公告的货币市场基金。</w:t>
      </w:r>
    </w:p>
  </w:footnote>
  <w:footnote w:id="17">
    <w:p w14:paraId="6CC9E309" w14:textId="77777777" w:rsidR="00000000" w:rsidRDefault="002C5368">
      <w:pPr>
        <w:pStyle w:val="FootnoteText"/>
        <w:rPr>
          <w:rFonts w:hint="eastAsia"/>
        </w:rPr>
      </w:pPr>
      <w:r>
        <w:rPr>
          <w:rStyle w:val="FootnoteReference"/>
          <w:rFonts w:eastAsia="方正仿宋简体"/>
        </w:rPr>
        <w:footnoteRef/>
      </w:r>
      <w:r>
        <w:rPr>
          <w:rFonts w:eastAsia="方正仿宋简体" w:hint="eastAsia"/>
        </w:rPr>
        <w:t xml:space="preserve"> </w:t>
      </w:r>
      <w:r>
        <w:rPr>
          <w:rFonts w:eastAsia="方正仿宋简体" w:hint="eastAsia"/>
        </w:rPr>
        <w:t>除基金合同另有规定外，本项应保留至小数点后第</w:t>
      </w:r>
      <w:r>
        <w:rPr>
          <w:rFonts w:eastAsia="方正仿宋简体" w:hint="eastAsia"/>
        </w:rPr>
        <w:t>4</w:t>
      </w:r>
      <w:r>
        <w:rPr>
          <w:rFonts w:eastAsia="方正仿宋简体" w:hint="eastAsia"/>
        </w:rPr>
        <w:t>位，下同。</w:t>
      </w:r>
    </w:p>
  </w:footnote>
  <w:footnote w:id="18">
    <w:p w14:paraId="1817C5E9" w14:textId="77777777" w:rsidR="00000000" w:rsidRDefault="002C5368">
      <w:pPr>
        <w:pStyle w:val="FootnoteText"/>
        <w:rPr>
          <w:rFonts w:hint="eastAsia"/>
        </w:rPr>
      </w:pPr>
      <w:r>
        <w:rPr>
          <w:rStyle w:val="FootnoteReference"/>
          <w:rFonts w:eastAsia="方正仿宋简体"/>
        </w:rPr>
        <w:footnoteRef/>
      </w:r>
      <w:r>
        <w:rPr>
          <w:rFonts w:eastAsia="方正仿宋简体" w:hint="eastAsia"/>
        </w:rPr>
        <w:t xml:space="preserve"> </w:t>
      </w:r>
      <w:r>
        <w:rPr>
          <w:rFonts w:eastAsia="方正仿宋简体" w:hint="eastAsia"/>
        </w:rPr>
        <w:t>本项及本表“封闭期</w:t>
      </w:r>
      <w:r>
        <w:rPr>
          <w:rFonts w:eastAsia="方正仿宋简体" w:hint="eastAsia"/>
        </w:rPr>
        <w:t>/</w:t>
      </w:r>
      <w:r>
        <w:rPr>
          <w:rFonts w:eastAsia="方正仿宋简体" w:hint="eastAsia"/>
        </w:rPr>
        <w:t>节假日期间下属各类别基金的每百万份已实现收益”、</w:t>
      </w:r>
      <w:r>
        <w:rPr>
          <w:rFonts w:eastAsia="方正仿宋简体" w:hint="eastAsia"/>
        </w:rPr>
        <w:t xml:space="preserve"> </w:t>
      </w:r>
      <w:r>
        <w:rPr>
          <w:rFonts w:eastAsia="方正仿宋简体" w:hint="eastAsia"/>
        </w:rPr>
        <w:t>“合同生效日至估值日</w:t>
      </w:r>
      <w:r>
        <w:rPr>
          <w:rFonts w:eastAsia="方正仿宋简体" w:hint="eastAsia"/>
        </w:rPr>
        <w:t>/</w:t>
      </w:r>
      <w:r>
        <w:rPr>
          <w:rFonts w:eastAsia="方正仿宋简体" w:hint="eastAsia"/>
        </w:rPr>
        <w:t>最近一周每百万份基金已实现收</w:t>
      </w:r>
      <w:r>
        <w:rPr>
          <w:rFonts w:eastAsia="方正仿宋简体" w:hint="eastAsia"/>
        </w:rPr>
        <w:t>益”、“最近一周下属各类别基金的每百万份基金已实现收益”以及§</w:t>
      </w:r>
      <w:r>
        <w:rPr>
          <w:rFonts w:eastAsia="方正仿宋简体" w:hint="eastAsia"/>
        </w:rPr>
        <w:t>3</w:t>
      </w:r>
      <w:r>
        <w:rPr>
          <w:rFonts w:eastAsia="方正仿宋简体" w:hint="eastAsia"/>
        </w:rPr>
        <w:t>中的“每百万份基金已实现收益”、“下属各类别基金的每百万份已实现收益”适用于基金合同中约定披露相关每百万份基金已实现收益的货币市场基金（该类基金每份基金份额净值为</w:t>
      </w:r>
      <w:r>
        <w:rPr>
          <w:rFonts w:eastAsia="方正仿宋简体" w:hint="eastAsia"/>
        </w:rPr>
        <w:t>0.01</w:t>
      </w:r>
      <w:r>
        <w:rPr>
          <w:rFonts w:eastAsia="方正仿宋简体" w:hint="eastAsia"/>
        </w:rPr>
        <w:t>元，份额保留至整数位）。除基金合同另有规定外，本项应保留至小数点后第</w:t>
      </w:r>
      <w:r>
        <w:rPr>
          <w:rFonts w:eastAsia="方正仿宋简体" w:hint="eastAsia"/>
        </w:rPr>
        <w:t>4</w:t>
      </w:r>
      <w:r>
        <w:rPr>
          <w:rFonts w:eastAsia="方正仿宋简体" w:hint="eastAsia"/>
        </w:rPr>
        <w:t>位。此类货币基金可按合同约定不填报与“每万份基金已实现收益”相关的项目。</w:t>
      </w:r>
    </w:p>
  </w:footnote>
  <w:footnote w:id="19">
    <w:p w14:paraId="63103603" w14:textId="77777777" w:rsidR="00000000" w:rsidRDefault="002C5368">
      <w:pPr>
        <w:pStyle w:val="FootnoteText"/>
        <w:rPr>
          <w:rFonts w:hint="eastAsia"/>
        </w:rPr>
      </w:pPr>
      <w:r>
        <w:rPr>
          <w:rStyle w:val="FootnoteReference"/>
          <w:rFonts w:eastAsia="方正仿宋简体"/>
        </w:rPr>
        <w:footnoteRef/>
      </w:r>
      <w:r>
        <w:rPr>
          <w:rFonts w:eastAsia="方正仿宋简体" w:hint="eastAsia"/>
        </w:rPr>
        <w:t xml:space="preserve"> </w:t>
      </w:r>
      <w:r>
        <w:rPr>
          <w:rFonts w:eastAsia="方正仿宋简体" w:hint="eastAsia"/>
        </w:rPr>
        <w:t>本项及本表“封闭期</w:t>
      </w:r>
      <w:r>
        <w:rPr>
          <w:rFonts w:eastAsia="方正仿宋简体" w:hint="eastAsia"/>
        </w:rPr>
        <w:t>/</w:t>
      </w:r>
      <w:r>
        <w:rPr>
          <w:rFonts w:eastAsia="方正仿宋简体" w:hint="eastAsia"/>
        </w:rPr>
        <w:t>节假日期间下属各类别基金的每百份已实现收益”、“合同生效日至估值日</w:t>
      </w:r>
      <w:r>
        <w:rPr>
          <w:rFonts w:eastAsia="方正仿宋简体" w:hint="eastAsia"/>
        </w:rPr>
        <w:t>/</w:t>
      </w:r>
      <w:r>
        <w:rPr>
          <w:rFonts w:eastAsia="方正仿宋简体" w:hint="eastAsia"/>
        </w:rPr>
        <w:t>最近一周每百份基金已实现收益”、“最近一周</w:t>
      </w:r>
      <w:r>
        <w:rPr>
          <w:rFonts w:eastAsia="方正仿宋简体" w:hint="eastAsia"/>
        </w:rPr>
        <w:t>下属各类别基金的每百份基金已实现收益”以及§</w:t>
      </w:r>
      <w:r>
        <w:rPr>
          <w:rFonts w:eastAsia="方正仿宋简体" w:hint="eastAsia"/>
        </w:rPr>
        <w:t>3</w:t>
      </w:r>
      <w:r>
        <w:rPr>
          <w:rFonts w:eastAsia="方正仿宋简体" w:hint="eastAsia"/>
        </w:rPr>
        <w:t>中的“每百份基金已实现收益”、“下属各类别基金的每百份已实现收益”适用于基金合同中约定披露相关每百份基金已实现收益的货币市场基金（该类基金每份基金份额净值为</w:t>
      </w:r>
      <w:r>
        <w:rPr>
          <w:rFonts w:eastAsia="方正仿宋简体" w:hint="eastAsia"/>
        </w:rPr>
        <w:t>100</w:t>
      </w:r>
      <w:r>
        <w:rPr>
          <w:rFonts w:eastAsia="方正仿宋简体" w:hint="eastAsia"/>
        </w:rPr>
        <w:t>元，份额保留至整数位）。除基金合同另有规定外，本项应保留至小数点后第</w:t>
      </w:r>
      <w:r>
        <w:rPr>
          <w:rFonts w:eastAsia="方正仿宋简体" w:hint="eastAsia"/>
        </w:rPr>
        <w:t>4</w:t>
      </w:r>
      <w:r>
        <w:rPr>
          <w:rFonts w:eastAsia="方正仿宋简体" w:hint="eastAsia"/>
        </w:rPr>
        <w:t>位。此类货币基金可按合同约定不填报与“每万份基金已实现收益”相关的项目。</w:t>
      </w:r>
    </w:p>
  </w:footnote>
  <w:footnote w:id="20">
    <w:p w14:paraId="7FF4FE08" w14:textId="77777777" w:rsidR="00000000" w:rsidRDefault="002C5368">
      <w:pPr>
        <w:pStyle w:val="FootnoteText"/>
        <w:rPr>
          <w:rFonts w:eastAsia="方正仿宋简体" w:hint="eastAsia"/>
        </w:rPr>
      </w:pPr>
      <w:r>
        <w:rPr>
          <w:rStyle w:val="FootnoteReference"/>
          <w:rFonts w:eastAsia="方正仿宋简体"/>
        </w:rPr>
        <w:footnoteRef/>
      </w:r>
      <w:r>
        <w:rPr>
          <w:rFonts w:eastAsia="方正仿宋简体"/>
        </w:rPr>
        <w:t xml:space="preserve"> </w:t>
      </w:r>
      <w:r>
        <w:rPr>
          <w:rFonts w:eastAsia="方正仿宋简体" w:hint="eastAsia"/>
        </w:rPr>
        <w:t>除基金合同另有规定外，本项应按百分数形式表示并保留至小数点后第</w:t>
      </w:r>
      <w:r>
        <w:rPr>
          <w:rFonts w:eastAsia="方正仿宋简体" w:hint="eastAsia"/>
        </w:rPr>
        <w:t>3</w:t>
      </w:r>
      <w:r>
        <w:rPr>
          <w:rFonts w:eastAsia="方正仿宋简体" w:hint="eastAsia"/>
        </w:rPr>
        <w:t>位，下同。</w:t>
      </w:r>
    </w:p>
  </w:footnote>
  <w:footnote w:id="21">
    <w:p w14:paraId="74C27D27" w14:textId="77777777" w:rsidR="00000000" w:rsidRDefault="002C5368">
      <w:pPr>
        <w:pStyle w:val="FootnoteText"/>
        <w:rPr>
          <w:rFonts w:eastAsia="方正仿宋简体" w:hint="eastAsia"/>
        </w:rPr>
      </w:pPr>
      <w:r>
        <w:rPr>
          <w:rStyle w:val="FootnoteReference"/>
          <w:rFonts w:eastAsia="方正仿宋简体"/>
        </w:rPr>
        <w:footnoteRef/>
      </w:r>
      <w:r>
        <w:rPr>
          <w:rFonts w:eastAsia="方正仿宋简体" w:hint="eastAsia"/>
        </w:rPr>
        <w:t xml:space="preserve"> </w:t>
      </w:r>
      <w:r>
        <w:rPr>
          <w:rFonts w:eastAsia="方正仿宋简体" w:hint="eastAsia"/>
        </w:rPr>
        <w:t>基金按不同费用项目或费率水平进行核算、导致下属各类别基金每万份已实现收益和</w:t>
      </w:r>
      <w:r>
        <w:rPr>
          <w:rFonts w:eastAsia="方正仿宋简体" w:hint="eastAsia"/>
        </w:rPr>
        <w:t>7</w:t>
      </w:r>
      <w:r>
        <w:rPr>
          <w:rFonts w:eastAsia="方正仿宋简体" w:hint="eastAsia"/>
        </w:rPr>
        <w:t>日年化收益率潜在差异的，应按法规及基金合同要求，填列本项及“下属各类别基金的交易代码”、“封闭期</w:t>
      </w:r>
      <w:r>
        <w:rPr>
          <w:rFonts w:eastAsia="方正仿宋简体" w:hint="eastAsia"/>
        </w:rPr>
        <w:t>/</w:t>
      </w:r>
      <w:r>
        <w:rPr>
          <w:rFonts w:eastAsia="方正仿宋简体" w:hint="eastAsia"/>
        </w:rPr>
        <w:t>节假日期间下属各类别基金的每万份已实现收益”和“封闭期最后一日</w:t>
      </w:r>
      <w:r>
        <w:rPr>
          <w:rFonts w:eastAsia="方正仿宋简体" w:hint="eastAsia"/>
        </w:rPr>
        <w:t>/</w:t>
      </w:r>
      <w:r>
        <w:rPr>
          <w:rFonts w:eastAsia="方正仿宋简体" w:hint="eastAsia"/>
        </w:rPr>
        <w:t>节假日期间最后一日下属各类别基金的</w:t>
      </w:r>
      <w:r>
        <w:rPr>
          <w:rFonts w:eastAsia="方正仿宋简体" w:hint="eastAsia"/>
        </w:rPr>
        <w:t>7</w:t>
      </w:r>
      <w:r>
        <w:rPr>
          <w:rFonts w:eastAsia="方正仿宋简体" w:hint="eastAsia"/>
        </w:rPr>
        <w:t>日年化收益率”，前述“封闭期</w:t>
      </w:r>
      <w:r>
        <w:rPr>
          <w:rFonts w:eastAsia="方正仿宋简体" w:hint="eastAsia"/>
        </w:rPr>
        <w:t>/</w:t>
      </w:r>
      <w:r>
        <w:rPr>
          <w:rFonts w:eastAsia="方正仿宋简体" w:hint="eastAsia"/>
        </w:rPr>
        <w:t>节假日期间每万份基金已实现收益”和“封闭期最后一日</w:t>
      </w:r>
      <w:r>
        <w:rPr>
          <w:rFonts w:eastAsia="方正仿宋简体" w:hint="eastAsia"/>
        </w:rPr>
        <w:t>/</w:t>
      </w:r>
      <w:r>
        <w:rPr>
          <w:rFonts w:eastAsia="方正仿宋简体" w:hint="eastAsia"/>
        </w:rPr>
        <w:t>节假日期间最后一日的</w:t>
      </w:r>
      <w:r>
        <w:rPr>
          <w:rFonts w:eastAsia="方正仿宋简体" w:hint="eastAsia"/>
        </w:rPr>
        <w:t>7</w:t>
      </w:r>
      <w:r>
        <w:rPr>
          <w:rFonts w:eastAsia="方正仿宋简体" w:hint="eastAsia"/>
        </w:rPr>
        <w:t>日年化收益率”可不列示。</w:t>
      </w:r>
    </w:p>
  </w:footnote>
  <w:footnote w:id="22">
    <w:p w14:paraId="644831EF" w14:textId="77777777" w:rsidR="00000000" w:rsidRDefault="002C5368">
      <w:pPr>
        <w:pStyle w:val="FootnoteText"/>
        <w:rPr>
          <w:rFonts w:hint="eastAsia"/>
        </w:rPr>
      </w:pPr>
      <w:ins w:id="21" w:author="李娜:拟稿" w:date="2019-11-19T17:33:00Z">
        <w:r>
          <w:rPr>
            <w:rStyle w:val="FootnoteReference"/>
          </w:rPr>
          <w:footnoteRef/>
        </w:r>
        <w:r>
          <w:t xml:space="preserve"> </w:t>
        </w:r>
        <w:r>
          <w:rPr>
            <w:rFonts w:eastAsia="方正仿宋简体" w:hint="eastAsia"/>
          </w:rPr>
          <w:t>本项及后续十一项为自定义项，主要适用于基金合同另行约定在封闭期内每周披露收益公告的</w:t>
        </w:r>
      </w:ins>
      <w:r>
        <w:rPr>
          <w:rFonts w:eastAsia="方正仿宋简体" w:hint="eastAsia"/>
        </w:rPr>
        <w:t>货币市场基金。</w:t>
      </w:r>
    </w:p>
  </w:footnote>
  <w:footnote w:id="23">
    <w:p w14:paraId="40B085E6" w14:textId="77777777" w:rsidR="00000000" w:rsidRDefault="002C5368">
      <w:pPr>
        <w:pStyle w:val="FootnoteText"/>
        <w:rPr>
          <w:rFonts w:eastAsia="方正仿宋简体" w:hint="eastAsia"/>
        </w:rPr>
      </w:pPr>
      <w:r>
        <w:rPr>
          <w:rStyle w:val="FootnoteReference"/>
          <w:rFonts w:eastAsia="方正仿宋简体"/>
        </w:rPr>
        <w:footnoteRef/>
      </w:r>
      <w:ins w:id="22" w:author="李娜:拟稿" w:date="2019-11-28T15:29:00Z">
        <w:r>
          <w:rPr>
            <w:rFonts w:eastAsia="方正仿宋简体" w:hint="eastAsia"/>
          </w:rPr>
          <w:t>本表适用于按</w:t>
        </w:r>
        <w:r>
          <w:rPr>
            <w:rFonts w:eastAsia="方正仿宋简体"/>
          </w:rPr>
          <w:t>摊</w:t>
        </w:r>
        <w:r>
          <w:rPr>
            <w:rFonts w:eastAsia="方正仿宋简体" w:hint="eastAsia"/>
          </w:rPr>
          <w:t>余</w:t>
        </w:r>
        <w:r>
          <w:rPr>
            <w:rFonts w:eastAsia="方正仿宋简体"/>
          </w:rPr>
          <w:t>成本</w:t>
        </w:r>
        <w:r>
          <w:rPr>
            <w:rFonts w:eastAsia="方正仿宋简体" w:hint="eastAsia"/>
          </w:rPr>
          <w:t>法</w:t>
        </w:r>
      </w:ins>
      <w:ins w:id="23" w:author="李娜:部门承办人1" w:date="2020-01-14T13:17:00Z">
        <w:r>
          <w:rPr>
            <w:rFonts w:eastAsia="方正仿宋简体" w:hint="eastAsia"/>
          </w:rPr>
          <w:t>核算</w:t>
        </w:r>
      </w:ins>
      <w:ins w:id="24" w:author="李娜:拟稿" w:date="2019-11-28T15:29:00Z">
        <w:r>
          <w:rPr>
            <w:rFonts w:eastAsia="方正仿宋简体"/>
          </w:rPr>
          <w:t>的货币市场基金，</w:t>
        </w:r>
      </w:ins>
      <w:ins w:id="25" w:author="李娜:拟稿" w:date="2019-11-28T15:33:00Z">
        <w:r>
          <w:rPr>
            <w:rFonts w:eastAsia="方正仿宋简体"/>
          </w:rPr>
          <w:t>浮动</w:t>
        </w:r>
        <w:r>
          <w:rPr>
            <w:rFonts w:eastAsia="方正仿宋简体" w:hint="eastAsia"/>
          </w:rPr>
          <w:t>净值</w:t>
        </w:r>
        <w:r>
          <w:rPr>
            <w:rFonts w:eastAsia="方正仿宋简体"/>
          </w:rPr>
          <w:t>型货币市场基金净值的披露</w:t>
        </w:r>
        <w:r>
          <w:rPr>
            <w:rFonts w:eastAsia="方正仿宋简体" w:hint="eastAsia"/>
          </w:rPr>
          <w:t>按</w:t>
        </w:r>
        <w:r>
          <w:rPr>
            <w:rFonts w:eastAsia="方正仿宋简体"/>
          </w:rPr>
          <w:t>基金</w:t>
        </w:r>
        <w:r>
          <w:rPr>
            <w:rFonts w:eastAsia="方正仿宋简体"/>
          </w:rPr>
          <w:t>合同约定</w:t>
        </w:r>
      </w:ins>
      <w:ins w:id="26" w:author="李娜:部门承办人1" w:date="2019-12-09T10:19:00Z">
        <w:r>
          <w:rPr>
            <w:rFonts w:eastAsia="方正仿宋简体" w:hint="eastAsia"/>
          </w:rPr>
          <w:t>参照</w:t>
        </w:r>
      </w:ins>
      <w:ins w:id="27" w:author="李娜:拟稿" w:date="2019-11-28T15:33:00Z">
        <w:r>
          <w:rPr>
            <w:rFonts w:eastAsia="方正仿宋简体" w:hint="eastAsia"/>
          </w:rPr>
          <w:t>§</w:t>
        </w:r>
        <w:r>
          <w:rPr>
            <w:rFonts w:eastAsia="方正仿宋简体"/>
          </w:rPr>
          <w:t>1</w:t>
        </w:r>
        <w:r>
          <w:rPr>
            <w:rFonts w:eastAsia="方正仿宋简体" w:hint="eastAsia"/>
          </w:rPr>
          <w:t>非货币</w:t>
        </w:r>
        <w:r>
          <w:rPr>
            <w:rFonts w:eastAsia="方正仿宋简体"/>
          </w:rPr>
          <w:t>市场基金的模板</w:t>
        </w:r>
        <w:r>
          <w:rPr>
            <w:rFonts w:eastAsia="方正仿宋简体" w:hint="eastAsia"/>
          </w:rPr>
          <w:t>填写</w:t>
        </w:r>
        <w:r>
          <w:rPr>
            <w:rFonts w:eastAsia="方正仿宋简体"/>
          </w:rPr>
          <w:t>。</w:t>
        </w:r>
      </w:ins>
      <w:r>
        <w:rPr>
          <w:rFonts w:eastAsia="方正仿宋简体" w:hint="eastAsia"/>
        </w:rPr>
        <w:t>本表涉及货币市场基金的两类收益公告：一是货币市场基金开放日收益公告。二是货币市场基金半年末和年末收益公告。</w:t>
      </w:r>
    </w:p>
  </w:footnote>
  <w:footnote w:id="24">
    <w:p w14:paraId="4F0DADDB" w14:textId="77777777" w:rsidR="00000000" w:rsidRDefault="002C5368">
      <w:pPr>
        <w:pStyle w:val="FootnoteText"/>
        <w:rPr>
          <w:rFonts w:hint="eastAsia"/>
        </w:rPr>
      </w:pPr>
      <w:r>
        <w:rPr>
          <w:rStyle w:val="FootnoteReference"/>
        </w:rPr>
        <w:footnoteRef/>
      </w:r>
      <w:r>
        <w:t xml:space="preserve"> </w:t>
      </w:r>
      <w:r>
        <w:rPr>
          <w:rFonts w:hint="eastAsia"/>
        </w:rPr>
        <w:t>本项及“基金份额累计净值”、“下属各类别基金的份额净值”、“下属各类别基金的份额累计净值”适用于部分</w:t>
      </w:r>
      <w:r>
        <w:rPr>
          <w:rFonts w:eastAsia="方正仿宋简体" w:hint="eastAsia"/>
        </w:rPr>
        <w:t>基金合同约定在开放日或半年、年末披露这类收益公告的货币市场基金。</w:t>
      </w:r>
    </w:p>
  </w:footnote>
  <w:footnote w:id="25">
    <w:p w14:paraId="5AD39A93" w14:textId="77777777" w:rsidR="00000000" w:rsidRDefault="002C5368">
      <w:pPr>
        <w:pStyle w:val="FootnoteText"/>
        <w:rPr>
          <w:rFonts w:eastAsia="方正仿宋简体" w:hint="eastAsia"/>
        </w:rPr>
      </w:pPr>
      <w:r>
        <w:rPr>
          <w:rStyle w:val="FootnoteReference"/>
          <w:rFonts w:eastAsia="方正仿宋简体"/>
        </w:rPr>
        <w:footnoteRef/>
      </w:r>
      <w:r>
        <w:rPr>
          <w:rFonts w:eastAsia="方正仿宋简体"/>
        </w:rPr>
        <w:t xml:space="preserve"> </w:t>
      </w:r>
      <w:r>
        <w:rPr>
          <w:rFonts w:eastAsia="方正仿宋简体" w:hint="eastAsia"/>
        </w:rPr>
        <w:t>本项指估值日每万份基金已实现收益。</w:t>
      </w:r>
    </w:p>
  </w:footnote>
  <w:footnote w:id="26">
    <w:p w14:paraId="02DDE873" w14:textId="77777777" w:rsidR="00000000" w:rsidRDefault="002C5368">
      <w:pPr>
        <w:pStyle w:val="FootnoteText"/>
        <w:rPr>
          <w:rFonts w:eastAsia="方正仿宋简体" w:hint="eastAsia"/>
        </w:rPr>
      </w:pPr>
      <w:r>
        <w:rPr>
          <w:rStyle w:val="FootnoteReference"/>
          <w:rFonts w:eastAsia="方正仿宋简体"/>
        </w:rPr>
        <w:footnoteRef/>
      </w:r>
      <w:r>
        <w:rPr>
          <w:rFonts w:eastAsia="方正仿宋简体" w:hint="eastAsia"/>
        </w:rPr>
        <w:t xml:space="preserve"> </w:t>
      </w:r>
      <w:r>
        <w:rPr>
          <w:rFonts w:eastAsia="方正仿宋简体" w:hint="eastAsia"/>
        </w:rPr>
        <w:t>本项指估值日每百万份基金已实现收益，适用于每份基金份额净值为</w:t>
      </w:r>
      <w:r>
        <w:rPr>
          <w:rFonts w:eastAsia="方正仿宋简体" w:hint="eastAsia"/>
        </w:rPr>
        <w:t>0.01</w:t>
      </w:r>
      <w:r>
        <w:rPr>
          <w:rFonts w:eastAsia="方正仿宋简体" w:hint="eastAsia"/>
        </w:rPr>
        <w:t>元，份额保留至整数位的货币基金。除基金合同另有规定外，本项应保留至小数点后第</w:t>
      </w:r>
      <w:r>
        <w:rPr>
          <w:rFonts w:eastAsia="方正仿宋简体" w:hint="eastAsia"/>
        </w:rPr>
        <w:t>4</w:t>
      </w:r>
      <w:r>
        <w:rPr>
          <w:rFonts w:eastAsia="方正仿宋简体" w:hint="eastAsia"/>
        </w:rPr>
        <w:t>位</w:t>
      </w:r>
      <w:r>
        <w:rPr>
          <w:rFonts w:eastAsia="方正仿宋简体" w:hint="eastAsia"/>
        </w:rPr>
        <w:t>。此类货币基金不需填报与“每万份基金已实现收益”相关的项目，下同。</w:t>
      </w:r>
    </w:p>
  </w:footnote>
  <w:footnote w:id="27">
    <w:p w14:paraId="162B3E99" w14:textId="77777777" w:rsidR="00000000" w:rsidRDefault="002C5368">
      <w:pPr>
        <w:pStyle w:val="FootnoteText"/>
        <w:rPr>
          <w:rFonts w:eastAsia="方正仿宋简体" w:hint="eastAsia"/>
        </w:rPr>
      </w:pPr>
      <w:r>
        <w:rPr>
          <w:rStyle w:val="FootnoteReference"/>
          <w:rFonts w:eastAsia="方正仿宋简体"/>
        </w:rPr>
        <w:footnoteRef/>
      </w:r>
      <w:r>
        <w:rPr>
          <w:rFonts w:eastAsia="方正仿宋简体" w:hint="eastAsia"/>
        </w:rPr>
        <w:t xml:space="preserve"> </w:t>
      </w:r>
      <w:r>
        <w:rPr>
          <w:rFonts w:eastAsia="方正仿宋简体" w:hint="eastAsia"/>
        </w:rPr>
        <w:t>本项指估值日每百份基金已实现收益，适用于每份基金份额净值为</w:t>
      </w:r>
      <w:r>
        <w:rPr>
          <w:rFonts w:eastAsia="方正仿宋简体" w:hint="eastAsia"/>
        </w:rPr>
        <w:t>100</w:t>
      </w:r>
      <w:r>
        <w:rPr>
          <w:rFonts w:eastAsia="方正仿宋简体" w:hint="eastAsia"/>
        </w:rPr>
        <w:t>元的货币基金。除基金合同另有规定外，本项应保留至小数点后第</w:t>
      </w:r>
      <w:r>
        <w:rPr>
          <w:rFonts w:eastAsia="方正仿宋简体" w:hint="eastAsia"/>
        </w:rPr>
        <w:t>4</w:t>
      </w:r>
      <w:r>
        <w:rPr>
          <w:rFonts w:eastAsia="方正仿宋简体" w:hint="eastAsia"/>
        </w:rPr>
        <w:t>位。此类货币基金不需填报与“每万份基金已实现收益”相关的项目，下同。</w:t>
      </w:r>
    </w:p>
  </w:footnote>
  <w:footnote w:id="28">
    <w:p w14:paraId="140D3D9E" w14:textId="77777777" w:rsidR="00000000" w:rsidRDefault="002C5368">
      <w:pPr>
        <w:pStyle w:val="FootnoteText"/>
      </w:pPr>
      <w:r>
        <w:rPr>
          <w:rStyle w:val="FootnoteReference"/>
          <w:rFonts w:eastAsia="方正仿宋简体"/>
        </w:rPr>
        <w:footnoteRef/>
      </w:r>
      <w:r>
        <w:rPr>
          <w:rFonts w:eastAsia="方正仿宋简体"/>
        </w:rPr>
        <w:t xml:space="preserve"> </w:t>
      </w:r>
      <w:r>
        <w:rPr>
          <w:rFonts w:eastAsia="方正仿宋简体" w:hint="eastAsia"/>
        </w:rPr>
        <w:t>基金按不同费用项目或费率水平进行核算、导致下属各类别基金每万份已实现收益和</w:t>
      </w:r>
      <w:r>
        <w:rPr>
          <w:rFonts w:eastAsia="方正仿宋简体" w:hint="eastAsia"/>
        </w:rPr>
        <w:t>7</w:t>
      </w:r>
      <w:r>
        <w:rPr>
          <w:rFonts w:eastAsia="方正仿宋简体" w:hint="eastAsia"/>
        </w:rPr>
        <w:t>日年化收益率潜在差异的，应按法规及基金合同要求，填列本项及“下属各类别基金的交易代码”、“下属各类别基金的每万份已实现收益”和“下属各类别基金的</w:t>
      </w:r>
      <w:r>
        <w:rPr>
          <w:rFonts w:eastAsia="方正仿宋简体" w:hint="eastAsia"/>
        </w:rPr>
        <w:t>7</w:t>
      </w:r>
      <w:r>
        <w:rPr>
          <w:rFonts w:eastAsia="方正仿宋简体" w:hint="eastAsia"/>
        </w:rPr>
        <w:t>日年化收益率”，前述</w:t>
      </w:r>
      <w:r>
        <w:rPr>
          <w:rFonts w:eastAsia="方正仿宋简体" w:hint="eastAsia"/>
        </w:rPr>
        <w:t>“每万份基金已实现收益”和“</w:t>
      </w:r>
      <w:r>
        <w:rPr>
          <w:rFonts w:eastAsia="方正仿宋简体" w:hint="eastAsia"/>
        </w:rPr>
        <w:t>7</w:t>
      </w:r>
      <w:r>
        <w:rPr>
          <w:rFonts w:eastAsia="方正仿宋简体" w:hint="eastAsia"/>
        </w:rPr>
        <w:t>日年化收益率”可不列示。</w:t>
      </w:r>
    </w:p>
  </w:footnote>
  <w:footnote w:id="29">
    <w:p w14:paraId="5B018C32" w14:textId="77777777" w:rsidR="00000000" w:rsidRDefault="002C5368">
      <w:pPr>
        <w:pStyle w:val="FootnoteText"/>
        <w:spacing w:line="300" w:lineRule="exact"/>
        <w:rPr>
          <w:rFonts w:eastAsia="方正仿宋简体" w:hint="eastAsia"/>
        </w:rPr>
      </w:pPr>
      <w:r>
        <w:rPr>
          <w:rStyle w:val="FootnoteReference"/>
          <w:rFonts w:eastAsia="方正仿宋简体"/>
        </w:rPr>
        <w:footnoteRef/>
      </w:r>
      <w:r>
        <w:rPr>
          <w:rFonts w:eastAsia="方正仿宋简体"/>
        </w:rPr>
        <w:t xml:space="preserve"> </w:t>
      </w:r>
      <w:r>
        <w:rPr>
          <w:rFonts w:eastAsia="方正仿宋简体" w:hint="eastAsia"/>
        </w:rPr>
        <w:t>本表所称分级基金，是指通过事先约定基金的风险收益分配，将母基金份额分为预期风险收益不同的子份额，并可将其中部分或全部类别份额上市交易的结构化证券投资基金。</w:t>
      </w:r>
    </w:p>
  </w:footnote>
  <w:footnote w:id="30">
    <w:p w14:paraId="656C4409" w14:textId="77777777" w:rsidR="00000000" w:rsidRDefault="002C5368">
      <w:pPr>
        <w:pStyle w:val="FootnoteText"/>
        <w:spacing w:line="300" w:lineRule="exact"/>
        <w:rPr>
          <w:rFonts w:eastAsia="方正仿宋简体"/>
        </w:rPr>
      </w:pPr>
      <w:r>
        <w:rPr>
          <w:rStyle w:val="FootnoteReference"/>
          <w:rFonts w:eastAsia="方正仿宋简体"/>
        </w:rPr>
        <w:footnoteRef/>
      </w:r>
      <w:r>
        <w:rPr>
          <w:rFonts w:eastAsia="方正仿宋简体"/>
        </w:rPr>
        <w:t xml:space="preserve"> </w:t>
      </w:r>
      <w:r>
        <w:rPr>
          <w:rFonts w:eastAsia="方正仿宋简体" w:hint="eastAsia"/>
        </w:rPr>
        <w:t>本表涉及分级基金的三类净值公告：一是上市前每周净值公告。二是半年末和年末净值公告。三是上市后证券市场交易日净值公告。基金管理人应根据基金合同的约定披露分级基金的上述各类净值公告。</w:t>
      </w:r>
    </w:p>
  </w:footnote>
  <w:footnote w:id="31">
    <w:p w14:paraId="057B005D" w14:textId="77777777" w:rsidR="00000000" w:rsidRDefault="002C5368">
      <w:pPr>
        <w:pStyle w:val="FootnoteText"/>
        <w:spacing w:line="300" w:lineRule="exact"/>
      </w:pPr>
      <w:r>
        <w:rPr>
          <w:rStyle w:val="FootnoteReference"/>
          <w:rFonts w:eastAsia="方正仿宋简体"/>
        </w:rPr>
        <w:footnoteRef/>
      </w:r>
      <w:r>
        <w:rPr>
          <w:rFonts w:eastAsia="方正仿宋简体"/>
        </w:rPr>
        <w:t xml:space="preserve"> </w:t>
      </w:r>
      <w:r>
        <w:rPr>
          <w:rFonts w:eastAsia="方正仿宋简体" w:hint="eastAsia"/>
        </w:rPr>
        <w:t>本项及“下属分级基金的份额累计参考净值”为自定义项，由基金管理人根据基金合同的约定列报。</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lvl w:ilvl="0">
      <w:start w:val="1"/>
      <w:numFmt w:val="japaneseCounting"/>
      <w:lvlText w:val="%1、"/>
      <w:lvlJc w:val="left"/>
      <w:pPr>
        <w:tabs>
          <w:tab w:val="num" w:pos="1320"/>
        </w:tabs>
        <w:ind w:left="1320" w:hanging="660"/>
      </w:pPr>
      <w:rPr>
        <w:rFonts w:hint="eastAsia"/>
      </w:rPr>
    </w:lvl>
  </w:abstractNum>
  <w:abstractNum w:abstractNumId="1" w15:restartNumberingAfterBreak="0">
    <w:nsid w:val="00000007"/>
    <w:multiLevelType w:val="multilevel"/>
    <w:tmpl w:val="00000007"/>
    <w:lvl w:ilvl="0">
      <w:start w:val="1"/>
      <w:numFmt w:val="japaneseCounting"/>
      <w:lvlText w:val="（%1）"/>
      <w:lvlJc w:val="left"/>
      <w:pPr>
        <w:tabs>
          <w:tab w:val="num" w:pos="2013"/>
        </w:tabs>
        <w:ind w:left="2013" w:hanging="1080"/>
      </w:pPr>
      <w:rPr>
        <w:rFonts w:hint="default"/>
        <w:lang w:val="en-US"/>
      </w:rPr>
    </w:lvl>
    <w:lvl w:ilvl="1">
      <w:start w:val="1"/>
      <w:numFmt w:val="lowerLetter"/>
      <w:lvlText w:val="%2)"/>
      <w:lvlJc w:val="left"/>
      <w:pPr>
        <w:tabs>
          <w:tab w:val="num" w:pos="1773"/>
        </w:tabs>
        <w:ind w:left="1773" w:hanging="420"/>
      </w:pPr>
    </w:lvl>
    <w:lvl w:ilvl="2">
      <w:start w:val="1"/>
      <w:numFmt w:val="lowerRoman"/>
      <w:lvlText w:val="%3."/>
      <w:lvlJc w:val="right"/>
      <w:pPr>
        <w:tabs>
          <w:tab w:val="num" w:pos="2193"/>
        </w:tabs>
        <w:ind w:left="2193" w:hanging="420"/>
      </w:pPr>
    </w:lvl>
    <w:lvl w:ilvl="3">
      <w:start w:val="1"/>
      <w:numFmt w:val="decimal"/>
      <w:lvlText w:val="%4."/>
      <w:lvlJc w:val="left"/>
      <w:pPr>
        <w:tabs>
          <w:tab w:val="num" w:pos="2613"/>
        </w:tabs>
        <w:ind w:left="2613" w:hanging="420"/>
      </w:pPr>
    </w:lvl>
    <w:lvl w:ilvl="4">
      <w:start w:val="1"/>
      <w:numFmt w:val="lowerLetter"/>
      <w:lvlText w:val="%5)"/>
      <w:lvlJc w:val="left"/>
      <w:pPr>
        <w:tabs>
          <w:tab w:val="num" w:pos="3033"/>
        </w:tabs>
        <w:ind w:left="3033" w:hanging="420"/>
      </w:pPr>
    </w:lvl>
    <w:lvl w:ilvl="5">
      <w:start w:val="1"/>
      <w:numFmt w:val="lowerRoman"/>
      <w:lvlText w:val="%6."/>
      <w:lvlJc w:val="right"/>
      <w:pPr>
        <w:tabs>
          <w:tab w:val="num" w:pos="3453"/>
        </w:tabs>
        <w:ind w:left="3453" w:hanging="420"/>
      </w:pPr>
    </w:lvl>
    <w:lvl w:ilvl="6">
      <w:start w:val="1"/>
      <w:numFmt w:val="decimal"/>
      <w:lvlText w:val="%7."/>
      <w:lvlJc w:val="left"/>
      <w:pPr>
        <w:tabs>
          <w:tab w:val="num" w:pos="3873"/>
        </w:tabs>
        <w:ind w:left="3873" w:hanging="420"/>
      </w:pPr>
    </w:lvl>
    <w:lvl w:ilvl="7">
      <w:start w:val="1"/>
      <w:numFmt w:val="lowerLetter"/>
      <w:lvlText w:val="%8)"/>
      <w:lvlJc w:val="left"/>
      <w:pPr>
        <w:tabs>
          <w:tab w:val="num" w:pos="4293"/>
        </w:tabs>
        <w:ind w:left="4293" w:hanging="420"/>
      </w:pPr>
    </w:lvl>
    <w:lvl w:ilvl="8">
      <w:start w:val="1"/>
      <w:numFmt w:val="lowerRoman"/>
      <w:lvlText w:val="%9."/>
      <w:lvlJc w:val="right"/>
      <w:pPr>
        <w:tabs>
          <w:tab w:val="num" w:pos="4713"/>
        </w:tabs>
        <w:ind w:left="4713" w:hanging="420"/>
      </w:pPr>
    </w:lvl>
  </w:abstractNum>
  <w:abstractNum w:abstractNumId="2" w15:restartNumberingAfterBreak="0">
    <w:nsid w:val="00000009"/>
    <w:multiLevelType w:val="multilevel"/>
    <w:tmpl w:val="00000009"/>
    <w:lvl w:ilvl="0">
      <w:start w:val="1"/>
      <w:numFmt w:val="chineseCountingThousand"/>
      <w:lvlText w:val="第%1条"/>
      <w:lvlJc w:val="left"/>
      <w:pPr>
        <w:tabs>
          <w:tab w:val="num" w:pos="1440"/>
        </w:tabs>
        <w:ind w:left="0" w:firstLine="0"/>
      </w:pPr>
      <w:rPr>
        <w:rFonts w:hint="eastAsia"/>
        <w:b w:val="0"/>
        <w:i w:val="0"/>
        <w:color w:val="auto"/>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5"/>
  <w:drawingGridHorizontalSpacing w:val="311"/>
  <w:drawingGridVerticalSpacing w:val="287"/>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4F81"/>
    <w:rsid w:val="0001364C"/>
    <w:rsid w:val="00020B2B"/>
    <w:rsid w:val="00024193"/>
    <w:rsid w:val="00024B76"/>
    <w:rsid w:val="00056257"/>
    <w:rsid w:val="000662C5"/>
    <w:rsid w:val="00076592"/>
    <w:rsid w:val="0008531E"/>
    <w:rsid w:val="000952D7"/>
    <w:rsid w:val="00097C3D"/>
    <w:rsid w:val="000A3CDB"/>
    <w:rsid w:val="000A6408"/>
    <w:rsid w:val="000B1E68"/>
    <w:rsid w:val="000C3C7C"/>
    <w:rsid w:val="000F662A"/>
    <w:rsid w:val="0010099A"/>
    <w:rsid w:val="00105A46"/>
    <w:rsid w:val="00114C83"/>
    <w:rsid w:val="00121631"/>
    <w:rsid w:val="00124A54"/>
    <w:rsid w:val="001318DC"/>
    <w:rsid w:val="00146069"/>
    <w:rsid w:val="00154163"/>
    <w:rsid w:val="00162685"/>
    <w:rsid w:val="0018518C"/>
    <w:rsid w:val="001A0941"/>
    <w:rsid w:val="001A1F9E"/>
    <w:rsid w:val="001A35EF"/>
    <w:rsid w:val="001B57E5"/>
    <w:rsid w:val="001B7402"/>
    <w:rsid w:val="001E64CE"/>
    <w:rsid w:val="001E7C88"/>
    <w:rsid w:val="001F5D00"/>
    <w:rsid w:val="00214277"/>
    <w:rsid w:val="00214643"/>
    <w:rsid w:val="0024139D"/>
    <w:rsid w:val="00243099"/>
    <w:rsid w:val="002471CB"/>
    <w:rsid w:val="002477AA"/>
    <w:rsid w:val="002531BB"/>
    <w:rsid w:val="002B25D2"/>
    <w:rsid w:val="002B3F49"/>
    <w:rsid w:val="002C43D7"/>
    <w:rsid w:val="002C5368"/>
    <w:rsid w:val="002D0E57"/>
    <w:rsid w:val="002D22DF"/>
    <w:rsid w:val="002E603E"/>
    <w:rsid w:val="002F4012"/>
    <w:rsid w:val="003004DD"/>
    <w:rsid w:val="003327F2"/>
    <w:rsid w:val="0035259D"/>
    <w:rsid w:val="00381A96"/>
    <w:rsid w:val="00395AD7"/>
    <w:rsid w:val="003A2B4A"/>
    <w:rsid w:val="003C1FC9"/>
    <w:rsid w:val="003C34A0"/>
    <w:rsid w:val="003E3B37"/>
    <w:rsid w:val="003E60C7"/>
    <w:rsid w:val="00401FB4"/>
    <w:rsid w:val="004044F2"/>
    <w:rsid w:val="00431D44"/>
    <w:rsid w:val="0045182C"/>
    <w:rsid w:val="00453755"/>
    <w:rsid w:val="00463071"/>
    <w:rsid w:val="00476DCF"/>
    <w:rsid w:val="00477DA1"/>
    <w:rsid w:val="004803B8"/>
    <w:rsid w:val="00495B24"/>
    <w:rsid w:val="004A0EDE"/>
    <w:rsid w:val="004B34C5"/>
    <w:rsid w:val="004C35AC"/>
    <w:rsid w:val="004C398D"/>
    <w:rsid w:val="004D3952"/>
    <w:rsid w:val="004D3DDF"/>
    <w:rsid w:val="004D601E"/>
    <w:rsid w:val="004F6516"/>
    <w:rsid w:val="004F792B"/>
    <w:rsid w:val="00502A1D"/>
    <w:rsid w:val="00510EB1"/>
    <w:rsid w:val="00542196"/>
    <w:rsid w:val="00543873"/>
    <w:rsid w:val="00544B73"/>
    <w:rsid w:val="0054683F"/>
    <w:rsid w:val="0056658D"/>
    <w:rsid w:val="005A7D1A"/>
    <w:rsid w:val="005B0604"/>
    <w:rsid w:val="005B4635"/>
    <w:rsid w:val="005C30D6"/>
    <w:rsid w:val="005D523A"/>
    <w:rsid w:val="005D65F2"/>
    <w:rsid w:val="006020D9"/>
    <w:rsid w:val="00611F00"/>
    <w:rsid w:val="00617D7A"/>
    <w:rsid w:val="00637EA7"/>
    <w:rsid w:val="006410C8"/>
    <w:rsid w:val="00646A72"/>
    <w:rsid w:val="00651679"/>
    <w:rsid w:val="0067003B"/>
    <w:rsid w:val="00677D03"/>
    <w:rsid w:val="00696945"/>
    <w:rsid w:val="006A122A"/>
    <w:rsid w:val="006B0209"/>
    <w:rsid w:val="006C34D5"/>
    <w:rsid w:val="006E1CE7"/>
    <w:rsid w:val="006F02EF"/>
    <w:rsid w:val="006F65B6"/>
    <w:rsid w:val="0072739F"/>
    <w:rsid w:val="00734463"/>
    <w:rsid w:val="00747CCD"/>
    <w:rsid w:val="00751B98"/>
    <w:rsid w:val="00753D3F"/>
    <w:rsid w:val="00791192"/>
    <w:rsid w:val="007938C7"/>
    <w:rsid w:val="007C44F0"/>
    <w:rsid w:val="007C5224"/>
    <w:rsid w:val="007D6176"/>
    <w:rsid w:val="007E406E"/>
    <w:rsid w:val="008066A5"/>
    <w:rsid w:val="00824360"/>
    <w:rsid w:val="00826D06"/>
    <w:rsid w:val="00827D3A"/>
    <w:rsid w:val="008302A1"/>
    <w:rsid w:val="0083296E"/>
    <w:rsid w:val="008477B7"/>
    <w:rsid w:val="00860CC6"/>
    <w:rsid w:val="00873902"/>
    <w:rsid w:val="00885E99"/>
    <w:rsid w:val="00894A07"/>
    <w:rsid w:val="008B1FEE"/>
    <w:rsid w:val="008B2901"/>
    <w:rsid w:val="008D1B7E"/>
    <w:rsid w:val="00902833"/>
    <w:rsid w:val="00905162"/>
    <w:rsid w:val="00920F59"/>
    <w:rsid w:val="00973030"/>
    <w:rsid w:val="00991AC9"/>
    <w:rsid w:val="00996373"/>
    <w:rsid w:val="009A0E6E"/>
    <w:rsid w:val="009C1615"/>
    <w:rsid w:val="009F26E1"/>
    <w:rsid w:val="009F34AC"/>
    <w:rsid w:val="00A0412D"/>
    <w:rsid w:val="00A202ED"/>
    <w:rsid w:val="00A32B3B"/>
    <w:rsid w:val="00A5499E"/>
    <w:rsid w:val="00A7474D"/>
    <w:rsid w:val="00A8534E"/>
    <w:rsid w:val="00AA6856"/>
    <w:rsid w:val="00AB6C8A"/>
    <w:rsid w:val="00AB7DD7"/>
    <w:rsid w:val="00AC5F8B"/>
    <w:rsid w:val="00AC670E"/>
    <w:rsid w:val="00AD61C1"/>
    <w:rsid w:val="00AE1BFA"/>
    <w:rsid w:val="00AE59F8"/>
    <w:rsid w:val="00AF57AD"/>
    <w:rsid w:val="00B20F0F"/>
    <w:rsid w:val="00B20F11"/>
    <w:rsid w:val="00B30B0E"/>
    <w:rsid w:val="00B5043C"/>
    <w:rsid w:val="00B50DED"/>
    <w:rsid w:val="00B83B3E"/>
    <w:rsid w:val="00B95E94"/>
    <w:rsid w:val="00BD0A65"/>
    <w:rsid w:val="00BE73F6"/>
    <w:rsid w:val="00C05B3B"/>
    <w:rsid w:val="00C34E9F"/>
    <w:rsid w:val="00C35F27"/>
    <w:rsid w:val="00C559F4"/>
    <w:rsid w:val="00C72482"/>
    <w:rsid w:val="00CA182A"/>
    <w:rsid w:val="00CA508D"/>
    <w:rsid w:val="00D13D72"/>
    <w:rsid w:val="00D16993"/>
    <w:rsid w:val="00D228B6"/>
    <w:rsid w:val="00D267FF"/>
    <w:rsid w:val="00D367B4"/>
    <w:rsid w:val="00D4305B"/>
    <w:rsid w:val="00D4790D"/>
    <w:rsid w:val="00D70319"/>
    <w:rsid w:val="00DB288F"/>
    <w:rsid w:val="00DC7AEA"/>
    <w:rsid w:val="00DF1F5D"/>
    <w:rsid w:val="00DF2F69"/>
    <w:rsid w:val="00DF562F"/>
    <w:rsid w:val="00DF6963"/>
    <w:rsid w:val="00E006AB"/>
    <w:rsid w:val="00E21948"/>
    <w:rsid w:val="00E25F7A"/>
    <w:rsid w:val="00E410E0"/>
    <w:rsid w:val="00E51CFE"/>
    <w:rsid w:val="00E53887"/>
    <w:rsid w:val="00E6400F"/>
    <w:rsid w:val="00E93091"/>
    <w:rsid w:val="00EA4CB6"/>
    <w:rsid w:val="00EB4B46"/>
    <w:rsid w:val="00EB4C61"/>
    <w:rsid w:val="00EC129F"/>
    <w:rsid w:val="00ED562C"/>
    <w:rsid w:val="00EE144F"/>
    <w:rsid w:val="00EE3059"/>
    <w:rsid w:val="00EF3849"/>
    <w:rsid w:val="00EF576B"/>
    <w:rsid w:val="00F01D39"/>
    <w:rsid w:val="00F11197"/>
    <w:rsid w:val="00F43E6A"/>
    <w:rsid w:val="00F52610"/>
    <w:rsid w:val="00F75FC2"/>
    <w:rsid w:val="00F85B2E"/>
    <w:rsid w:val="00FA3A25"/>
    <w:rsid w:val="00FB0284"/>
    <w:rsid w:val="00FF022E"/>
    <w:rsid w:val="00FF4317"/>
    <w:rsid w:val="00FF63A9"/>
    <w:rsid w:val="717811F0"/>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AB337B"/>
  <w15:chartTrackingRefBased/>
  <w15:docId w15:val="{1504C538-4579-4055-A84E-E287A906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uiPriority="0"/>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uiPriority="0"/>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eastAsia="方正仿宋简体"/>
      <w:kern w:val="2"/>
      <w:sz w:val="32"/>
      <w:lang w:val="en-US"/>
    </w:rPr>
  </w:style>
  <w:style w:type="paragraph" w:styleId="Heading1">
    <w:name w:val="heading 1"/>
    <w:basedOn w:val="Normal"/>
    <w:next w:val="Normal"/>
    <w:qFormat/>
    <w:pPr>
      <w:keepNext/>
      <w:keepLines/>
      <w:spacing w:before="340" w:after="330" w:line="576" w:lineRule="auto"/>
      <w:outlineLvl w:val="0"/>
    </w:pPr>
    <w:rPr>
      <w:rFonts w:eastAsia="宋体"/>
      <w:b/>
      <w:kern w:val="44"/>
      <w:sz w:val="44"/>
    </w:rPr>
  </w:style>
  <w:style w:type="paragraph" w:styleId="Heading2">
    <w:name w:val="heading 2"/>
    <w:basedOn w:val="Normal"/>
    <w:next w:val="Normal"/>
    <w:link w:val="Heading2Char"/>
    <w:qFormat/>
    <w:pPr>
      <w:keepNext/>
      <w:keepLines/>
      <w:spacing w:before="260" w:after="260" w:line="413" w:lineRule="auto"/>
      <w:outlineLvl w:val="1"/>
    </w:pPr>
    <w:rPr>
      <w:rFonts w:ascii="Arial" w:eastAsia="黑体" w:hAnsi="Arial"/>
      <w:b/>
    </w:rPr>
  </w:style>
  <w:style w:type="character" w:default="1" w:styleId="DefaultParagraphFont">
    <w:name w:val="Default Paragraph Font"/>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Pr>
      <w:vertAlign w:val="superscript"/>
    </w:rPr>
  </w:style>
  <w:style w:type="character" w:styleId="Strong">
    <w:name w:val="Strong"/>
    <w:uiPriority w:val="22"/>
    <w:qFormat/>
    <w:rPr>
      <w:b/>
    </w:rPr>
  </w:style>
  <w:style w:type="character" w:customStyle="1" w:styleId="Heading2Char">
    <w:name w:val="Heading 2 Char"/>
    <w:link w:val="Heading2"/>
    <w:rPr>
      <w:rFonts w:ascii="Arial" w:eastAsia="黑体" w:hAnsi="Arial"/>
      <w:b/>
      <w:kern w:val="2"/>
      <w:sz w:val="32"/>
      <w:lang w:val="en-US" w:eastAsia="zh-CN"/>
    </w:rPr>
  </w:style>
  <w:style w:type="character" w:styleId="EndnoteReference">
    <w:name w:val="endnote reference"/>
    <w:rPr>
      <w:vertAlign w:val="superscript"/>
    </w:rPr>
  </w:style>
  <w:style w:type="character" w:styleId="Hyperlink">
    <w:name w:val="Hyperlink"/>
    <w:rPr>
      <w:color w:val="0000FF"/>
      <w:u w:val="single"/>
    </w:rPr>
  </w:style>
  <w:style w:type="character" w:customStyle="1" w:styleId="BodyTextChar">
    <w:name w:val="Body Text Char"/>
    <w:link w:val="BodyText"/>
    <w:rPr>
      <w:rFonts w:eastAsia="方正仿宋简体"/>
      <w:kern w:val="2"/>
      <w:sz w:val="32"/>
      <w:lang w:val="en-US" w:eastAsia="zh-CN"/>
    </w:rPr>
  </w:style>
  <w:style w:type="character" w:styleId="CommentReference">
    <w:name w:val="annotation reference"/>
    <w:rPr>
      <w:sz w:val="21"/>
    </w:rPr>
  </w:style>
  <w:style w:type="character" w:styleId="PageNumber">
    <w:name w:val="page number"/>
    <w:basedOn w:val="DefaultParagraphFont"/>
  </w:style>
  <w:style w:type="character" w:customStyle="1" w:styleId="CommentTextChar">
    <w:name w:val="Comment Text Char"/>
    <w:link w:val="CommentText"/>
    <w:rPr>
      <w:rFonts w:eastAsia="宋体"/>
      <w:kern w:val="2"/>
      <w:sz w:val="21"/>
      <w:lang w:val="en-US" w:eastAsia="zh-CN"/>
    </w:rPr>
  </w:style>
  <w:style w:type="paragraph" w:customStyle="1" w:styleId="Char1CharCharCharCharCharChar">
    <w:name w:val=" Char1 Char Char Char Char Char Char"/>
    <w:basedOn w:val="Normal"/>
    <w:rPr>
      <w:rFonts w:eastAsia="宋体"/>
      <w:sz w:val="21"/>
    </w:rPr>
  </w:style>
  <w:style w:type="paragraph" w:customStyle="1" w:styleId="CharCharCharChar">
    <w:name w:val="Char Char Char Char"/>
    <w:basedOn w:val="Normal"/>
    <w:pPr>
      <w:tabs>
        <w:tab w:val="left" w:pos="360"/>
      </w:tabs>
    </w:pPr>
    <w:rPr>
      <w:rFonts w:eastAsia="宋体"/>
      <w:sz w:val="21"/>
    </w:rPr>
  </w:style>
  <w:style w:type="paragraph" w:customStyle="1" w:styleId="a">
    <w:name w:val="正文条"/>
    <w:basedOn w:val="Normal"/>
    <w:pPr>
      <w:numPr>
        <w:numId w:val="1"/>
      </w:numPr>
      <w:tabs>
        <w:tab w:val="left" w:pos="1440"/>
      </w:tabs>
      <w:spacing w:line="360" w:lineRule="auto"/>
    </w:pPr>
    <w:rPr>
      <w:rFonts w:eastAsia="宋体"/>
      <w:sz w:val="24"/>
    </w:rPr>
  </w:style>
  <w:style w:type="paragraph" w:styleId="Footer">
    <w:name w:val="footer"/>
    <w:basedOn w:val="Normal"/>
    <w:pPr>
      <w:tabs>
        <w:tab w:val="center" w:pos="4153"/>
        <w:tab w:val="right" w:pos="8306"/>
      </w:tabs>
      <w:snapToGrid w:val="0"/>
      <w:jc w:val="left"/>
    </w:pPr>
    <w:rPr>
      <w:sz w:val="18"/>
    </w:rPr>
  </w:style>
  <w:style w:type="paragraph" w:styleId="Date">
    <w:name w:val="Date"/>
    <w:basedOn w:val="Normal"/>
    <w:next w:val="Normal"/>
    <w:rPr>
      <w:rFonts w:ascii="宋体" w:eastAsia="宋体"/>
    </w:rPr>
  </w:style>
  <w:style w:type="paragraph" w:styleId="TOC1">
    <w:name w:val="toc 1"/>
    <w:basedOn w:val="Normal"/>
    <w:next w:val="Normal"/>
    <w:rPr>
      <w:rFonts w:eastAsia="宋体"/>
      <w:sz w:val="21"/>
    </w:rPr>
  </w:style>
  <w:style w:type="paragraph" w:styleId="PlainText">
    <w:name w:val="Plain Text"/>
    <w:basedOn w:val="Normal"/>
    <w:rPr>
      <w:rFonts w:ascii="宋体" w:eastAsia="宋体" w:hAnsi="Courier New"/>
      <w:sz w:val="21"/>
    </w:rPr>
  </w:style>
  <w:style w:type="paragraph" w:styleId="Revision">
    <w:name w:val="Revision"/>
    <w:uiPriority w:val="99"/>
    <w:semiHidden/>
    <w:rPr>
      <w:rFonts w:eastAsia="方正仿宋简体"/>
      <w:kern w:val="2"/>
      <w:sz w:val="32"/>
      <w:lang w:val="en-US"/>
    </w:rPr>
  </w:style>
  <w:style w:type="paragraph" w:customStyle="1" w:styleId="Char">
    <w:name w:val=" Char"/>
    <w:basedOn w:val="Normal"/>
    <w:pPr>
      <w:tabs>
        <w:tab w:val="left" w:pos="360"/>
      </w:tabs>
      <w:spacing w:line="560" w:lineRule="exact"/>
    </w:pPr>
    <w:rPr>
      <w:rFonts w:eastAsia="宋体"/>
      <w:sz w:val="21"/>
    </w:rPr>
  </w:style>
  <w:style w:type="paragraph" w:customStyle="1" w:styleId="Char0">
    <w:name w:val="Char"/>
    <w:basedOn w:val="Normal"/>
    <w:pPr>
      <w:tabs>
        <w:tab w:val="left" w:pos="360"/>
      </w:tabs>
    </w:pPr>
    <w:rPr>
      <w:rFonts w:eastAsia="宋体"/>
      <w:sz w:val="24"/>
    </w:rPr>
  </w:style>
  <w:style w:type="paragraph" w:customStyle="1" w:styleId="CharCharCharChar0">
    <w:name w:val=" Char Char Char Char"/>
    <w:basedOn w:val="Normal"/>
    <w:rPr>
      <w:rFonts w:ascii="Tahoma" w:eastAsia="宋体" w:hAnsi="Tahoma"/>
      <w:sz w:val="24"/>
    </w:rPr>
  </w:style>
  <w:style w:type="paragraph" w:styleId="EndnoteText">
    <w:name w:val="endnote text"/>
    <w:basedOn w:val="Normal"/>
    <w:pPr>
      <w:snapToGrid w:val="0"/>
      <w:jc w:val="left"/>
    </w:pPr>
  </w:style>
  <w:style w:type="paragraph" w:styleId="BodyTextIndent">
    <w:name w:val="Body Text Indent"/>
    <w:basedOn w:val="Normal"/>
    <w:pPr>
      <w:spacing w:after="120"/>
      <w:ind w:leftChars="200" w:left="420"/>
    </w:pPr>
  </w:style>
  <w:style w:type="paragraph" w:customStyle="1" w:styleId="CharCharCharCharCharCharChar">
    <w:name w:val=" Char Char Char Char Char Char Char"/>
    <w:basedOn w:val="Normal"/>
    <w:pPr>
      <w:tabs>
        <w:tab w:val="left" w:pos="360"/>
      </w:tabs>
    </w:pPr>
    <w:rPr>
      <w:rFonts w:eastAsia="宋体"/>
      <w:sz w:val="21"/>
    </w:rPr>
  </w:style>
  <w:style w:type="paragraph" w:customStyle="1" w:styleId="PlainText1">
    <w:name w:val="Plain Text1"/>
    <w:basedOn w:val="Normal"/>
    <w:pPr>
      <w:autoSpaceDE w:val="0"/>
      <w:autoSpaceDN w:val="0"/>
      <w:adjustRightInd w:val="0"/>
    </w:pPr>
    <w:rPr>
      <w:rFonts w:ascii="宋体" w:eastAsia="宋体" w:hint="eastAsia"/>
      <w:sz w:val="21"/>
    </w:rPr>
  </w:style>
  <w:style w:type="paragraph" w:customStyle="1" w:styleId="CharCharCharCharCharCharCharCharChar">
    <w:name w:val=" Char Char Char Char Char Char Char Char Char"/>
    <w:basedOn w:val="Normal"/>
    <w:pPr>
      <w:numPr>
        <w:numId w:val="2"/>
      </w:numPr>
      <w:tabs>
        <w:tab w:val="left" w:pos="1320"/>
      </w:tabs>
    </w:pPr>
    <w:rPr>
      <w:rFonts w:eastAsia="宋体"/>
      <w:sz w:val="24"/>
    </w:rPr>
  </w:style>
  <w:style w:type="paragraph" w:customStyle="1" w:styleId="xl33">
    <w:name w:val="xl33"/>
    <w:basedOn w:val="Normal"/>
    <w:pPr>
      <w:widowControl/>
      <w:pBdr>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kern w:val="0"/>
      <w:sz w:val="24"/>
    </w:rPr>
  </w:style>
  <w:style w:type="paragraph" w:styleId="NormalWeb">
    <w:name w:val="Normal (Web)"/>
    <w:basedOn w:val="Normal"/>
    <w:uiPriority w:val="99"/>
    <w:pPr>
      <w:widowControl/>
      <w:spacing w:before="100" w:beforeAutospacing="1" w:after="100" w:afterAutospacing="1"/>
      <w:jc w:val="left"/>
    </w:pPr>
    <w:rPr>
      <w:rFonts w:ascii="宋体" w:eastAsia="宋体" w:hAnsi="宋体"/>
      <w:kern w:val="0"/>
      <w:sz w:val="24"/>
    </w:rPr>
  </w:style>
  <w:style w:type="paragraph" w:styleId="BodyText2">
    <w:name w:val="Body Text 2"/>
    <w:basedOn w:val="Normal"/>
    <w:pPr>
      <w:spacing w:line="360" w:lineRule="auto"/>
      <w:ind w:firstLine="720"/>
    </w:pPr>
    <w:rPr>
      <w:rFonts w:ascii="仿宋_GB2312" w:eastAsia="仿宋_GB2312"/>
      <w:sz w:val="28"/>
    </w:rPr>
  </w:style>
  <w:style w:type="paragraph" w:styleId="BalloonText">
    <w:name w:val="Balloon Text"/>
    <w:basedOn w:val="Normal"/>
    <w:rPr>
      <w:sz w:val="18"/>
    </w:rPr>
  </w:style>
  <w:style w:type="paragraph" w:styleId="CommentText">
    <w:name w:val="annotation text"/>
    <w:basedOn w:val="Normal"/>
    <w:link w:val="CommentTextChar"/>
    <w:pPr>
      <w:jc w:val="left"/>
    </w:pPr>
    <w:rPr>
      <w:rFonts w:eastAsia="宋体"/>
      <w:sz w:val="21"/>
    </w:rPr>
  </w:style>
  <w:style w:type="paragraph" w:styleId="BodyText">
    <w:name w:val="Body Text"/>
    <w:basedOn w:val="Normal"/>
    <w:link w:val="BodyTextChar"/>
    <w:pPr>
      <w:spacing w:after="120"/>
    </w:pPr>
  </w:style>
  <w:style w:type="paragraph" w:customStyle="1" w:styleId="xl30">
    <w:name w:val="xl30"/>
    <w:basedOn w:val="Normal"/>
    <w:pPr>
      <w:widowControl/>
      <w:spacing w:before="100" w:beforeAutospacing="1" w:after="100" w:afterAutospacing="1"/>
      <w:jc w:val="right"/>
    </w:pPr>
    <w:rPr>
      <w:rFonts w:eastAsia="Arial Unicode MS"/>
      <w:kern w:val="0"/>
      <w:sz w:val="21"/>
    </w:rPr>
  </w:style>
  <w:style w:type="paragraph" w:styleId="FootnoteText">
    <w:name w:val="footnote text"/>
    <w:basedOn w:val="Normal"/>
    <w:pPr>
      <w:snapToGrid w:val="0"/>
      <w:jc w:val="left"/>
    </w:pPr>
    <w:rPr>
      <w:rFonts w:eastAsia="宋体"/>
      <w:sz w:val="18"/>
    </w:rPr>
  </w:style>
  <w:style w:type="paragraph" w:styleId="CommentSubject">
    <w:name w:val="annotation subject"/>
    <w:basedOn w:val="CommentText"/>
    <w:next w:val="CommentText"/>
    <w:rPr>
      <w:b/>
    </w:rPr>
  </w:style>
  <w:style w:type="paragraph" w:customStyle="1" w:styleId="Default">
    <w:name w:val="Default"/>
    <w:pPr>
      <w:widowControl w:val="0"/>
      <w:autoSpaceDE w:val="0"/>
      <w:autoSpaceDN w:val="0"/>
      <w:adjustRightInd w:val="0"/>
    </w:pPr>
    <w:rPr>
      <w:rFonts w:ascii="宋体"/>
      <w:color w:val="000000"/>
      <w:sz w:val="24"/>
      <w:lang w:val="en-US"/>
    </w:rPr>
  </w:style>
  <w:style w:type="paragraph" w:customStyle="1" w:styleId="CharCharCharCharCharChar1CharCharChar">
    <w:name w:val=" Char Char Char Char Char Char1 Char Char Char"/>
    <w:basedOn w:val="Normal"/>
    <w:pPr>
      <w:autoSpaceDE w:val="0"/>
      <w:autoSpaceDN w:val="0"/>
      <w:adjustRightInd w:val="0"/>
      <w:jc w:val="left"/>
      <w:textAlignment w:val="baseline"/>
    </w:pPr>
  </w:style>
  <w:style w:type="paragraph" w:styleId="Header">
    <w:name w:val="header"/>
    <w:basedOn w:val="Normal"/>
    <w:pPr>
      <w:pBdr>
        <w:bottom w:val="single" w:sz="6" w:space="1" w:color="auto"/>
      </w:pBdr>
      <w:tabs>
        <w:tab w:val="center" w:pos="4153"/>
        <w:tab w:val="right" w:pos="8306"/>
      </w:tabs>
      <w:snapToGrid w:val="0"/>
      <w:jc w:val="center"/>
    </w:pPr>
    <w:rPr>
      <w:sz w:val="18"/>
    </w:rPr>
  </w:style>
  <w:style w:type="paragraph" w:customStyle="1" w:styleId="a0">
    <w:name w:val="附录款(一)"/>
    <w:basedOn w:val="Normal"/>
    <w:pPr>
      <w:spacing w:line="360" w:lineRule="auto"/>
    </w:pPr>
    <w:rPr>
      <w:rFonts w:eastAsia="宋体"/>
      <w:sz w:val="24"/>
    </w:rPr>
  </w:style>
  <w:style w:type="paragraph" w:styleId="TOC2">
    <w:name w:val="toc 2"/>
    <w:basedOn w:val="Normal"/>
    <w:next w:val="Normal"/>
    <w:pPr>
      <w:ind w:leftChars="200" w:left="420"/>
    </w:pPr>
    <w:rPr>
      <w:rFonts w:eastAsia="宋体"/>
      <w:sz w:val="21"/>
    </w:rPr>
  </w:style>
  <w:style w:type="paragraph" w:customStyle="1" w:styleId="ParaChar">
    <w:name w:val="默认段落字体 Para Char"/>
    <w:basedOn w:val="Normal"/>
    <w:pPr>
      <w:numPr>
        <w:numId w:val="3"/>
      </w:numPr>
      <w:tabs>
        <w:tab w:val="left" w:pos="2013"/>
      </w:tabs>
      <w:spacing w:before="312" w:after="312" w:line="360" w:lineRule="auto"/>
    </w:pPr>
    <w:rPr>
      <w:rFonts w:eastAsia="宋体"/>
      <w:sz w:val="24"/>
    </w:rPr>
  </w:style>
  <w:style w:type="paragraph" w:customStyle="1" w:styleId="CharChar1Char">
    <w:name w:val=" Char Char1 Char"/>
    <w:basedOn w:val="Normal"/>
    <w:pPr>
      <w:widowControl/>
      <w:spacing w:after="160" w:line="240" w:lineRule="exact"/>
      <w:jc w:val="left"/>
    </w:pPr>
    <w:rPr>
      <w:rFonts w:ascii="Verdana" w:eastAsia="Times New Roman" w:hAnsi="Verdana"/>
      <w:kern w:val="0"/>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20013;&#22269;&#35777;&#21048;&#30417;&#30563;&#31649;&#29702;&#22996;&#21592;&#20250;&#2019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中国证券监督管理委员会令.dot</Template>
  <TotalTime>1</TotalTime>
  <Pages>1</Pages>
  <Words>473</Words>
  <Characters>2700</Characters>
  <Application>Microsoft Office Word</Application>
  <DocSecurity>0</DocSecurity>
  <PresentationFormat/>
  <Lines>22</Lines>
  <Paragraphs>6</Paragraphs>
  <Slides>0</Slides>
  <Notes>0</Notes>
  <HiddenSlides>0</HiddenSlides>
  <MMClips>0</MMClips>
  <ScaleCrop>false</ScaleCrop>
  <Manager/>
  <Company>CSRC</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证监机构字[1999]44号</dc:title>
  <dc:subject/>
  <dc:creator>123</dc:creator>
  <cp:keywords/>
  <dc:description/>
  <cp:lastModifiedBy>LIN SUISHENG</cp:lastModifiedBy>
  <cp:revision>3</cp:revision>
  <cp:lastPrinted>2019-11-28T07:33:00Z</cp:lastPrinted>
  <dcterms:created xsi:type="dcterms:W3CDTF">2025-07-19T07:03:00Z</dcterms:created>
  <dcterms:modified xsi:type="dcterms:W3CDTF">2025-07-19T07:03:00Z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