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宋体" w:hAnsi="宋体" w:eastAsia="宋体"/>
          <w:b/>
          <w:color w:val="000000" w:themeColor="text1"/>
          <w14:textFill>
            <w14:solidFill>
              <w14:schemeClr w14:val="tx1"/>
            </w14:solidFill>
          </w14:textFill>
        </w:rPr>
      </w:pPr>
    </w:p>
    <w:p>
      <w:pPr>
        <w:jc w:val="center"/>
        <w:rPr>
          <w:rFonts w:ascii="宋体" w:hAnsi="宋体" w:eastAsia="宋体"/>
          <w:b/>
          <w:color w:val="000000" w:themeColor="text1"/>
          <w:sz w:val="30"/>
          <w14:textFill>
            <w14:solidFill>
              <w14:schemeClr w14:val="tx1"/>
            </w14:solidFill>
          </w14:textFill>
        </w:rPr>
      </w:pPr>
      <w:r>
        <w:rPr>
          <w:rFonts w:hint="eastAsia" w:ascii="宋体" w:hAnsi="宋体" w:eastAsia="宋体"/>
          <w:b/>
          <w:color w:val="000000" w:themeColor="text1"/>
          <w:sz w:val="30"/>
          <w14:textFill>
            <w14:solidFill>
              <w14:schemeClr w14:val="tx1"/>
            </w14:solidFill>
          </w14:textFill>
        </w:rPr>
        <w:t>证券投资基金信息披露XBRL模板第1号《季度报告》</w:t>
      </w:r>
    </w:p>
    <w:p>
      <w:pPr>
        <w:adjustRightInd w:val="0"/>
        <w:snapToGrid w:val="0"/>
        <w:spacing w:line="460" w:lineRule="exact"/>
        <w:jc w:val="center"/>
        <w:rPr>
          <w:rFonts w:ascii="宋体" w:hAnsi="宋体"/>
          <w:b/>
          <w:color w:val="000000" w:themeColor="text1"/>
          <w:sz w:val="30"/>
          <w14:textFill>
            <w14:solidFill>
              <w14:schemeClr w14:val="tx1"/>
            </w14:solidFill>
          </w14:textFill>
        </w:rPr>
      </w:pPr>
    </w:p>
    <w:p>
      <w:pPr>
        <w:jc w:val="center"/>
        <w:rPr>
          <w:rFonts w:ascii="宋体" w:hAnsi="宋体" w:eastAsia="宋体"/>
          <w:b/>
          <w:color w:val="000000" w:themeColor="text1"/>
          <w:sz w:val="30"/>
          <w14:textFill>
            <w14:solidFill>
              <w14:schemeClr w14:val="tx1"/>
            </w14:solidFill>
          </w14:textFill>
        </w:rPr>
      </w:pPr>
      <w:r>
        <w:rPr>
          <w:rFonts w:hint="eastAsia" w:ascii="宋体" w:hAnsi="宋体" w:eastAsia="宋体"/>
          <w:b/>
          <w:color w:val="000000" w:themeColor="text1"/>
          <w:sz w:val="30"/>
          <w14:textFill>
            <w14:solidFill>
              <w14:schemeClr w14:val="tx1"/>
            </w14:solidFill>
          </w14:textFill>
        </w:rPr>
        <w:t>第一部分  非货币市场基金季度报告模板</w:t>
      </w:r>
    </w:p>
    <w:p>
      <w:pPr>
        <w:adjustRightInd w:val="0"/>
        <w:snapToGrid w:val="0"/>
        <w:spacing w:line="460" w:lineRule="exact"/>
        <w:jc w:val="center"/>
        <w:rPr>
          <w:rFonts w:eastAsia="方正楷体简体"/>
          <w:color w:val="000000" w:themeColor="text1"/>
          <w:sz w:val="24"/>
          <w14:textFill>
            <w14:solidFill>
              <w14:schemeClr w14:val="tx1"/>
            </w14:solidFill>
          </w14:textFill>
        </w:rPr>
      </w:pPr>
    </w:p>
    <w:p>
      <w:pPr>
        <w:jc w:val="center"/>
        <w:rPr>
          <w:rFonts w:eastAsia="宋体"/>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XXXX证券投资基金XXXX年第X季度报告</w:t>
      </w:r>
      <w:r>
        <w:rPr>
          <w:rFonts w:hint="eastAsia" w:eastAsia="宋体"/>
          <w:color w:val="000000" w:themeColor="text1"/>
          <w:sz w:val="24"/>
          <w:vertAlign w:val="superscript"/>
          <w14:textFill>
            <w14:solidFill>
              <w14:schemeClr w14:val="tx1"/>
            </w14:solidFill>
          </w14:textFill>
        </w:rPr>
        <w:footnoteReference w:id="0"/>
      </w:r>
    </w:p>
    <w:p>
      <w:pPr>
        <w:jc w:val="center"/>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（0002）</w:t>
      </w:r>
    </w:p>
    <w:p>
      <w:pPr>
        <w:jc w:val="center"/>
        <w:rPr>
          <w:rFonts w:eastAsia="宋体"/>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XXXX年XX月XX日</w:t>
      </w:r>
      <w:r>
        <w:rPr>
          <w:rFonts w:hint="eastAsia" w:eastAsia="宋体"/>
          <w:color w:val="000000" w:themeColor="text1"/>
          <w:sz w:val="24"/>
          <w:vertAlign w:val="superscript"/>
          <w14:textFill>
            <w14:solidFill>
              <w14:schemeClr w14:val="tx1"/>
            </w14:solidFill>
          </w14:textFill>
        </w:rPr>
        <w:footnoteReference w:id="1"/>
      </w:r>
    </w:p>
    <w:p>
      <w:pPr>
        <w:jc w:val="center"/>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（2024）</w:t>
      </w:r>
    </w:p>
    <w:p>
      <w:pPr>
        <w:adjustRightInd w:val="0"/>
        <w:snapToGrid w:val="0"/>
        <w:spacing w:line="460" w:lineRule="exact"/>
        <w:jc w:val="center"/>
        <w:rPr>
          <w:rFonts w:ascii="宋体" w:hAnsi="宋体"/>
          <w:color w:val="000000" w:themeColor="text1"/>
          <w:sz w:val="24"/>
          <w14:textFill>
            <w14:solidFill>
              <w14:schemeClr w14:val="tx1"/>
            </w14:solidFill>
          </w14:textFill>
        </w:rPr>
      </w:pPr>
    </w:p>
    <w:p>
      <w:pPr>
        <w:adjustRightInd w:val="0"/>
        <w:snapToGrid w:val="0"/>
        <w:spacing w:line="460" w:lineRule="exact"/>
        <w:jc w:val="center"/>
        <w:rPr>
          <w:rFonts w:ascii="宋体" w:hAnsi="宋体"/>
          <w:color w:val="000000" w:themeColor="text1"/>
          <w:sz w:val="24"/>
          <w14:textFill>
            <w14:solidFill>
              <w14:schemeClr w14:val="tx1"/>
            </w14:solidFill>
          </w14:textFill>
        </w:rPr>
      </w:pPr>
    </w:p>
    <w:p>
      <w:pPr>
        <w:spacing w:line="360" w:lineRule="auto"/>
        <w:ind w:firstLine="2259" w:firstLineChars="900"/>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基金管理人：</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0186</w:t>
      </w:r>
      <w:r>
        <w:rPr>
          <w:rFonts w:hint="eastAsia" w:ascii="宋体" w:hAnsi="宋体" w:eastAsia="宋体"/>
          <w:color w:val="000000" w:themeColor="text1"/>
          <w:kern w:val="0"/>
          <w:sz w:val="18"/>
          <w14:textFill>
            <w14:solidFill>
              <w14:schemeClr w14:val="tx1"/>
            </w14:solidFill>
          </w14:textFill>
        </w:rPr>
        <w:t>）</w:t>
      </w:r>
    </w:p>
    <w:p>
      <w:pPr>
        <w:spacing w:line="360" w:lineRule="auto"/>
        <w:ind w:firstLine="2259" w:firstLineChars="900"/>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基金托管人：</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0213</w:t>
      </w:r>
      <w:r>
        <w:rPr>
          <w:rFonts w:hint="eastAsia" w:ascii="宋体" w:hAnsi="宋体" w:eastAsia="宋体"/>
          <w:color w:val="000000" w:themeColor="text1"/>
          <w:kern w:val="0"/>
          <w:sz w:val="18"/>
          <w14:textFill>
            <w14:solidFill>
              <w14:schemeClr w14:val="tx1"/>
            </w14:solidFill>
          </w14:textFill>
        </w:rPr>
        <w:t>）</w:t>
      </w:r>
    </w:p>
    <w:p>
      <w:pPr>
        <w:spacing w:line="360" w:lineRule="auto"/>
        <w:ind w:firstLine="2259" w:firstLineChars="900"/>
        <w:rPr>
          <w:rFonts w:eastAsia="宋体"/>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报告</w:t>
      </w:r>
      <w:r>
        <w:rPr>
          <w:rFonts w:eastAsia="宋体"/>
          <w:color w:val="000000" w:themeColor="text1"/>
          <w:sz w:val="24"/>
          <w14:textFill>
            <w14:solidFill>
              <w14:schemeClr w14:val="tx1"/>
            </w14:solidFill>
          </w14:textFill>
        </w:rPr>
        <w:t>送出日期：</w:t>
      </w:r>
      <w:r>
        <w:rPr>
          <w:rFonts w:hint="eastAsia" w:eastAsia="宋体"/>
          <w:color w:val="000000" w:themeColor="text1"/>
          <w:sz w:val="24"/>
          <w14:textFill>
            <w14:solidFill>
              <w14:schemeClr w14:val="tx1"/>
            </w14:solidFill>
          </w14:textFill>
        </w:rPr>
        <w:t>XXXX年X</w:t>
      </w:r>
      <w:r>
        <w:rPr>
          <w:rFonts w:eastAsia="宋体"/>
          <w:color w:val="000000" w:themeColor="text1"/>
          <w:sz w:val="24"/>
          <w14:textFill>
            <w14:solidFill>
              <w14:schemeClr w14:val="tx1"/>
            </w14:solidFill>
          </w14:textFill>
        </w:rPr>
        <w:t>X</w:t>
      </w:r>
      <w:r>
        <w:rPr>
          <w:rFonts w:hint="eastAsia" w:eastAsia="宋体"/>
          <w:color w:val="000000" w:themeColor="text1"/>
          <w:sz w:val="24"/>
          <w14:textFill>
            <w14:solidFill>
              <w14:schemeClr w14:val="tx1"/>
            </w14:solidFill>
          </w14:textFill>
        </w:rPr>
        <w:t>月XX日</w:t>
      </w:r>
      <w:r>
        <w:rPr>
          <w:rFonts w:eastAsia="宋体"/>
          <w:color w:val="000000" w:themeColor="text1"/>
          <w:sz w:val="24"/>
          <w:vertAlign w:val="superscript"/>
          <w14:textFill>
            <w14:solidFill>
              <w14:schemeClr w14:val="tx1"/>
            </w14:solidFill>
          </w14:textFill>
        </w:rPr>
        <w:footnoteReference w:id="2"/>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000</w:t>
      </w:r>
      <w:r>
        <w:rPr>
          <w:rFonts w:hint="eastAsia" w:ascii="宋体" w:hAnsi="宋体" w:eastAsia="宋体"/>
          <w:color w:val="000000" w:themeColor="text1"/>
          <w:kern w:val="0"/>
          <w:sz w:val="18"/>
          <w14:textFill>
            <w14:solidFill>
              <w14:schemeClr w14:val="tx1"/>
            </w14:solidFill>
          </w14:textFill>
        </w:rPr>
        <w:t>3）</w:t>
      </w:r>
    </w:p>
    <w:p>
      <w:pPr>
        <w:adjustRightInd w:val="0"/>
        <w:snapToGrid w:val="0"/>
        <w:spacing w:line="460" w:lineRule="exact"/>
        <w:jc w:val="center"/>
        <w:rPr>
          <w:rFonts w:ascii="宋体" w:hAnsi="宋体"/>
          <w:color w:val="000000" w:themeColor="text1"/>
          <w:sz w:val="24"/>
          <w14:textFill>
            <w14:solidFill>
              <w14:schemeClr w14:val="tx1"/>
            </w14:solidFill>
          </w14:textFill>
        </w:rPr>
      </w:pPr>
    </w:p>
    <w:p>
      <w:pPr>
        <w:adjustRightInd w:val="0"/>
        <w:snapToGrid w:val="0"/>
        <w:spacing w:line="460" w:lineRule="exact"/>
        <w:jc w:val="center"/>
        <w:rPr>
          <w:rFonts w:ascii="宋体" w:hAnsi="宋体"/>
          <w:color w:val="000000" w:themeColor="text1"/>
          <w:sz w:val="24"/>
          <w14:textFill>
            <w14:solidFill>
              <w14:schemeClr w14:val="tx1"/>
            </w14:solidFill>
          </w14:textFill>
        </w:rPr>
      </w:pPr>
    </w:p>
    <w:p>
      <w:pPr>
        <w:pStyle w:val="3"/>
        <w:adjustRightInd w:val="0"/>
        <w:snapToGrid w:val="0"/>
        <w:spacing w:before="0" w:after="0" w:line="56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§1  重要提示</w:t>
      </w:r>
    </w:p>
    <w:tbl>
      <w:tblPr>
        <w:tblStyle w:val="32"/>
        <w:tblW w:w="91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1" w:hRule="atLeast"/>
        </w:trPr>
        <w:tc>
          <w:tcPr>
            <w:tcW w:w="9127" w:type="dxa"/>
          </w:tcPr>
          <w:p>
            <w:pPr>
              <w:widowControl/>
              <w:adjustRightInd w:val="0"/>
              <w:snapToGrid w:val="0"/>
              <w:spacing w:line="42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基金管理人的董事会及董事</w:t>
            </w:r>
            <w:r>
              <w:rPr>
                <w:rFonts w:hint="eastAsia" w:ascii="宋体" w:hAnsi="宋体" w:cs="Calibri"/>
                <w:color w:val="000000" w:themeColor="text1"/>
                <w:kern w:val="0"/>
                <w:sz w:val="24"/>
                <w:szCs w:val="22"/>
                <w14:textFill>
                  <w14:solidFill>
                    <w14:schemeClr w14:val="tx1"/>
                  </w14:solidFill>
                </w14:textFill>
              </w:rPr>
              <w:t>（或除××董事外）</w:t>
            </w:r>
            <w:r>
              <w:rPr>
                <w:rFonts w:ascii="宋体" w:hAnsi="宋体" w:cs="Calibri"/>
                <w:color w:val="000000" w:themeColor="text1"/>
                <w:kern w:val="0"/>
                <w:sz w:val="24"/>
                <w:szCs w:val="22"/>
                <w14:textFill>
                  <w14:solidFill>
                    <w14:schemeClr w14:val="tx1"/>
                  </w14:solidFill>
                </w14:textFill>
              </w:rPr>
              <w:t>保证本报告所载资料不存在虚假记载、误导性陈述或重大遗漏，并对其内容的真实性、准确性和完整性承担个别及连带责任。</w:t>
            </w:r>
          </w:p>
          <w:p>
            <w:pPr>
              <w:widowControl/>
              <w:adjustRightInd w:val="0"/>
              <w:snapToGrid w:val="0"/>
              <w:spacing w:line="42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（如个别董事对季度报告内容的真实性、准确性和完整性无法保证或存在异议，基金管理人应声明，</w:t>
            </w:r>
            <w:r>
              <w:rPr>
                <w:rFonts w:ascii="宋体" w:hAnsi="宋体" w:cs="Calibri"/>
                <w:color w:val="000000" w:themeColor="text1"/>
                <w:kern w:val="0"/>
                <w:sz w:val="24"/>
                <w:szCs w:val="22"/>
                <w14:textFill>
                  <w14:solidFill>
                    <w14:schemeClr w14:val="tx1"/>
                  </w14:solidFill>
                </w14:textFill>
              </w:rPr>
              <w:t>××董事无法保证本报告内容的真实性、准确性、完整性，理由是：…，请投资者特别关注。</w:t>
            </w:r>
            <w:r>
              <w:rPr>
                <w:rFonts w:hint="eastAsia" w:ascii="宋体" w:hAnsi="宋体" w:cs="Calibri"/>
                <w:color w:val="000000" w:themeColor="text1"/>
                <w:kern w:val="0"/>
                <w:sz w:val="24"/>
                <w:szCs w:val="22"/>
                <w14:textFill>
                  <w14:solidFill>
                    <w14:schemeClr w14:val="tx1"/>
                  </w14:solidFill>
                </w14:textFill>
              </w:rPr>
              <w:t>）</w:t>
            </w:r>
          </w:p>
          <w:p>
            <w:pPr>
              <w:widowControl/>
              <w:adjustRightInd w:val="0"/>
              <w:snapToGrid w:val="0"/>
              <w:spacing w:line="42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基金托管人__根据本基金合同规定，于_年_月_日复核了本报告中的财务指标、净值表现和投资组合报告等内容，保证复核内容不存在虚假记载、误导性陈述或者重大遗漏。　　</w:t>
            </w:r>
          </w:p>
          <w:p>
            <w:pPr>
              <w:widowControl/>
              <w:adjustRightInd w:val="0"/>
              <w:snapToGrid w:val="0"/>
              <w:spacing w:line="42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基金管理人承诺以诚实信用、勤勉尽责的原则管理和运用基金资产，但不保证基金一定盈利。　　</w:t>
            </w:r>
          </w:p>
          <w:p>
            <w:pPr>
              <w:widowControl/>
              <w:adjustRightInd w:val="0"/>
              <w:snapToGrid w:val="0"/>
              <w:spacing w:line="42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基金的过往业绩并不代表其未来表现。投资有风险，投资者在作出投资决策前应仔细阅读本基金的招募说明书。</w:t>
            </w:r>
          </w:p>
          <w:p>
            <w:pPr>
              <w:widowControl/>
              <w:adjustRightInd w:val="0"/>
              <w:snapToGrid w:val="0"/>
              <w:spacing w:line="42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本报告中财务资料未经审计。</w:t>
            </w:r>
          </w:p>
          <w:p>
            <w:pPr>
              <w:widowControl/>
              <w:adjustRightInd w:val="0"/>
              <w:snapToGrid w:val="0"/>
              <w:spacing w:line="420" w:lineRule="exact"/>
              <w:ind w:firstLine="502" w:firstLineChars="200"/>
              <w:jc w:val="lef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本报告期自</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年</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月</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日</w:t>
            </w:r>
            <w:r>
              <w:rPr>
                <w:rFonts w:ascii="宋体" w:hAnsi="宋体" w:cs="Calibri"/>
                <w:color w:val="000000" w:themeColor="text1"/>
                <w:kern w:val="0"/>
                <w:sz w:val="18"/>
                <w:szCs w:val="22"/>
                <w14:textFill>
                  <w14:solidFill>
                    <w14:schemeClr w14:val="tx1"/>
                  </w14:solidFill>
                </w14:textFill>
              </w:rPr>
              <w:t>（</w:t>
            </w:r>
            <w:r>
              <w:rPr>
                <w:rFonts w:hint="eastAsia" w:ascii="宋体" w:hAnsi="宋体" w:cs="Calibri"/>
                <w:color w:val="000000" w:themeColor="text1"/>
                <w:kern w:val="0"/>
                <w:sz w:val="18"/>
                <w:szCs w:val="22"/>
                <w14:textFill>
                  <w14:solidFill>
                    <w14:schemeClr w14:val="tx1"/>
                  </w14:solidFill>
                </w14:textFill>
              </w:rPr>
              <w:t>2023）</w:t>
            </w:r>
            <w:r>
              <w:rPr>
                <w:rFonts w:ascii="宋体" w:hAnsi="宋体" w:cs="Calibri"/>
                <w:color w:val="000000" w:themeColor="text1"/>
                <w:kern w:val="0"/>
                <w:sz w:val="24"/>
                <w:szCs w:val="22"/>
                <w14:textFill>
                  <w14:solidFill>
                    <w14:schemeClr w14:val="tx1"/>
                  </w14:solidFill>
                </w14:textFill>
              </w:rPr>
              <w:t>起至</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月</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日</w:t>
            </w:r>
            <w:r>
              <w:rPr>
                <w:rFonts w:ascii="宋体" w:hAnsi="宋体" w:cs="Calibri"/>
                <w:color w:val="000000" w:themeColor="text1"/>
                <w:kern w:val="0"/>
                <w:sz w:val="18"/>
                <w:szCs w:val="22"/>
                <w14:textFill>
                  <w14:solidFill>
                    <w14:schemeClr w14:val="tx1"/>
                  </w14:solidFill>
                </w14:textFill>
              </w:rPr>
              <w:t>（</w:t>
            </w:r>
            <w:r>
              <w:rPr>
                <w:rFonts w:hint="eastAsia" w:ascii="宋体" w:hAnsi="宋体" w:cs="Calibri"/>
                <w:color w:val="000000" w:themeColor="text1"/>
                <w:kern w:val="0"/>
                <w:sz w:val="18"/>
                <w:szCs w:val="22"/>
                <w14:textFill>
                  <w14:solidFill>
                    <w14:schemeClr w14:val="tx1"/>
                  </w14:solidFill>
                </w14:textFill>
              </w:rPr>
              <w:t>2024）</w:t>
            </w:r>
            <w:r>
              <w:rPr>
                <w:rFonts w:ascii="宋体" w:hAnsi="宋体" w:cs="Calibri"/>
                <w:color w:val="000000" w:themeColor="text1"/>
                <w:kern w:val="0"/>
                <w:sz w:val="24"/>
                <w:szCs w:val="22"/>
                <w14:textFill>
                  <w14:solidFill>
                    <w14:schemeClr w14:val="tx1"/>
                  </w14:solidFill>
                </w14:textFill>
              </w:rPr>
              <w:t>止。</w:t>
            </w:r>
          </w:p>
        </w:tc>
      </w:tr>
    </w:tbl>
    <w:p>
      <w:pPr>
        <w:rPr>
          <w:rStyle w:val="45"/>
          <w:rFonts w:ascii="宋体" w:hAnsi="宋体" w:eastAsia="宋体"/>
          <w:color w:val="000000" w:themeColor="text1"/>
          <w:sz w:val="18"/>
          <w14:textFill>
            <w14:solidFill>
              <w14:schemeClr w14:val="tx1"/>
            </w14:solidFill>
          </w14:textFill>
        </w:rPr>
      </w:pPr>
      <w:r>
        <w:rPr>
          <w:rStyle w:val="45"/>
          <w:rFonts w:hint="eastAsia" w:ascii="宋体" w:hAnsi="宋体" w:eastAsia="宋体"/>
          <w:color w:val="000000" w:themeColor="text1"/>
          <w:sz w:val="18"/>
          <w14:textFill>
            <w14:solidFill>
              <w14:schemeClr w14:val="tx1"/>
            </w14:solidFill>
          </w14:textFill>
        </w:rPr>
        <w:t>（0004）</w:t>
      </w:r>
    </w:p>
    <w:p>
      <w:pPr>
        <w:pStyle w:val="3"/>
        <w:adjustRightInd w:val="0"/>
        <w:snapToGrid w:val="0"/>
        <w:spacing w:before="0" w:after="0" w:line="50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§2  基金产品概况</w:t>
      </w:r>
      <w:r>
        <w:rPr>
          <w:rStyle w:val="31"/>
          <w:rFonts w:ascii="宋体" w:hAnsi="宋体" w:eastAsia="宋体"/>
          <w:color w:val="000000" w:themeColor="text1"/>
          <w:sz w:val="24"/>
          <w14:textFill>
            <w14:solidFill>
              <w14:schemeClr w14:val="tx1"/>
            </w14:solidFill>
          </w14:textFill>
        </w:rPr>
        <w:footnoteReference w:id="3"/>
      </w:r>
    </w:p>
    <w:p>
      <w:pPr>
        <w:pStyle w:val="3"/>
        <w:rPr>
          <w:rFonts w:ascii="宋体" w:hAnsi="宋体" w:eastAsia="宋体"/>
          <w:color w:val="000000" w:themeColor="text1"/>
          <w:sz w:val="24"/>
          <w14:textFill>
            <w14:solidFill>
              <w14:schemeClr w14:val="tx1"/>
            </w14:solidFill>
          </w14:textFill>
        </w:rPr>
      </w:pPr>
      <w:bookmarkStart w:id="0" w:name="_Toc354129567"/>
      <w:r>
        <w:rPr>
          <w:rFonts w:hint="eastAsia" w:ascii="宋体" w:hAnsi="宋体" w:eastAsia="宋体"/>
          <w:color w:val="000000" w:themeColor="text1"/>
          <w:sz w:val="24"/>
          <w14:textFill>
            <w14:solidFill>
              <w14:schemeClr w14:val="tx1"/>
            </w14:solidFill>
          </w14:textFill>
        </w:rPr>
        <w:t>2.1 基金基本情况</w:t>
      </w:r>
      <w:bookmarkEnd w:id="0"/>
    </w:p>
    <w:tbl>
      <w:tblPr>
        <w:tblStyle w:val="32"/>
        <w:tblW w:w="8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84"/>
        <w:gridCol w:w="1222"/>
        <w:gridCol w:w="1164"/>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基金简称</w:t>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0011</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场内简称</w:t>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（3214）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基金主代码</w:t>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0012</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交易代码</w:t>
            </w:r>
            <w:r>
              <w:rPr>
                <w:rStyle w:val="31"/>
                <w:rFonts w:hint="eastAsia" w:ascii="方正仿宋简体" w:hAnsi="宋体" w:cs="Calibri"/>
                <w:color w:val="000000" w:themeColor="text1"/>
                <w:kern w:val="0"/>
                <w:sz w:val="24"/>
                <w:szCs w:val="22"/>
                <w14:textFill>
                  <w14:solidFill>
                    <w14:schemeClr w14:val="tx1"/>
                  </w14:solidFill>
                </w14:textFill>
              </w:rPr>
              <w:footnoteReference w:id="4"/>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（0014）/（0015）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基金运作方式</w:t>
            </w:r>
            <w:r>
              <w:rPr>
                <w:rStyle w:val="31"/>
                <w:rFonts w:hint="eastAsia" w:ascii="方正仿宋简体" w:hAnsi="宋体" w:cs="Calibri"/>
                <w:color w:val="000000" w:themeColor="text1"/>
                <w:kern w:val="0"/>
                <w:sz w:val="24"/>
                <w:szCs w:val="22"/>
                <w14:textFill>
                  <w14:solidFill>
                    <w14:schemeClr w14:val="tx1"/>
                  </w14:solidFill>
                </w14:textFill>
              </w:rPr>
              <w:footnoteReference w:id="5"/>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0017</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基金合同生效日</w:t>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0018</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报告期末基金份额总额</w:t>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1702</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投资目标</w:t>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0035</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投资策略</w:t>
            </w:r>
            <w:r>
              <w:rPr>
                <w:rStyle w:val="31"/>
                <w:rFonts w:hint="eastAsia" w:ascii="方正仿宋简体" w:hAnsi="宋体" w:cs="Calibri"/>
                <w:color w:val="000000" w:themeColor="text1"/>
                <w:kern w:val="0"/>
                <w:sz w:val="24"/>
                <w:szCs w:val="22"/>
                <w14:textFill>
                  <w14:solidFill>
                    <w14:schemeClr w14:val="tx1"/>
                  </w14:solidFill>
                </w14:textFill>
              </w:rPr>
              <w:footnoteReference w:id="6"/>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0041</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业绩比较基准（若有）</w:t>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0062</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风险收益特征（若有）</w:t>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0063</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基金管理人</w:t>
            </w:r>
          </w:p>
        </w:tc>
        <w:tc>
          <w:tcPr>
            <w:tcW w:w="3867" w:type="dxa"/>
            <w:gridSpan w:val="3"/>
            <w:vAlign w:val="center"/>
          </w:tcPr>
          <w:p>
            <w:pP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0186</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基金托管人</w:t>
            </w:r>
          </w:p>
        </w:tc>
        <w:tc>
          <w:tcPr>
            <w:tcW w:w="3867" w:type="dxa"/>
            <w:gridSpan w:val="3"/>
            <w:vAlign w:val="center"/>
          </w:tcPr>
          <w:p>
            <w:pP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0213</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Merge w:val="restart"/>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基金投资</w:t>
            </w:r>
            <w:r>
              <w:rPr>
                <w:rFonts w:ascii="方正仿宋简体" w:hAnsi="宋体" w:cs="Calibri"/>
                <w:color w:val="000000" w:themeColor="text1"/>
                <w:kern w:val="0"/>
                <w:sz w:val="24"/>
                <w:szCs w:val="22"/>
                <w14:textFill>
                  <w14:solidFill>
                    <w14:schemeClr w14:val="tx1"/>
                  </w14:solidFill>
                </w14:textFill>
              </w:rPr>
              <w:t>顾问</w:t>
            </w:r>
            <w:r>
              <w:rPr>
                <w:rStyle w:val="31"/>
                <w:rFonts w:ascii="方正仿宋简体" w:hAnsi="宋体" w:cs="Calibri"/>
                <w:color w:val="000000" w:themeColor="text1"/>
                <w:kern w:val="0"/>
                <w:sz w:val="24"/>
                <w:szCs w:val="22"/>
                <w14:textFill>
                  <w14:solidFill>
                    <w14:schemeClr w14:val="tx1"/>
                  </w14:solidFill>
                </w14:textFill>
              </w:rPr>
              <w:footnoteReference w:id="7"/>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3588</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Merge w:val="continue"/>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基金保证人</w:t>
            </w:r>
            <w:r>
              <w:rPr>
                <w:rFonts w:hint="eastAsia" w:ascii="方正仿宋简体" w:hAnsi="宋体" w:cs="Calibri"/>
                <w:color w:val="000000" w:themeColor="text1"/>
                <w:kern w:val="0"/>
                <w:sz w:val="24"/>
                <w:szCs w:val="22"/>
                <w:vertAlign w:val="superscript"/>
                <w14:textFill>
                  <w14:solidFill>
                    <w14:schemeClr w14:val="tx1"/>
                  </w14:solidFill>
                </w14:textFill>
              </w:rPr>
              <w:footnoteReference w:id="8"/>
            </w:r>
          </w:p>
        </w:tc>
        <w:tc>
          <w:tcPr>
            <w:tcW w:w="3867" w:type="dxa"/>
            <w:gridSpan w:val="3"/>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0264</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bookmarkStart w:id="1" w:name="OLE_LINK3"/>
            <w:r>
              <w:rPr>
                <w:rFonts w:hint="eastAsia" w:ascii="方正仿宋简体" w:cs="Calibri"/>
                <w:color w:val="000000" w:themeColor="text1"/>
                <w:sz w:val="24"/>
                <w:szCs w:val="22"/>
                <w14:textFill>
                  <w14:solidFill>
                    <w14:schemeClr w14:val="tx1"/>
                  </w14:solidFill>
                </w14:textFill>
              </w:rPr>
              <w:t>下属分级基金的基金简称</w:t>
            </w:r>
            <w:r>
              <w:rPr>
                <w:rStyle w:val="31"/>
                <w:rFonts w:hint="eastAsia" w:ascii="方正仿宋简体" w:cs="Calibri"/>
                <w:color w:val="000000" w:themeColor="text1"/>
                <w:sz w:val="24"/>
                <w:szCs w:val="22"/>
                <w14:textFill>
                  <w14:solidFill>
                    <w14:schemeClr w14:val="tx1"/>
                  </w14:solidFill>
                </w14:textFill>
              </w:rPr>
              <w:footnoteReference w:id="9"/>
            </w:r>
          </w:p>
        </w:tc>
        <w:tc>
          <w:tcPr>
            <w:tcW w:w="1222"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0011</w:t>
            </w:r>
            <w:r>
              <w:rPr>
                <w:rStyle w:val="45"/>
                <w:rFonts w:hint="eastAsia" w:ascii="宋体" w:hAnsi="宋体" w:eastAsia="宋体" w:cs="Calibri"/>
                <w:color w:val="000000" w:themeColor="text1"/>
                <w:sz w:val="18"/>
                <w:szCs w:val="22"/>
                <w14:textFill>
                  <w14:solidFill>
                    <w14:schemeClr w14:val="tx1"/>
                  </w14:solidFill>
                </w14:textFill>
              </w:rPr>
              <w:t>）</w:t>
            </w:r>
          </w:p>
        </w:tc>
        <w:tc>
          <w:tcPr>
            <w:tcW w:w="1164"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0011</w:t>
            </w:r>
            <w:r>
              <w:rPr>
                <w:rStyle w:val="45"/>
                <w:rFonts w:hint="eastAsia" w:ascii="宋体" w:hAnsi="宋体" w:eastAsia="宋体" w:cs="Calibri"/>
                <w:color w:val="000000" w:themeColor="text1"/>
                <w:sz w:val="18"/>
                <w:szCs w:val="22"/>
                <w14:textFill>
                  <w14:solidFill>
                    <w14:schemeClr w14:val="tx1"/>
                  </w14:solidFill>
                </w14:textFill>
              </w:rPr>
              <w:t>）</w:t>
            </w:r>
          </w:p>
        </w:tc>
        <w:tc>
          <w:tcPr>
            <w:tcW w:w="1481"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0011</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cs="Calibri"/>
                <w:color w:val="000000" w:themeColor="text1"/>
                <w:sz w:val="24"/>
                <w:szCs w:val="22"/>
                <w14:textFill>
                  <w14:solidFill>
                    <w14:schemeClr w14:val="tx1"/>
                  </w14:solidFill>
                </w14:textFill>
              </w:rPr>
            </w:pPr>
            <w:r>
              <w:rPr>
                <w:rFonts w:hint="eastAsia" w:ascii="方正仿宋简体" w:cs="Calibri"/>
                <w:color w:val="000000" w:themeColor="text1"/>
                <w:sz w:val="24"/>
                <w:szCs w:val="22"/>
                <w14:textFill>
                  <w14:solidFill>
                    <w14:schemeClr w14:val="tx1"/>
                  </w14:solidFill>
                </w14:textFill>
              </w:rPr>
              <w:t>下属分级基金场内简称</w:t>
            </w:r>
          </w:p>
        </w:tc>
        <w:tc>
          <w:tcPr>
            <w:tcW w:w="1222" w:type="dxa"/>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（3214）</w:t>
            </w:r>
          </w:p>
        </w:tc>
        <w:tc>
          <w:tcPr>
            <w:tcW w:w="1164" w:type="dxa"/>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（3214）</w:t>
            </w:r>
          </w:p>
        </w:tc>
        <w:tc>
          <w:tcPr>
            <w:tcW w:w="1481" w:type="dxa"/>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（3214）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cs="Calibri"/>
                <w:color w:val="000000" w:themeColor="text1"/>
                <w:sz w:val="24"/>
                <w:szCs w:val="22"/>
                <w14:textFill>
                  <w14:solidFill>
                    <w14:schemeClr w14:val="tx1"/>
                  </w14:solidFill>
                </w14:textFill>
              </w:rPr>
              <w:t>下属分级基金的交易代码</w:t>
            </w:r>
          </w:p>
        </w:tc>
        <w:tc>
          <w:tcPr>
            <w:tcW w:w="1222"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0012</w:t>
            </w: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（0014）/（0015）</w:t>
            </w:r>
          </w:p>
        </w:tc>
        <w:tc>
          <w:tcPr>
            <w:tcW w:w="1164"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0012</w:t>
            </w: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（0014）/（0015）</w:t>
            </w:r>
          </w:p>
        </w:tc>
        <w:tc>
          <w:tcPr>
            <w:tcW w:w="1481"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0012</w:t>
            </w: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（0014）/（0015）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报告期末</w:t>
            </w:r>
            <w:r>
              <w:rPr>
                <w:rFonts w:hint="eastAsia" w:ascii="方正仿宋简体" w:cs="Calibri"/>
                <w:color w:val="000000" w:themeColor="text1"/>
                <w:sz w:val="24"/>
                <w:szCs w:val="22"/>
                <w14:textFill>
                  <w14:solidFill>
                    <w14:schemeClr w14:val="tx1"/>
                  </w14:solidFill>
                </w14:textFill>
              </w:rPr>
              <w:t>下属分级基金的份额总额</w:t>
            </w:r>
          </w:p>
        </w:tc>
        <w:tc>
          <w:tcPr>
            <w:tcW w:w="1222"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（1702）</w:t>
            </w:r>
          </w:p>
        </w:tc>
        <w:tc>
          <w:tcPr>
            <w:tcW w:w="1164"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（1702）</w:t>
            </w:r>
          </w:p>
        </w:tc>
        <w:tc>
          <w:tcPr>
            <w:tcW w:w="1481"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（1702）</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下属分级基金的风险收益特征</w:t>
            </w:r>
          </w:p>
        </w:tc>
        <w:tc>
          <w:tcPr>
            <w:tcW w:w="1222"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0063</w:t>
            </w:r>
            <w:r>
              <w:rPr>
                <w:rStyle w:val="45"/>
                <w:rFonts w:hint="eastAsia" w:eastAsia="宋体" w:cs="Calibri"/>
                <w:color w:val="000000" w:themeColor="text1"/>
                <w:sz w:val="18"/>
                <w:szCs w:val="22"/>
                <w14:textFill>
                  <w14:solidFill>
                    <w14:schemeClr w14:val="tx1"/>
                  </w14:solidFill>
                </w14:textFill>
              </w:rPr>
              <w:t>）</w:t>
            </w:r>
          </w:p>
        </w:tc>
        <w:tc>
          <w:tcPr>
            <w:tcW w:w="1164"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0063</w:t>
            </w:r>
            <w:r>
              <w:rPr>
                <w:rStyle w:val="45"/>
                <w:rFonts w:hint="eastAsia" w:eastAsia="宋体" w:cs="Calibri"/>
                <w:color w:val="000000" w:themeColor="text1"/>
                <w:sz w:val="18"/>
                <w:szCs w:val="22"/>
                <w14:textFill>
                  <w14:solidFill>
                    <w14:schemeClr w14:val="tx1"/>
                  </w14:solidFill>
                </w14:textFill>
              </w:rPr>
              <w:t>）</w:t>
            </w:r>
          </w:p>
        </w:tc>
        <w:tc>
          <w:tcPr>
            <w:tcW w:w="1481"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0063</w:t>
            </w:r>
            <w:r>
              <w:rPr>
                <w:rStyle w:val="45"/>
                <w:rFonts w:hint="eastAsia" w:eastAsia="宋体" w:cs="Calibri"/>
                <w:color w:val="000000" w:themeColor="text1"/>
                <w:sz w:val="18"/>
                <w:szCs w:val="22"/>
                <w14:textFill>
                  <w14:solidFill>
                    <w14:schemeClr w14:val="tx1"/>
                  </w14:solidFill>
                </w14:textFill>
              </w:rPr>
              <w:t>）</w:t>
            </w:r>
          </w:p>
        </w:tc>
      </w:tr>
    </w:tbl>
    <w:p>
      <w:pPr>
        <w:adjustRightInd w:val="0"/>
        <w:snapToGrid w:val="0"/>
        <w:spacing w:line="360" w:lineRule="exact"/>
        <w:rPr>
          <w:rStyle w:val="45"/>
          <w:rFonts w:eastAsia="宋体"/>
          <w:color w:val="000000" w:themeColor="text1"/>
          <w:sz w:val="18"/>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Style w:val="31"/>
          <w:rFonts w:ascii="宋体" w:hAnsi="宋体"/>
          <w:color w:val="000000" w:themeColor="text1"/>
          <w:sz w:val="24"/>
          <w14:textFill>
            <w14:solidFill>
              <w14:schemeClr w14:val="tx1"/>
            </w14:solidFill>
          </w14:textFill>
        </w:rPr>
        <w:footnoteReference w:id="10"/>
      </w:r>
      <w:r>
        <w:rPr>
          <w:rFonts w:hint="eastAsia" w:ascii="宋体" w:hAnsi="宋体"/>
          <w:color w:val="000000" w:themeColor="text1"/>
          <w:sz w:val="24"/>
          <w14:textFill>
            <w14:solidFill>
              <w14:schemeClr w14:val="tx1"/>
            </w14:solidFill>
          </w14:textFill>
        </w:rPr>
        <w:t>：</w:t>
      </w:r>
      <w:r>
        <w:rPr>
          <w:rStyle w:val="45"/>
          <w:rFonts w:hint="eastAsia" w:eastAsia="宋体"/>
          <w:color w:val="000000" w:themeColor="text1"/>
          <w:sz w:val="18"/>
          <w14:textFill>
            <w14:solidFill>
              <w14:schemeClr w14:val="tx1"/>
            </w14:solidFill>
          </w14:textFill>
        </w:rPr>
        <w:t>（1752）</w:t>
      </w:r>
    </w:p>
    <w:p>
      <w:pPr>
        <w:outlineLvl w:val="2"/>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2.1.1 目标基金基本情况</w:t>
      </w:r>
      <w:r>
        <w:rPr>
          <w:rFonts w:ascii="宋体" w:hAnsi="宋体"/>
          <w:b/>
          <w:color w:val="000000" w:themeColor="text1"/>
          <w:sz w:val="24"/>
          <w:vertAlign w:val="superscript"/>
          <w14:textFill>
            <w14:solidFill>
              <w14:schemeClr w14:val="tx1"/>
            </w14:solidFill>
          </w14:textFill>
        </w:rPr>
        <w:footnoteReference w:id="11"/>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5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基金名称</w:t>
            </w:r>
          </w:p>
        </w:tc>
        <w:tc>
          <w:tcPr>
            <w:tcW w:w="5174"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2607</w:t>
            </w:r>
            <w:r>
              <w:rPr>
                <w:rFonts w:hint="eastAsia" w:ascii="宋体" w:hAnsi="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trPr>
        <w:tc>
          <w:tcPr>
            <w:tcW w:w="3348" w:type="dxa"/>
            <w:vAlign w:val="center"/>
          </w:tcPr>
          <w:p>
            <w:pPr>
              <w:rPr>
                <w:rFonts w:ascii="宋体" w:hAnsi="宋体" w:cs="Calibri"/>
                <w:color w:val="000000" w:themeColor="text1"/>
                <w:sz w:val="24"/>
                <w:szCs w:val="22"/>
                <w:highlight w:val="yellow"/>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基金主代码</w:t>
            </w:r>
          </w:p>
        </w:tc>
        <w:tc>
          <w:tcPr>
            <w:tcW w:w="5174" w:type="dxa"/>
          </w:tcPr>
          <w:p>
            <w:pPr>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2608</w:t>
            </w:r>
            <w:r>
              <w:rPr>
                <w:rFonts w:hint="eastAsia" w:ascii="宋体" w:hAnsi="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基金运作方式</w:t>
            </w:r>
          </w:p>
        </w:tc>
        <w:tc>
          <w:tcPr>
            <w:tcW w:w="5174"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2609</w:t>
            </w:r>
            <w:r>
              <w:rPr>
                <w:rFonts w:hint="eastAsia" w:ascii="宋体" w:hAnsi="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基金合同生效日</w:t>
            </w:r>
          </w:p>
        </w:tc>
        <w:tc>
          <w:tcPr>
            <w:tcW w:w="5174"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2610</w:t>
            </w:r>
            <w:r>
              <w:rPr>
                <w:rFonts w:hint="eastAsia" w:ascii="宋体" w:hAnsi="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基金份额</w:t>
            </w:r>
            <w:r>
              <w:rPr>
                <w:rFonts w:ascii="宋体" w:hAnsi="宋体" w:cs="Calibri"/>
                <w:color w:val="000000" w:themeColor="text1"/>
                <w:sz w:val="24"/>
                <w:szCs w:val="22"/>
                <w14:textFill>
                  <w14:solidFill>
                    <w14:schemeClr w14:val="tx1"/>
                  </w14:solidFill>
                </w14:textFill>
              </w:rPr>
              <w:t>上市</w:t>
            </w:r>
            <w:r>
              <w:rPr>
                <w:rFonts w:hint="eastAsia" w:ascii="宋体" w:hAnsi="宋体" w:cs="Calibri"/>
                <w:color w:val="000000" w:themeColor="text1"/>
                <w:sz w:val="24"/>
                <w:szCs w:val="22"/>
                <w14:textFill>
                  <w14:solidFill>
                    <w14:schemeClr w14:val="tx1"/>
                  </w14:solidFill>
                </w14:textFill>
              </w:rPr>
              <w:t>的证券</w:t>
            </w:r>
            <w:r>
              <w:rPr>
                <w:rFonts w:ascii="宋体" w:hAnsi="宋体" w:cs="Calibri"/>
                <w:color w:val="000000" w:themeColor="text1"/>
                <w:sz w:val="24"/>
                <w:szCs w:val="22"/>
                <w14:textFill>
                  <w14:solidFill>
                    <w14:schemeClr w14:val="tx1"/>
                  </w14:solidFill>
                </w14:textFill>
              </w:rPr>
              <w:t>交易所</w:t>
            </w:r>
          </w:p>
        </w:tc>
        <w:tc>
          <w:tcPr>
            <w:tcW w:w="5174"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2611</w:t>
            </w:r>
            <w:r>
              <w:rPr>
                <w:rFonts w:hint="eastAsia" w:ascii="宋体" w:hAnsi="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上市</w:t>
            </w:r>
            <w:r>
              <w:rPr>
                <w:rFonts w:hint="eastAsia" w:ascii="宋体" w:hAnsi="宋体" w:cs="Calibri"/>
                <w:color w:val="000000" w:themeColor="text1"/>
                <w:sz w:val="24"/>
                <w:szCs w:val="22"/>
                <w14:textFill>
                  <w14:solidFill>
                    <w14:schemeClr w14:val="tx1"/>
                  </w14:solidFill>
                </w14:textFill>
              </w:rPr>
              <w:t>日期</w:t>
            </w:r>
          </w:p>
        </w:tc>
        <w:tc>
          <w:tcPr>
            <w:tcW w:w="5174"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2612</w:t>
            </w:r>
            <w:r>
              <w:rPr>
                <w:rFonts w:hint="eastAsia" w:ascii="宋体" w:hAnsi="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基金管理人名称</w:t>
            </w:r>
          </w:p>
        </w:tc>
        <w:tc>
          <w:tcPr>
            <w:tcW w:w="5174"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2613</w:t>
            </w:r>
            <w:r>
              <w:rPr>
                <w:rFonts w:hint="eastAsia" w:ascii="宋体" w:hAnsi="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基金托管人名称</w:t>
            </w:r>
          </w:p>
        </w:tc>
        <w:tc>
          <w:tcPr>
            <w:tcW w:w="5174"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2614</w:t>
            </w:r>
            <w:r>
              <w:rPr>
                <w:rFonts w:hint="eastAsia" w:ascii="宋体" w:hAnsi="宋体" w:cs="Calibri"/>
                <w:color w:val="000000" w:themeColor="text1"/>
                <w:kern w:val="0"/>
                <w:sz w:val="18"/>
                <w:szCs w:val="22"/>
                <w14:textFill>
                  <w14:solidFill>
                    <w14:schemeClr w14:val="tx1"/>
                  </w14:solidFill>
                </w14:textFill>
              </w:rPr>
              <w:t>）</w:t>
            </w:r>
          </w:p>
        </w:tc>
      </w:tr>
    </w:tbl>
    <w:p>
      <w:pP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color w:val="000000" w:themeColor="text1"/>
          <w:kern w:val="0"/>
          <w:sz w:val="18"/>
          <w14:textFill>
            <w14:solidFill>
              <w14:schemeClr w14:val="tx1"/>
            </w14:solidFill>
          </w14:textFill>
        </w:rPr>
        <w:t>（</w:t>
      </w:r>
      <w:r>
        <w:rPr>
          <w:rFonts w:ascii="宋体" w:hAnsi="宋体"/>
          <w:color w:val="000000" w:themeColor="text1"/>
          <w:kern w:val="0"/>
          <w:sz w:val="18"/>
          <w14:textFill>
            <w14:solidFill>
              <w14:schemeClr w14:val="tx1"/>
            </w14:solidFill>
          </w14:textFill>
        </w:rPr>
        <w:t>2576</w:t>
      </w:r>
      <w:r>
        <w:rPr>
          <w:rFonts w:hint="eastAsia" w:ascii="宋体" w:hAnsi="宋体"/>
          <w:color w:val="000000" w:themeColor="text1"/>
          <w:kern w:val="0"/>
          <w:sz w:val="18"/>
          <w14:textFill>
            <w14:solidFill>
              <w14:schemeClr w14:val="tx1"/>
            </w14:solidFill>
          </w14:textFill>
        </w:rPr>
        <w:t>）</w:t>
      </w:r>
    </w:p>
    <w:p>
      <w:pPr>
        <w:outlineLvl w:val="2"/>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2.1.2 目标基金产品说明</w:t>
      </w:r>
      <w:r>
        <w:rPr>
          <w:rFonts w:ascii="宋体" w:hAnsi="宋体"/>
          <w:b/>
          <w:color w:val="000000" w:themeColor="text1"/>
          <w:sz w:val="24"/>
          <w:vertAlign w:val="superscript"/>
          <w14:textFill>
            <w14:solidFill>
              <w14:schemeClr w14:val="tx1"/>
            </w14:solidFill>
          </w14:textFill>
        </w:rPr>
        <w:footnoteReference w:id="12"/>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投资目标</w:t>
            </w:r>
          </w:p>
        </w:tc>
        <w:tc>
          <w:tcPr>
            <w:tcW w:w="4261"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2616</w:t>
            </w:r>
            <w:r>
              <w:rPr>
                <w:rFonts w:hint="eastAsia" w:ascii="宋体" w:hAnsi="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投资策略</w:t>
            </w:r>
          </w:p>
        </w:tc>
        <w:tc>
          <w:tcPr>
            <w:tcW w:w="4261"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2617</w:t>
            </w:r>
            <w:r>
              <w:rPr>
                <w:rFonts w:hint="eastAsia" w:ascii="宋体" w:hAnsi="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业绩比较基准</w:t>
            </w:r>
          </w:p>
        </w:tc>
        <w:tc>
          <w:tcPr>
            <w:tcW w:w="4261"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2618</w:t>
            </w:r>
            <w:r>
              <w:rPr>
                <w:rFonts w:hint="eastAsia" w:ascii="宋体" w:hAnsi="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风险收益特征</w:t>
            </w:r>
          </w:p>
        </w:tc>
        <w:tc>
          <w:tcPr>
            <w:tcW w:w="4261" w:type="dxa"/>
          </w:tcPr>
          <w:p>
            <w:pP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2619</w:t>
            </w:r>
            <w:r>
              <w:rPr>
                <w:rFonts w:hint="eastAsia" w:ascii="宋体" w:hAnsi="宋体" w:cs="Calibri"/>
                <w:color w:val="000000" w:themeColor="text1"/>
                <w:kern w:val="0"/>
                <w:sz w:val="18"/>
                <w:szCs w:val="22"/>
                <w14:textFill>
                  <w14:solidFill>
                    <w14:schemeClr w14:val="tx1"/>
                  </w14:solidFill>
                </w14:textFill>
              </w:rPr>
              <w:t>）</w:t>
            </w:r>
          </w:p>
        </w:tc>
      </w:tr>
    </w:tbl>
    <w:p>
      <w:pPr>
        <w:rPr>
          <w:rFonts w:ascii="宋体" w:hAnsi="宋体"/>
          <w:color w:val="000000" w:themeColor="text1"/>
          <w:sz w:val="18"/>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color w:val="000000" w:themeColor="text1"/>
          <w:kern w:val="0"/>
          <w:sz w:val="18"/>
          <w14:textFill>
            <w14:solidFill>
              <w14:schemeClr w14:val="tx1"/>
            </w14:solidFill>
          </w14:textFill>
        </w:rPr>
        <w:t>（</w:t>
      </w:r>
      <w:r>
        <w:rPr>
          <w:rFonts w:ascii="宋体" w:hAnsi="宋体"/>
          <w:color w:val="000000" w:themeColor="text1"/>
          <w:kern w:val="0"/>
          <w:sz w:val="18"/>
          <w14:textFill>
            <w14:solidFill>
              <w14:schemeClr w14:val="tx1"/>
            </w14:solidFill>
          </w14:textFill>
        </w:rPr>
        <w:t>2577</w:t>
      </w:r>
      <w:r>
        <w:rPr>
          <w:rFonts w:hint="eastAsia" w:ascii="宋体" w:hAnsi="宋体"/>
          <w:color w:val="000000" w:themeColor="text1"/>
          <w:kern w:val="0"/>
          <w:sz w:val="18"/>
          <w14:textFill>
            <w14:solidFill>
              <w14:schemeClr w14:val="tx1"/>
            </w14:solidFill>
          </w14:textFill>
        </w:rPr>
        <w:t>）</w:t>
      </w:r>
    </w:p>
    <w:p>
      <w:pPr>
        <w:adjustRightInd w:val="0"/>
        <w:snapToGrid w:val="0"/>
        <w:spacing w:line="360" w:lineRule="exact"/>
        <w:rPr>
          <w:rFonts w:ascii="宋体" w:hAnsi="宋体"/>
          <w:color w:val="000000" w:themeColor="text1"/>
          <w:sz w:val="24"/>
          <w14:textFill>
            <w14:solidFill>
              <w14:schemeClr w14:val="tx1"/>
            </w14:solidFill>
          </w14:textFill>
        </w:rPr>
      </w:pPr>
    </w:p>
    <w:p>
      <w:pPr>
        <w:pStyle w:val="3"/>
        <w:adjustRightInd w:val="0"/>
        <w:snapToGrid w:val="0"/>
        <w:spacing w:before="0" w:after="0" w:line="56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§3  主要财务指标和基金净值表现</w:t>
      </w:r>
    </w:p>
    <w:p>
      <w:pPr>
        <w:adjustRightInd w:val="0"/>
        <w:snapToGrid w:val="0"/>
        <w:spacing w:line="34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3.1 主要财务指标</w:t>
      </w:r>
      <w:r>
        <w:rPr>
          <w:rStyle w:val="31"/>
          <w:rFonts w:ascii="宋体" w:hAnsi="宋体"/>
          <w:b/>
          <w:color w:val="000000" w:themeColor="text1"/>
          <w:sz w:val="24"/>
          <w14:textFill>
            <w14:solidFill>
              <w14:schemeClr w14:val="tx1"/>
            </w14:solidFill>
          </w14:textFill>
        </w:rPr>
        <w:footnoteReference w:id="13"/>
      </w:r>
    </w:p>
    <w:p>
      <w:pPr>
        <w:adjustRightInd w:val="0"/>
        <w:snapToGrid w:val="0"/>
        <w:spacing w:line="340" w:lineRule="exact"/>
        <w:ind w:left="7111" w:hanging="7092" w:hangingChars="2143"/>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单位</w:t>
      </w:r>
      <w:r>
        <w:rPr>
          <w:rStyle w:val="31"/>
          <w:rFonts w:ascii="宋体" w:hAnsi="宋体"/>
          <w:color w:val="000000" w:themeColor="text1"/>
          <w14:textFill>
            <w14:solidFill>
              <w14:schemeClr w14:val="tx1"/>
            </w14:solidFill>
          </w14:textFill>
        </w:rPr>
        <w:footnoteReference w:id="14"/>
      </w:r>
      <w:r>
        <w:rPr>
          <w:rFonts w:hint="eastAsia" w:ascii="宋体" w:hAnsi="宋体"/>
          <w:color w:val="000000" w:themeColor="text1"/>
          <w14:textFill>
            <w14:solidFill>
              <w14:schemeClr w14:val="tx1"/>
            </w14:solidFill>
          </w14:textFill>
        </w:rPr>
        <w:t xml:space="preserve">： </w:t>
      </w:r>
    </w:p>
    <w:tbl>
      <w:tblPr>
        <w:tblStyle w:val="32"/>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8"/>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vAlign w:val="center"/>
          </w:tcPr>
          <w:p>
            <w:pPr>
              <w:pStyle w:val="24"/>
              <w:adjustRightInd w:val="0"/>
              <w:snapToGrid w:val="0"/>
              <w:spacing w:before="0" w:beforeAutospacing="0" w:after="0" w:afterAutospacing="0" w:line="400" w:lineRule="exact"/>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主要财务指标</w:t>
            </w:r>
          </w:p>
        </w:tc>
        <w:tc>
          <w:tcPr>
            <w:tcW w:w="3420" w:type="dxa"/>
            <w:vAlign w:val="center"/>
          </w:tcPr>
          <w:p>
            <w:pPr>
              <w:adjustRightInd w:val="0"/>
              <w:snapToGrid w:val="0"/>
              <w:spacing w:line="400" w:lineRule="exact"/>
              <w:jc w:val="center"/>
              <w:rPr>
                <w:rFonts w:ascii="方正仿宋简体" w:hAnsi="宋体" w:cs="Calibri"/>
                <w:color w:val="000000" w:themeColor="text1"/>
                <w:kern w:val="0"/>
                <w:sz w:val="18"/>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报告期（年 月 日-年 月 日）</w:t>
            </w:r>
            <w:r>
              <w:rPr>
                <w:rStyle w:val="45"/>
                <w:rFonts w:hint="eastAsia" w:eastAsia="宋体" w:cs="Calibri"/>
                <w:color w:val="000000" w:themeColor="text1"/>
                <w:sz w:val="18"/>
                <w:szCs w:val="22"/>
                <w14:textFill>
                  <w14:solidFill>
                    <w14:schemeClr w14:val="tx1"/>
                  </w14:solidFill>
                </w14:textFill>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tcPr>
          <w:p>
            <w:pPr>
              <w:pStyle w:val="24"/>
              <w:adjustRightInd w:val="0"/>
              <w:snapToGrid w:val="0"/>
              <w:spacing w:before="0" w:beforeAutospacing="0" w:after="0" w:afterAutospacing="0" w:line="400" w:lineRule="exact"/>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1.本期已实现收益</w:t>
            </w:r>
            <w:r>
              <w:rPr>
                <w:rStyle w:val="31"/>
                <w:rFonts w:hint="eastAsia" w:ascii="方正仿宋简体" w:eastAsia="方正仿宋简体" w:cs="Calibri"/>
                <w:color w:val="000000" w:themeColor="text1"/>
                <w:szCs w:val="22"/>
                <w14:textFill>
                  <w14:solidFill>
                    <w14:schemeClr w14:val="tx1"/>
                  </w14:solidFill>
                </w14:textFill>
              </w:rPr>
              <w:footnoteReference w:id="15"/>
            </w:r>
          </w:p>
        </w:tc>
        <w:tc>
          <w:tcPr>
            <w:tcW w:w="3420" w:type="dxa"/>
            <w:vAlign w:val="center"/>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0498</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tcPr>
          <w:p>
            <w:pPr>
              <w:pStyle w:val="24"/>
              <w:adjustRightInd w:val="0"/>
              <w:snapToGrid w:val="0"/>
              <w:spacing w:before="0" w:beforeAutospacing="0" w:after="0" w:afterAutospacing="0" w:line="400" w:lineRule="exact"/>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2.本期利润</w:t>
            </w:r>
            <w:r>
              <w:rPr>
                <w:rStyle w:val="31"/>
                <w:rFonts w:hint="eastAsia" w:ascii="方正仿宋简体" w:eastAsia="方正仿宋简体" w:cs="Calibri"/>
                <w:color w:val="000000" w:themeColor="text1"/>
                <w:szCs w:val="22"/>
                <w14:textFill>
                  <w14:solidFill>
                    <w14:schemeClr w14:val="tx1"/>
                  </w14:solidFill>
                </w14:textFill>
              </w:rPr>
              <w:footnoteReference w:id="16"/>
            </w:r>
          </w:p>
        </w:tc>
        <w:tc>
          <w:tcPr>
            <w:tcW w:w="3420" w:type="dxa"/>
            <w:vAlign w:val="center"/>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0497</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tcPr>
          <w:p>
            <w:pPr>
              <w:pStyle w:val="24"/>
              <w:adjustRightInd w:val="0"/>
              <w:snapToGrid w:val="0"/>
              <w:spacing w:before="0" w:beforeAutospacing="0" w:after="0" w:afterAutospacing="0" w:line="400" w:lineRule="exact"/>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3.加权平均基金份额本期利润</w:t>
            </w:r>
          </w:p>
        </w:tc>
        <w:tc>
          <w:tcPr>
            <w:tcW w:w="3420" w:type="dxa"/>
            <w:vAlign w:val="center"/>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0500</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tcPr>
          <w:p>
            <w:pPr>
              <w:pStyle w:val="24"/>
              <w:adjustRightInd w:val="0"/>
              <w:snapToGrid w:val="0"/>
              <w:spacing w:before="0" w:beforeAutospacing="0" w:after="0" w:afterAutospacing="0" w:line="400" w:lineRule="exact"/>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4.期末基金资产净值</w:t>
            </w:r>
          </w:p>
        </w:tc>
        <w:tc>
          <w:tcPr>
            <w:tcW w:w="3420" w:type="dxa"/>
            <w:vAlign w:val="center"/>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0505</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5328" w:type="dxa"/>
          </w:tcPr>
          <w:p>
            <w:pPr>
              <w:pStyle w:val="24"/>
              <w:adjustRightInd w:val="0"/>
              <w:snapToGrid w:val="0"/>
              <w:spacing w:before="0" w:beforeAutospacing="0" w:after="0" w:afterAutospacing="0" w:line="400" w:lineRule="exact"/>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5.期末基金份额净值</w:t>
            </w:r>
          </w:p>
        </w:tc>
        <w:tc>
          <w:tcPr>
            <w:tcW w:w="3420" w:type="dxa"/>
            <w:vAlign w:val="center"/>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0506</w:t>
            </w:r>
            <w:r>
              <w:rPr>
                <w:rStyle w:val="45"/>
                <w:rFonts w:hint="eastAsia" w:eastAsia="宋体" w:cs="Calibri"/>
                <w:color w:val="000000" w:themeColor="text1"/>
                <w:sz w:val="18"/>
                <w:szCs w:val="22"/>
                <w14:textFill>
                  <w14:solidFill>
                    <w14:schemeClr w14:val="tx1"/>
                  </w14:solidFill>
                </w14:textFill>
              </w:rPr>
              <w:t>）</w:t>
            </w:r>
          </w:p>
        </w:tc>
      </w:tr>
    </w:tbl>
    <w:p>
      <w:pPr>
        <w:adjustRightInd w:val="0"/>
        <w:snapToGrid w:val="0"/>
        <w:spacing w:line="440" w:lineRule="exact"/>
        <w:rPr>
          <w:rFonts w:ascii="宋体" w:hAnsi="宋体"/>
          <w:color w:val="000000" w:themeColor="text1"/>
          <w:kern w:val="0"/>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Style w:val="31"/>
          <w:rFonts w:ascii="宋体" w:hAnsi="宋体"/>
          <w:color w:val="000000" w:themeColor="text1"/>
          <w:sz w:val="24"/>
          <w14:textFill>
            <w14:solidFill>
              <w14:schemeClr w14:val="tx1"/>
            </w14:solidFill>
          </w14:textFill>
        </w:rPr>
        <w:footnoteReference w:id="17"/>
      </w:r>
      <w:r>
        <w:rPr>
          <w:rFonts w:hint="eastAsia" w:ascii="宋体" w:hAnsi="宋体"/>
          <w:color w:val="000000" w:themeColor="text1"/>
          <w:sz w:val="24"/>
          <w14:textFill>
            <w14:solidFill>
              <w14:schemeClr w14:val="tx1"/>
            </w14:solidFill>
          </w14:textFill>
        </w:rPr>
        <w:t>：</w:t>
      </w:r>
      <w:r>
        <w:rPr>
          <w:rStyle w:val="45"/>
          <w:rFonts w:hint="eastAsia" w:eastAsia="宋体"/>
          <w:color w:val="000000" w:themeColor="text1"/>
          <w:sz w:val="18"/>
          <w14:textFill>
            <w14:solidFill>
              <w14:schemeClr w14:val="tx1"/>
            </w14:solidFill>
          </w14:textFill>
        </w:rPr>
        <w:t>（</w:t>
      </w:r>
      <w:r>
        <w:rPr>
          <w:rStyle w:val="45"/>
          <w:rFonts w:eastAsia="宋体"/>
          <w:color w:val="000000" w:themeColor="text1"/>
          <w:sz w:val="18"/>
          <w14:textFill>
            <w14:solidFill>
              <w14:schemeClr w14:val="tx1"/>
            </w14:solidFill>
          </w14:textFill>
        </w:rPr>
        <w:t>0515</w:t>
      </w:r>
      <w:r>
        <w:rPr>
          <w:rStyle w:val="45"/>
          <w:rFonts w:hint="eastAsia" w:eastAsia="宋体"/>
          <w:color w:val="000000" w:themeColor="text1"/>
          <w:sz w:val="18"/>
          <w14:textFill>
            <w14:solidFill>
              <w14:schemeClr w14:val="tx1"/>
            </w14:solidFill>
          </w14:textFill>
        </w:rPr>
        <w:t>）</w:t>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3.2 基金净值表现</w:t>
      </w:r>
      <w:r>
        <w:rPr>
          <w:rStyle w:val="31"/>
          <w:rFonts w:ascii="宋体" w:hAnsi="宋体"/>
          <w:b/>
          <w:color w:val="000000" w:themeColor="text1"/>
          <w:sz w:val="24"/>
          <w14:textFill>
            <w14:solidFill>
              <w14:schemeClr w14:val="tx1"/>
            </w14:solidFill>
          </w14:textFill>
        </w:rPr>
        <w:footnoteReference w:id="18"/>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 xml:space="preserve">3.2.1 </w:t>
      </w:r>
      <w:r>
        <w:rPr>
          <w:rFonts w:ascii="宋体" w:hAnsi="宋体"/>
          <w:b/>
          <w:color w:val="000000" w:themeColor="text1"/>
          <w:sz w:val="24"/>
          <w14:textFill>
            <w14:solidFill>
              <w14:schemeClr w14:val="tx1"/>
            </w14:solidFill>
          </w14:textFill>
        </w:rPr>
        <w:t>基金份额净值增长率及其与同期业绩比较基准收益率的比较</w:t>
      </w:r>
      <w:r>
        <w:rPr>
          <w:rStyle w:val="31"/>
          <w:rFonts w:ascii="宋体" w:hAnsi="宋体"/>
          <w:b/>
          <w:color w:val="000000" w:themeColor="text1"/>
          <w:sz w:val="24"/>
          <w14:textFill>
            <w14:solidFill>
              <w14:schemeClr w14:val="tx1"/>
            </w14:solidFill>
          </w14:textFill>
        </w:rPr>
        <w:footnoteReference w:id="19"/>
      </w:r>
    </w:p>
    <w:tbl>
      <w:tblPr>
        <w:tblStyle w:val="32"/>
        <w:tblW w:w="98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993"/>
        <w:gridCol w:w="1308"/>
        <w:gridCol w:w="1633"/>
        <w:gridCol w:w="2195"/>
        <w:gridCol w:w="105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阶段</w:t>
            </w:r>
          </w:p>
        </w:tc>
        <w:tc>
          <w:tcPr>
            <w:tcW w:w="993" w:type="dxa"/>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净值增长率①</w:t>
            </w:r>
          </w:p>
        </w:tc>
        <w:tc>
          <w:tcPr>
            <w:tcW w:w="1308" w:type="dxa"/>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净值增长率标准差②</w:t>
            </w:r>
          </w:p>
        </w:tc>
        <w:tc>
          <w:tcPr>
            <w:tcW w:w="1633" w:type="dxa"/>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业绩比较基准收益率③</w:t>
            </w:r>
          </w:p>
        </w:tc>
        <w:tc>
          <w:tcPr>
            <w:tcW w:w="2195" w:type="dxa"/>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业绩比较基准收益率标准差④</w:t>
            </w:r>
          </w:p>
        </w:tc>
        <w:tc>
          <w:tcPr>
            <w:tcW w:w="1054" w:type="dxa"/>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①-③</w:t>
            </w:r>
          </w:p>
        </w:tc>
        <w:tc>
          <w:tcPr>
            <w:tcW w:w="984" w:type="dxa"/>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②-④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（0518）</w:t>
            </w:r>
          </w:p>
        </w:tc>
        <w:tc>
          <w:tcPr>
            <w:tcW w:w="993" w:type="dxa"/>
            <w:vAlign w:val="center"/>
          </w:tcPr>
          <w:p>
            <w:pPr>
              <w:pStyle w:val="24"/>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（0519）</w:t>
            </w:r>
          </w:p>
        </w:tc>
        <w:tc>
          <w:tcPr>
            <w:tcW w:w="1308" w:type="dxa"/>
            <w:vAlign w:val="center"/>
          </w:tcPr>
          <w:p>
            <w:pPr>
              <w:pStyle w:val="24"/>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（0520）</w:t>
            </w:r>
          </w:p>
        </w:tc>
        <w:tc>
          <w:tcPr>
            <w:tcW w:w="1633" w:type="dxa"/>
            <w:vAlign w:val="center"/>
          </w:tcPr>
          <w:p>
            <w:pPr>
              <w:pStyle w:val="24"/>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（0521）</w:t>
            </w:r>
          </w:p>
        </w:tc>
        <w:tc>
          <w:tcPr>
            <w:tcW w:w="2195" w:type="dxa"/>
            <w:vAlign w:val="center"/>
          </w:tcPr>
          <w:p>
            <w:pPr>
              <w:pStyle w:val="24"/>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（0522）</w:t>
            </w:r>
          </w:p>
        </w:tc>
        <w:tc>
          <w:tcPr>
            <w:tcW w:w="1054" w:type="dxa"/>
            <w:vAlign w:val="center"/>
          </w:tcPr>
          <w:p>
            <w:pPr>
              <w:pStyle w:val="24"/>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（0523）</w:t>
            </w:r>
          </w:p>
        </w:tc>
        <w:tc>
          <w:tcPr>
            <w:tcW w:w="984" w:type="dxa"/>
            <w:vAlign w:val="center"/>
          </w:tcPr>
          <w:p>
            <w:pPr>
              <w:pStyle w:val="24"/>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（0524）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w:t>
            </w:r>
            <w:r>
              <w:rPr>
                <w:rFonts w:ascii="方正仿宋简体" w:eastAsia="方正仿宋简体" w:cs="Calibri"/>
                <w:color w:val="000000" w:themeColor="text1"/>
                <w:szCs w:val="22"/>
                <w14:textFill>
                  <w14:solidFill>
                    <w14:schemeClr w14:val="tx1"/>
                  </w14:solidFill>
                </w14:textFill>
              </w:rPr>
              <w:t>三个月</w:t>
            </w:r>
          </w:p>
        </w:tc>
        <w:tc>
          <w:tcPr>
            <w:tcW w:w="993" w:type="dxa"/>
            <w:vAlign w:val="center"/>
          </w:tcPr>
          <w:p>
            <w:pPr>
              <w:pStyle w:val="24"/>
              <w:jc w:val="center"/>
              <w:rPr>
                <w:rFonts w:cs="Calibri"/>
                <w:color w:val="000000" w:themeColor="text1"/>
                <w:sz w:val="18"/>
                <w:szCs w:val="22"/>
                <w14:textFill>
                  <w14:solidFill>
                    <w14:schemeClr w14:val="tx1"/>
                  </w14:solidFill>
                </w14:textFill>
              </w:rPr>
            </w:pPr>
          </w:p>
        </w:tc>
        <w:tc>
          <w:tcPr>
            <w:tcW w:w="1308"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过去六</w:t>
            </w:r>
            <w:r>
              <w:rPr>
                <w:rFonts w:ascii="方正仿宋简体" w:eastAsia="方正仿宋简体" w:cs="Calibri"/>
                <w:color w:val="000000" w:themeColor="text1"/>
                <w:szCs w:val="22"/>
                <w14:textFill>
                  <w14:solidFill>
                    <w14:schemeClr w14:val="tx1"/>
                  </w14:solidFill>
                </w14:textFill>
              </w:rPr>
              <w:t>个月</w:t>
            </w:r>
          </w:p>
        </w:tc>
        <w:tc>
          <w:tcPr>
            <w:tcW w:w="993" w:type="dxa"/>
            <w:vAlign w:val="center"/>
          </w:tcPr>
          <w:p>
            <w:pPr>
              <w:pStyle w:val="24"/>
              <w:jc w:val="center"/>
              <w:rPr>
                <w:rFonts w:cs="Calibri"/>
                <w:color w:val="000000" w:themeColor="text1"/>
                <w:sz w:val="18"/>
                <w:szCs w:val="22"/>
                <w14:textFill>
                  <w14:solidFill>
                    <w14:schemeClr w14:val="tx1"/>
                  </w14:solidFill>
                </w14:textFill>
              </w:rPr>
            </w:pPr>
          </w:p>
        </w:tc>
        <w:tc>
          <w:tcPr>
            <w:tcW w:w="1308"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过去一年</w:t>
            </w:r>
          </w:p>
        </w:tc>
        <w:tc>
          <w:tcPr>
            <w:tcW w:w="993" w:type="dxa"/>
            <w:vAlign w:val="center"/>
          </w:tcPr>
          <w:p>
            <w:pPr>
              <w:pStyle w:val="24"/>
              <w:jc w:val="center"/>
              <w:rPr>
                <w:rFonts w:cs="Calibri"/>
                <w:color w:val="000000" w:themeColor="text1"/>
                <w:sz w:val="18"/>
                <w:szCs w:val="22"/>
                <w14:textFill>
                  <w14:solidFill>
                    <w14:schemeClr w14:val="tx1"/>
                  </w14:solidFill>
                </w14:textFill>
              </w:rPr>
            </w:pPr>
          </w:p>
        </w:tc>
        <w:tc>
          <w:tcPr>
            <w:tcW w:w="1308"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过去三年</w:t>
            </w:r>
          </w:p>
        </w:tc>
        <w:tc>
          <w:tcPr>
            <w:tcW w:w="993" w:type="dxa"/>
            <w:vAlign w:val="center"/>
          </w:tcPr>
          <w:p>
            <w:pPr>
              <w:pStyle w:val="24"/>
              <w:jc w:val="center"/>
              <w:rPr>
                <w:rFonts w:cs="Calibri"/>
                <w:color w:val="000000" w:themeColor="text1"/>
                <w:sz w:val="18"/>
                <w:szCs w:val="22"/>
                <w14:textFill>
                  <w14:solidFill>
                    <w14:schemeClr w14:val="tx1"/>
                  </w14:solidFill>
                </w14:textFill>
              </w:rPr>
            </w:pPr>
          </w:p>
        </w:tc>
        <w:tc>
          <w:tcPr>
            <w:tcW w:w="1308"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过去五年</w:t>
            </w:r>
          </w:p>
        </w:tc>
        <w:tc>
          <w:tcPr>
            <w:tcW w:w="993" w:type="dxa"/>
            <w:vAlign w:val="center"/>
          </w:tcPr>
          <w:p>
            <w:pPr>
              <w:pStyle w:val="24"/>
              <w:jc w:val="center"/>
              <w:rPr>
                <w:rFonts w:cs="Calibri"/>
                <w:color w:val="000000" w:themeColor="text1"/>
                <w:sz w:val="18"/>
                <w:szCs w:val="22"/>
                <w14:textFill>
                  <w14:solidFill>
                    <w14:schemeClr w14:val="tx1"/>
                  </w14:solidFill>
                </w14:textFill>
              </w:rPr>
            </w:pPr>
          </w:p>
        </w:tc>
        <w:tc>
          <w:tcPr>
            <w:tcW w:w="1308"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自基金</w:t>
            </w:r>
            <w:r>
              <w:rPr>
                <w:rFonts w:ascii="方正仿宋简体" w:eastAsia="方正仿宋简体" w:cs="Calibri"/>
                <w:color w:val="000000" w:themeColor="text1"/>
                <w:szCs w:val="22"/>
                <w14:textFill>
                  <w14:solidFill>
                    <w14:schemeClr w14:val="tx1"/>
                  </w14:solidFill>
                </w14:textFill>
              </w:rPr>
              <w:t>合同</w:t>
            </w:r>
            <w:r>
              <w:rPr>
                <w:rFonts w:hint="eastAsia" w:ascii="方正仿宋简体" w:eastAsia="方正仿宋简体" w:cs="Calibri"/>
                <w:color w:val="000000" w:themeColor="text1"/>
                <w:szCs w:val="22"/>
                <w14:textFill>
                  <w14:solidFill>
                    <w14:schemeClr w14:val="tx1"/>
                  </w14:solidFill>
                </w14:textFill>
              </w:rPr>
              <w:t>生效起</w:t>
            </w:r>
            <w:r>
              <w:rPr>
                <w:rFonts w:ascii="方正仿宋简体" w:eastAsia="方正仿宋简体" w:cs="Calibri"/>
                <w:color w:val="000000" w:themeColor="text1"/>
                <w:szCs w:val="22"/>
                <w14:textFill>
                  <w14:solidFill>
                    <w14:schemeClr w14:val="tx1"/>
                  </w14:solidFill>
                </w14:textFill>
              </w:rPr>
              <w:t>至今</w:t>
            </w:r>
          </w:p>
        </w:tc>
        <w:tc>
          <w:tcPr>
            <w:tcW w:w="993" w:type="dxa"/>
            <w:vAlign w:val="center"/>
          </w:tcPr>
          <w:p>
            <w:pPr>
              <w:pStyle w:val="24"/>
              <w:jc w:val="center"/>
              <w:rPr>
                <w:rFonts w:cs="Calibri"/>
                <w:color w:val="000000" w:themeColor="text1"/>
                <w:sz w:val="18"/>
                <w:szCs w:val="22"/>
                <w14:textFill>
                  <w14:solidFill>
                    <w14:schemeClr w14:val="tx1"/>
                  </w14:solidFill>
                </w14:textFill>
              </w:rPr>
            </w:pPr>
          </w:p>
        </w:tc>
        <w:tc>
          <w:tcPr>
            <w:tcW w:w="1308"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bl>
    <w:p>
      <w:pPr>
        <w:adjustRightInd w:val="0"/>
        <w:snapToGrid w:val="0"/>
        <w:spacing w:line="5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注： </w:t>
      </w:r>
      <w:r>
        <w:rPr>
          <w:rFonts w:hint="eastAsia" w:ascii="宋体" w:hAnsi="宋体" w:eastAsia="宋体"/>
          <w:color w:val="000000" w:themeColor="text1"/>
          <w:kern w:val="0"/>
          <w:sz w:val="18"/>
          <w14:textFill>
            <w14:solidFill>
              <w14:schemeClr w14:val="tx1"/>
            </w14:solidFill>
          </w14:textFill>
        </w:rPr>
        <w:t>（0525）</w:t>
      </w:r>
    </w:p>
    <w:p>
      <w:pPr>
        <w:adjustRightInd w:val="0"/>
        <w:snapToGrid w:val="0"/>
        <w:spacing w:line="360" w:lineRule="exact"/>
        <w:rPr>
          <w:rFonts w:ascii="宋体" w:hAnsi="宋体"/>
          <w:color w:val="000000" w:themeColor="text1"/>
          <w14:textFill>
            <w14:solidFill>
              <w14:schemeClr w14:val="tx1"/>
            </w14:solidFill>
          </w14:textFill>
        </w:rPr>
      </w:pPr>
      <w:r>
        <w:rPr>
          <w:rFonts w:hint="eastAsia" w:ascii="宋体" w:hAnsi="宋体"/>
          <w:b/>
          <w:color w:val="000000" w:themeColor="text1"/>
          <w:sz w:val="24"/>
          <w14:textFill>
            <w14:solidFill>
              <w14:schemeClr w14:val="tx1"/>
            </w14:solidFill>
          </w14:textFill>
        </w:rPr>
        <w:t>3.2.2 自基金合同生效以来基金累计净值增长率变动及其与同期业绩比较基准收益率变动的比较</w:t>
      </w:r>
      <w:r>
        <w:rPr>
          <w:rStyle w:val="31"/>
          <w:rFonts w:ascii="宋体" w:hAnsi="宋体"/>
          <w:b/>
          <w:color w:val="000000" w:themeColor="text1"/>
          <w:sz w:val="24"/>
          <w14:textFill>
            <w14:solidFill>
              <w14:schemeClr w14:val="tx1"/>
            </w14:solidFill>
          </w14:textFill>
        </w:rPr>
        <w:footnoteReference w:id="20"/>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522" w:type="dxa"/>
          </w:tcPr>
          <w:p>
            <w:pPr>
              <w:pStyle w:val="24"/>
              <w:rPr>
                <w:rFonts w:cs="Calibri"/>
                <w:color w:val="000000" w:themeColor="text1"/>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0527</w:t>
            </w: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0529</w:t>
            </w: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0532</w:t>
            </w:r>
            <w:r>
              <w:rPr>
                <w:rFonts w:hint="eastAsia" w:cs="Calibri"/>
                <w:color w:val="000000" w:themeColor="text1"/>
                <w:sz w:val="18"/>
                <w:szCs w:val="22"/>
                <w14:textFill>
                  <w14:solidFill>
                    <w14:schemeClr w14:val="tx1"/>
                  </w14:solidFill>
                </w14:textFill>
              </w:rPr>
              <w:t>）</w:t>
            </w:r>
          </w:p>
        </w:tc>
      </w:tr>
    </w:tbl>
    <w:p>
      <w:pPr>
        <w:adjustRightInd w:val="0"/>
        <w:snapToGrid w:val="0"/>
        <w:spacing w:line="560" w:lineRule="exact"/>
        <w:rPr>
          <w:rFonts w:ascii="宋体" w:hAnsi="宋体" w:eastAsia="宋体"/>
          <w:color w:val="000000" w:themeColor="text1"/>
          <w:kern w:val="0"/>
          <w:sz w:val="18"/>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Style w:val="31"/>
          <w:rFonts w:ascii="宋体" w:hAnsi="宋体"/>
          <w:color w:val="000000" w:themeColor="text1"/>
          <w:sz w:val="24"/>
          <w14:textFill>
            <w14:solidFill>
              <w14:schemeClr w14:val="tx1"/>
            </w14:solidFill>
          </w14:textFill>
        </w:rPr>
        <w:footnoteReference w:id="21"/>
      </w:r>
      <w:r>
        <w:rPr>
          <w:rFonts w:hint="eastAsia" w:ascii="宋体" w:hAnsi="宋体"/>
          <w:color w:val="000000" w:themeColor="text1"/>
          <w:sz w:val="24"/>
          <w14:textFill>
            <w14:solidFill>
              <w14:schemeClr w14:val="tx1"/>
            </w14:solidFill>
          </w14:textFill>
        </w:rPr>
        <w:t>：</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0533</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053</w:t>
      </w:r>
      <w:r>
        <w:rPr>
          <w:rFonts w:hint="eastAsia" w:ascii="宋体" w:hAnsi="宋体" w:eastAsia="宋体"/>
          <w:color w:val="000000" w:themeColor="text1"/>
          <w:kern w:val="0"/>
          <w:sz w:val="18"/>
          <w14:textFill>
            <w14:solidFill>
              <w14:schemeClr w14:val="tx1"/>
            </w14:solidFill>
          </w14:textFill>
        </w:rPr>
        <w:t>4）</w:t>
      </w:r>
    </w:p>
    <w:p>
      <w:pPr>
        <w:autoSpaceDE w:val="0"/>
        <w:autoSpaceDN w:val="0"/>
        <w:adjustRightInd w:val="0"/>
        <w:snapToGrid w:val="0"/>
        <w:spacing w:line="300" w:lineRule="exact"/>
        <w:jc w:val="left"/>
        <w:rPr>
          <w:rFonts w:ascii="宋体" w:hAnsi="宋体"/>
          <w:b/>
          <w:color w:val="000000" w:themeColor="text1"/>
          <w:sz w:val="24"/>
          <w14:textFill>
            <w14:solidFill>
              <w14:schemeClr w14:val="tx1"/>
            </w14:solidFill>
          </w14:textFill>
        </w:rPr>
      </w:pPr>
    </w:p>
    <w:p>
      <w:pPr>
        <w:autoSpaceDE w:val="0"/>
        <w:autoSpaceDN w:val="0"/>
        <w:adjustRightInd w:val="0"/>
        <w:snapToGrid w:val="0"/>
        <w:spacing w:line="300" w:lineRule="exact"/>
        <w:jc w:val="left"/>
        <w:rPr>
          <w:rFonts w:ascii="宋体" w:hAnsi="宋体"/>
          <w:color w:val="000000" w:themeColor="text1"/>
          <w:kern w:val="0"/>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3.3 其他指标</w:t>
      </w:r>
      <w:r>
        <w:rPr>
          <w:rStyle w:val="31"/>
          <w:rFonts w:ascii="宋体" w:hAnsi="宋体"/>
          <w:color w:val="000000" w:themeColor="text1"/>
          <w:kern w:val="0"/>
          <w:sz w:val="24"/>
          <w14:textFill>
            <w14:solidFill>
              <w14:schemeClr w14:val="tx1"/>
            </w14:solidFill>
          </w14:textFill>
        </w:rPr>
        <w:footnoteReference w:id="22"/>
      </w:r>
    </w:p>
    <w:p>
      <w:pPr>
        <w:autoSpaceDE w:val="0"/>
        <w:autoSpaceDN w:val="0"/>
        <w:adjustRightInd w:val="0"/>
        <w:snapToGrid w:val="0"/>
        <w:spacing w:line="360" w:lineRule="exact"/>
        <w:ind w:right="504"/>
        <w:jc w:val="right"/>
        <w:rPr>
          <w:rFonts w:ascii="宋体" w:hAnsi="宋体"/>
          <w:color w:val="000000" w:themeColor="text1"/>
          <w:kern w:val="0"/>
          <w:sz w:val="24"/>
          <w14:textFill>
            <w14:solidFill>
              <w14:schemeClr w14:val="tx1"/>
            </w14:solidFill>
          </w14:textFill>
        </w:rPr>
      </w:pPr>
      <w:r>
        <w:rPr>
          <w:rFonts w:hint="eastAsia" w:ascii="宋体" w:hAnsi="宋体"/>
          <w:color w:val="000000" w:themeColor="text1"/>
          <w:sz w:val="24"/>
          <w14:textFill>
            <w14:solidFill>
              <w14:schemeClr w14:val="tx1"/>
            </w14:solidFill>
          </w14:textFill>
        </w:rPr>
        <w:t>单位：</w:t>
      </w:r>
      <w:r>
        <w:rPr>
          <w:rFonts w:ascii="宋体" w:hAnsi="宋体"/>
          <w:color w:val="000000" w:themeColor="text1"/>
          <w:kern w:val="0"/>
          <w:sz w:val="24"/>
          <w14:textFill>
            <w14:solidFill>
              <w14:schemeClr w14:val="tx1"/>
            </w14:solidFill>
          </w14:textFill>
        </w:rPr>
        <w:t xml:space="preserve"> </w:t>
      </w:r>
    </w:p>
    <w:tbl>
      <w:tblPr>
        <w:tblStyle w:val="32"/>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0"/>
        <w:gridCol w:w="4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adjustRightInd w:val="0"/>
              <w:snapToGrid w:val="0"/>
              <w:spacing w:line="360" w:lineRule="exact"/>
              <w:rPr>
                <w:rFonts w:cs="Calibri"/>
                <w:color w:val="000000" w:themeColor="text1"/>
                <w:szCs w:val="22"/>
                <w14:textFill>
                  <w14:solidFill>
                    <w14:schemeClr w14:val="tx1"/>
                  </w14:solidFill>
                </w14:textFill>
              </w:rPr>
            </w:pPr>
            <w:r>
              <w:rPr>
                <w:rFonts w:hint="eastAsia" w:cs="Calibri"/>
                <w:color w:val="000000" w:themeColor="text1"/>
                <w:sz w:val="24"/>
                <w:szCs w:val="22"/>
                <w14:textFill>
                  <w14:solidFill>
                    <w14:schemeClr w14:val="tx1"/>
                  </w14:solidFill>
                </w14:textFill>
              </w:rPr>
              <w:t>其他指标</w:t>
            </w:r>
          </w:p>
        </w:tc>
        <w:tc>
          <w:tcPr>
            <w:tcW w:w="4665" w:type="dxa"/>
            <w:vAlign w:val="bottom"/>
          </w:tcPr>
          <w:p>
            <w:pPr>
              <w:adjustRightInd w:val="0"/>
              <w:snapToGrid w:val="0"/>
              <w:spacing w:line="36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报告期（年 月 日-年 月 日）</w:t>
            </w:r>
          </w:p>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pStyle w:val="24"/>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0548</w:t>
            </w:r>
            <w:r>
              <w:rPr>
                <w:rFonts w:hint="eastAsia" w:cs="Calibri"/>
                <w:color w:val="000000" w:themeColor="text1"/>
                <w:sz w:val="18"/>
                <w:szCs w:val="22"/>
                <w14:textFill>
                  <w14:solidFill>
                    <w14:schemeClr w14:val="tx1"/>
                  </w14:solidFill>
                </w14:textFill>
              </w:rPr>
              <w:t>）</w:t>
            </w:r>
          </w:p>
        </w:tc>
        <w:tc>
          <w:tcPr>
            <w:tcW w:w="4665" w:type="dxa"/>
            <w:vAlign w:val="bottom"/>
          </w:tcPr>
          <w:p>
            <w:pPr>
              <w:pStyle w:val="24"/>
              <w:jc w:val="right"/>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054</w:t>
            </w:r>
            <w:r>
              <w:rPr>
                <w:rFonts w:hint="eastAsia" w:cs="Calibri"/>
                <w:color w:val="000000" w:themeColor="text1"/>
                <w:sz w:val="18"/>
                <w:szCs w:val="22"/>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pStyle w:val="24"/>
              <w:adjustRightInd w:val="0"/>
              <w:snapToGrid w:val="0"/>
              <w:spacing w:before="0" w:beforeAutospacing="0" w:after="0" w:afterAutospacing="0" w:line="360" w:lineRule="exact"/>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1.</w:t>
            </w:r>
          </w:p>
        </w:tc>
        <w:tc>
          <w:tcPr>
            <w:tcW w:w="4665" w:type="dxa"/>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pStyle w:val="24"/>
              <w:adjustRightInd w:val="0"/>
              <w:snapToGrid w:val="0"/>
              <w:spacing w:before="0" w:beforeAutospacing="0" w:after="0" w:afterAutospacing="0" w:line="360" w:lineRule="exact"/>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2.</w:t>
            </w:r>
          </w:p>
        </w:tc>
        <w:tc>
          <w:tcPr>
            <w:tcW w:w="4665" w:type="dxa"/>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pStyle w:val="24"/>
              <w:adjustRightInd w:val="0"/>
              <w:snapToGrid w:val="0"/>
              <w:spacing w:before="0" w:beforeAutospacing="0" w:after="0" w:afterAutospacing="0" w:line="360" w:lineRule="exact"/>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3.</w:t>
            </w:r>
          </w:p>
        </w:tc>
        <w:tc>
          <w:tcPr>
            <w:tcW w:w="4665" w:type="dxa"/>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pStyle w:val="24"/>
              <w:adjustRightInd w:val="0"/>
              <w:snapToGrid w:val="0"/>
              <w:spacing w:before="0" w:beforeAutospacing="0" w:after="0" w:afterAutospacing="0" w:line="360" w:lineRule="exact"/>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w:t>
            </w:r>
          </w:p>
        </w:tc>
        <w:tc>
          <w:tcPr>
            <w:tcW w:w="4665" w:type="dxa"/>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center"/>
          </w:tcPr>
          <w:p>
            <w:pPr>
              <w:adjustRightInd w:val="0"/>
              <w:snapToGrid w:val="0"/>
              <w:spacing w:line="360" w:lineRule="exact"/>
              <w:rPr>
                <w:rFonts w:cs="Calibri"/>
                <w:color w:val="000000" w:themeColor="text1"/>
                <w:szCs w:val="22"/>
                <w14:textFill>
                  <w14:solidFill>
                    <w14:schemeClr w14:val="tx1"/>
                  </w14:solidFill>
                </w14:textFill>
              </w:rPr>
            </w:pPr>
            <w:r>
              <w:rPr>
                <w:rFonts w:hint="eastAsia" w:cs="Calibri"/>
                <w:color w:val="000000" w:themeColor="text1"/>
                <w:sz w:val="24"/>
                <w:szCs w:val="22"/>
                <w14:textFill>
                  <w14:solidFill>
                    <w14:schemeClr w14:val="tx1"/>
                  </w14:solidFill>
                </w14:textFill>
              </w:rPr>
              <w:t>其他指标</w:t>
            </w:r>
          </w:p>
        </w:tc>
        <w:tc>
          <w:tcPr>
            <w:tcW w:w="4665" w:type="dxa"/>
            <w:vAlign w:val="bottom"/>
          </w:tcPr>
          <w:p>
            <w:pPr>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报告期末（年 月 日）</w:t>
            </w:r>
          </w:p>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kern w:val="0"/>
                <w:sz w:val="18"/>
                <w:szCs w:val="22"/>
                <w14:textFill>
                  <w14:solidFill>
                    <w14:schemeClr w14:val="tx1"/>
                  </w14:solidFill>
                </w14:textFill>
              </w:rPr>
              <w:t>（2024）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center"/>
          </w:tcPr>
          <w:p>
            <w:pPr>
              <w:pStyle w:val="61"/>
              <w:adjustRightInd w:val="0"/>
              <w:snapToGrid w:val="0"/>
              <w:spacing w:line="360" w:lineRule="exact"/>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w:t>
            </w:r>
            <w:r>
              <w:rPr>
                <w:rFonts w:cs="Calibri"/>
                <w:color w:val="000000" w:themeColor="text1"/>
                <w:szCs w:val="22"/>
                <w14:textFill>
                  <w14:solidFill>
                    <w14:schemeClr w14:val="tx1"/>
                  </w14:solidFill>
                </w14:textFill>
              </w:rPr>
              <w:t>0548</w:t>
            </w:r>
            <w:r>
              <w:rPr>
                <w:rFonts w:hint="eastAsia" w:cs="Calibri"/>
                <w:color w:val="000000" w:themeColor="text1"/>
                <w:szCs w:val="22"/>
                <w14:textFill>
                  <w14:solidFill>
                    <w14:schemeClr w14:val="tx1"/>
                  </w14:solidFill>
                </w14:textFill>
              </w:rPr>
              <w:t>）</w:t>
            </w:r>
          </w:p>
        </w:tc>
        <w:tc>
          <w:tcPr>
            <w:tcW w:w="4665" w:type="dxa"/>
            <w:vAlign w:val="bottom"/>
          </w:tcPr>
          <w:p>
            <w:pPr>
              <w:jc w:val="righ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054</w:t>
            </w:r>
            <w:r>
              <w:rPr>
                <w:rFonts w:hint="eastAsia" w:ascii="宋体" w:hAnsi="宋体" w:cs="Calibri"/>
                <w:color w:val="000000" w:themeColor="text1"/>
                <w:kern w:val="0"/>
                <w:sz w:val="18"/>
                <w:szCs w:val="22"/>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pStyle w:val="61"/>
              <w:adjustRightInd w:val="0"/>
              <w:snapToGrid w:val="0"/>
              <w:spacing w:line="360" w:lineRule="exact"/>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1.</w:t>
            </w:r>
          </w:p>
        </w:tc>
        <w:tc>
          <w:tcPr>
            <w:tcW w:w="4665" w:type="dxa"/>
            <w:vAlign w:val="bottom"/>
          </w:tcPr>
          <w:p>
            <w:pPr>
              <w:jc w:val="center"/>
              <w:rPr>
                <w:rFonts w:ascii="宋体" w:hAnsi="宋体" w:cs="Calibri"/>
                <w:color w:val="000000" w:themeColor="text1"/>
                <w:kern w:val="0"/>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pStyle w:val="61"/>
              <w:adjustRightInd w:val="0"/>
              <w:snapToGrid w:val="0"/>
              <w:spacing w:line="360" w:lineRule="exact"/>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2.</w:t>
            </w:r>
          </w:p>
        </w:tc>
        <w:tc>
          <w:tcPr>
            <w:tcW w:w="4665" w:type="dxa"/>
          </w:tcPr>
          <w:p>
            <w:pPr>
              <w:jc w:val="center"/>
              <w:rPr>
                <w:rFonts w:ascii="宋体" w:hAnsi="宋体" w:cs="Calibri"/>
                <w:color w:val="000000" w:themeColor="text1"/>
                <w:kern w:val="0"/>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pStyle w:val="61"/>
              <w:adjustRightInd w:val="0"/>
              <w:snapToGrid w:val="0"/>
              <w:spacing w:line="360" w:lineRule="exact"/>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w:t>
            </w:r>
          </w:p>
        </w:tc>
        <w:tc>
          <w:tcPr>
            <w:tcW w:w="4665" w:type="dxa"/>
          </w:tcPr>
          <w:p>
            <w:pPr>
              <w:jc w:val="center"/>
              <w:rPr>
                <w:rFonts w:ascii="宋体" w:hAnsi="宋体" w:cs="Calibri"/>
                <w:color w:val="000000" w:themeColor="text1"/>
                <w:kern w:val="0"/>
                <w:sz w:val="18"/>
                <w:szCs w:val="22"/>
                <w14:textFill>
                  <w14:solidFill>
                    <w14:schemeClr w14:val="tx1"/>
                  </w14:solidFill>
                </w14:textFill>
              </w:rPr>
            </w:pPr>
          </w:p>
        </w:tc>
      </w:tr>
    </w:tbl>
    <w:p>
      <w:pPr>
        <w:autoSpaceDE w:val="0"/>
        <w:autoSpaceDN w:val="0"/>
        <w:adjustRightInd w:val="0"/>
        <w:snapToGrid w:val="0"/>
        <w:spacing w:line="380" w:lineRule="exact"/>
        <w:rPr>
          <w:rFonts w:ascii="宋体" w:hAnsi="宋体"/>
          <w:color w:val="000000" w:themeColor="text1"/>
          <w:kern w:val="0"/>
          <w:sz w:val="24"/>
          <w14:textFill>
            <w14:solidFill>
              <w14:schemeClr w14:val="tx1"/>
            </w14:solidFill>
          </w14:textFill>
        </w:rPr>
      </w:pPr>
      <w:r>
        <w:rPr>
          <w:rFonts w:hint="eastAsia" w:ascii="宋体" w:hAnsi="宋体"/>
          <w:color w:val="000000" w:themeColor="text1"/>
          <w:kern w:val="0"/>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05</w:t>
      </w:r>
      <w:r>
        <w:rPr>
          <w:rFonts w:hint="eastAsia" w:ascii="宋体" w:hAnsi="宋体" w:eastAsia="宋体"/>
          <w:color w:val="000000" w:themeColor="text1"/>
          <w:kern w:val="0"/>
          <w:sz w:val="18"/>
          <w14:textFill>
            <w14:solidFill>
              <w14:schemeClr w14:val="tx1"/>
            </w14:solidFill>
          </w14:textFill>
        </w:rPr>
        <w:t>50）</w:t>
      </w:r>
    </w:p>
    <w:p>
      <w:pPr>
        <w:pStyle w:val="3"/>
        <w:adjustRightInd w:val="0"/>
        <w:snapToGrid w:val="0"/>
        <w:spacing w:before="0" w:after="0" w:line="40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§4  管理人报告</w:t>
      </w:r>
    </w:p>
    <w:p>
      <w:pPr>
        <w:adjustRightInd w:val="0"/>
        <w:snapToGrid w:val="0"/>
        <w:spacing w:line="5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4.1 基金经理（或基金经理小组）简介</w:t>
      </w:r>
      <w:r>
        <w:rPr>
          <w:rStyle w:val="31"/>
          <w:rFonts w:ascii="宋体" w:hAnsi="宋体"/>
          <w:b/>
          <w:color w:val="000000" w:themeColor="text1"/>
          <w:sz w:val="24"/>
          <w14:textFill>
            <w14:solidFill>
              <w14:schemeClr w14:val="tx1"/>
            </w14:solidFill>
          </w14:textFill>
        </w:rPr>
        <w:footnoteReference w:id="23"/>
      </w:r>
    </w:p>
    <w:tbl>
      <w:tblPr>
        <w:tblStyle w:val="32"/>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984"/>
        <w:gridCol w:w="1452"/>
        <w:gridCol w:w="1784"/>
        <w:gridCol w:w="1933"/>
        <w:gridCol w:w="1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Merge w:val="restart"/>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姓名</w:t>
            </w:r>
          </w:p>
        </w:tc>
        <w:tc>
          <w:tcPr>
            <w:tcW w:w="984" w:type="dxa"/>
            <w:vMerge w:val="restart"/>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职务</w:t>
            </w:r>
            <w:r>
              <w:rPr>
                <w:rStyle w:val="31"/>
                <w:rFonts w:ascii="宋体" w:hAnsi="宋体" w:cs="Calibri"/>
                <w:color w:val="000000" w:themeColor="text1"/>
                <w:sz w:val="24"/>
                <w:szCs w:val="22"/>
                <w14:textFill>
                  <w14:solidFill>
                    <w14:schemeClr w14:val="tx1"/>
                  </w14:solidFill>
                </w14:textFill>
              </w:rPr>
              <w:footnoteReference w:id="24"/>
            </w:r>
          </w:p>
        </w:tc>
        <w:tc>
          <w:tcPr>
            <w:tcW w:w="3236" w:type="dxa"/>
            <w:gridSpan w:val="2"/>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任本基金的基金经理期限</w:t>
            </w:r>
            <w:r>
              <w:rPr>
                <w:rStyle w:val="31"/>
                <w:rFonts w:ascii="宋体" w:hAnsi="宋体" w:cs="Calibri"/>
                <w:color w:val="000000" w:themeColor="text1"/>
                <w:sz w:val="24"/>
                <w:szCs w:val="22"/>
                <w14:textFill>
                  <w14:solidFill>
                    <w14:schemeClr w14:val="tx1"/>
                  </w14:solidFill>
                </w14:textFill>
              </w:rPr>
              <w:footnoteReference w:id="25"/>
            </w:r>
          </w:p>
        </w:tc>
        <w:tc>
          <w:tcPr>
            <w:tcW w:w="1933" w:type="dxa"/>
            <w:vMerge w:val="restart"/>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证券从业年限</w:t>
            </w:r>
          </w:p>
        </w:tc>
        <w:tc>
          <w:tcPr>
            <w:tcW w:w="1244" w:type="dxa"/>
            <w:vMerge w:val="restart"/>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说明</w:t>
            </w:r>
            <w:r>
              <w:rPr>
                <w:rStyle w:val="31"/>
                <w:rFonts w:ascii="宋体" w:hAnsi="宋体" w:cs="Calibri"/>
                <w:color w:val="000000" w:themeColor="text1"/>
                <w:sz w:val="24"/>
                <w:szCs w:val="22"/>
                <w14:textFill>
                  <w14:solidFill>
                    <w14:schemeClr w14:val="tx1"/>
                  </w14:solidFill>
                </w14:textFill>
              </w:rPr>
              <w:footnoteReference w:id="2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Merge w:val="continue"/>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p>
        </w:tc>
        <w:tc>
          <w:tcPr>
            <w:tcW w:w="984" w:type="dxa"/>
            <w:vMerge w:val="continue"/>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p>
        </w:tc>
        <w:tc>
          <w:tcPr>
            <w:tcW w:w="1452" w:type="dxa"/>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任职日期</w:t>
            </w:r>
          </w:p>
        </w:tc>
        <w:tc>
          <w:tcPr>
            <w:tcW w:w="1784" w:type="dxa"/>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离任日期</w:t>
            </w:r>
          </w:p>
        </w:tc>
        <w:tc>
          <w:tcPr>
            <w:tcW w:w="1933" w:type="dxa"/>
            <w:vMerge w:val="continue"/>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p>
        </w:tc>
        <w:tc>
          <w:tcPr>
            <w:tcW w:w="1244" w:type="dxa"/>
            <w:vMerge w:val="continue"/>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0556</w:t>
            </w:r>
            <w:r>
              <w:rPr>
                <w:rFonts w:hint="eastAsia" w:ascii="宋体" w:hAnsi="宋体" w:cs="Calibri"/>
                <w:color w:val="000000" w:themeColor="text1"/>
                <w:kern w:val="0"/>
                <w:sz w:val="18"/>
                <w:szCs w:val="22"/>
                <w14:textFill>
                  <w14:solidFill>
                    <w14:schemeClr w14:val="tx1"/>
                  </w14:solidFill>
                </w14:textFill>
              </w:rPr>
              <w:t>）</w:t>
            </w:r>
          </w:p>
        </w:tc>
        <w:tc>
          <w:tcPr>
            <w:tcW w:w="984"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055</w:t>
            </w:r>
            <w:r>
              <w:rPr>
                <w:rFonts w:hint="eastAsia" w:ascii="宋体" w:hAnsi="宋体" w:cs="Calibri"/>
                <w:color w:val="000000" w:themeColor="text1"/>
                <w:kern w:val="0"/>
                <w:sz w:val="18"/>
                <w:szCs w:val="22"/>
                <w14:textFill>
                  <w14:solidFill>
                    <w14:schemeClr w14:val="tx1"/>
                  </w14:solidFill>
                </w14:textFill>
              </w:rPr>
              <w:t>8）</w:t>
            </w:r>
          </w:p>
        </w:tc>
        <w:tc>
          <w:tcPr>
            <w:tcW w:w="1452"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0559</w:t>
            </w:r>
            <w:r>
              <w:rPr>
                <w:rFonts w:hint="eastAsia" w:ascii="宋体" w:hAnsi="宋体" w:cs="Calibri"/>
                <w:color w:val="000000" w:themeColor="text1"/>
                <w:kern w:val="0"/>
                <w:sz w:val="18"/>
                <w:szCs w:val="22"/>
                <w14:textFill>
                  <w14:solidFill>
                    <w14:schemeClr w14:val="tx1"/>
                  </w14:solidFill>
                </w14:textFill>
              </w:rPr>
              <w:t>）</w:t>
            </w:r>
          </w:p>
        </w:tc>
        <w:tc>
          <w:tcPr>
            <w:tcW w:w="1784"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0560</w:t>
            </w:r>
            <w:r>
              <w:rPr>
                <w:rFonts w:hint="eastAsia" w:ascii="宋体" w:hAnsi="宋体" w:cs="Calibri"/>
                <w:color w:val="000000" w:themeColor="text1"/>
                <w:kern w:val="0"/>
                <w:sz w:val="18"/>
                <w:szCs w:val="22"/>
                <w14:textFill>
                  <w14:solidFill>
                    <w14:schemeClr w14:val="tx1"/>
                  </w14:solidFill>
                </w14:textFill>
              </w:rPr>
              <w:t>）</w:t>
            </w:r>
          </w:p>
        </w:tc>
        <w:tc>
          <w:tcPr>
            <w:tcW w:w="1933"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0561</w:t>
            </w:r>
            <w:r>
              <w:rPr>
                <w:rFonts w:hint="eastAsia" w:ascii="宋体" w:hAnsi="宋体" w:cs="Calibri"/>
                <w:color w:val="000000" w:themeColor="text1"/>
                <w:kern w:val="0"/>
                <w:sz w:val="18"/>
                <w:szCs w:val="22"/>
                <w14:textFill>
                  <w14:solidFill>
                    <w14:schemeClr w14:val="tx1"/>
                  </w14:solidFill>
                </w14:textFill>
              </w:rPr>
              <w:t>）</w:t>
            </w:r>
          </w:p>
        </w:tc>
        <w:tc>
          <w:tcPr>
            <w:tcW w:w="1244"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0562</w:t>
            </w:r>
            <w:r>
              <w:rPr>
                <w:rFonts w:hint="eastAsia" w:ascii="宋体" w:hAnsi="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tcPr>
          <w:p>
            <w:pPr>
              <w:adjustRightInd w:val="0"/>
              <w:snapToGrid w:val="0"/>
              <w:spacing w:line="300" w:lineRule="exact"/>
              <w:rPr>
                <w:rFonts w:ascii="宋体" w:hAnsi="宋体" w:cs="Calibri"/>
                <w:color w:val="000000" w:themeColor="text1"/>
                <w:szCs w:val="22"/>
                <w14:textFill>
                  <w14:solidFill>
                    <w14:schemeClr w14:val="tx1"/>
                  </w14:solidFill>
                </w14:textFill>
              </w:rPr>
            </w:pPr>
          </w:p>
        </w:tc>
        <w:tc>
          <w:tcPr>
            <w:tcW w:w="984" w:type="dxa"/>
          </w:tcPr>
          <w:p>
            <w:pPr>
              <w:adjustRightInd w:val="0"/>
              <w:snapToGrid w:val="0"/>
              <w:spacing w:line="300" w:lineRule="exact"/>
              <w:rPr>
                <w:rFonts w:ascii="宋体" w:hAnsi="宋体" w:cs="Calibri"/>
                <w:color w:val="000000" w:themeColor="text1"/>
                <w:szCs w:val="22"/>
                <w14:textFill>
                  <w14:solidFill>
                    <w14:schemeClr w14:val="tx1"/>
                  </w14:solidFill>
                </w14:textFill>
              </w:rPr>
            </w:pPr>
          </w:p>
        </w:tc>
        <w:tc>
          <w:tcPr>
            <w:tcW w:w="1452" w:type="dxa"/>
          </w:tcPr>
          <w:p>
            <w:pPr>
              <w:adjustRightInd w:val="0"/>
              <w:snapToGrid w:val="0"/>
              <w:spacing w:line="300" w:lineRule="exact"/>
              <w:rPr>
                <w:rFonts w:ascii="宋体" w:hAnsi="宋体" w:cs="Calibri"/>
                <w:color w:val="000000" w:themeColor="text1"/>
                <w:szCs w:val="22"/>
                <w14:textFill>
                  <w14:solidFill>
                    <w14:schemeClr w14:val="tx1"/>
                  </w14:solidFill>
                </w14:textFill>
              </w:rPr>
            </w:pPr>
          </w:p>
        </w:tc>
        <w:tc>
          <w:tcPr>
            <w:tcW w:w="1784" w:type="dxa"/>
          </w:tcPr>
          <w:p>
            <w:pPr>
              <w:adjustRightInd w:val="0"/>
              <w:snapToGrid w:val="0"/>
              <w:spacing w:line="300" w:lineRule="exact"/>
              <w:rPr>
                <w:rFonts w:ascii="宋体" w:hAnsi="宋体" w:cs="Calibri"/>
                <w:color w:val="000000" w:themeColor="text1"/>
                <w:szCs w:val="22"/>
                <w14:textFill>
                  <w14:solidFill>
                    <w14:schemeClr w14:val="tx1"/>
                  </w14:solidFill>
                </w14:textFill>
              </w:rPr>
            </w:pPr>
          </w:p>
        </w:tc>
        <w:tc>
          <w:tcPr>
            <w:tcW w:w="1933" w:type="dxa"/>
          </w:tcPr>
          <w:p>
            <w:pPr>
              <w:adjustRightInd w:val="0"/>
              <w:snapToGrid w:val="0"/>
              <w:spacing w:line="300" w:lineRule="exact"/>
              <w:rPr>
                <w:rFonts w:ascii="宋体" w:hAnsi="宋体" w:cs="Calibri"/>
                <w:color w:val="000000" w:themeColor="text1"/>
                <w:szCs w:val="22"/>
                <w14:textFill>
                  <w14:solidFill>
                    <w14:schemeClr w14:val="tx1"/>
                  </w14:solidFill>
                </w14:textFill>
              </w:rPr>
            </w:pPr>
          </w:p>
        </w:tc>
        <w:tc>
          <w:tcPr>
            <w:tcW w:w="1244" w:type="dxa"/>
          </w:tcPr>
          <w:p>
            <w:pPr>
              <w:adjustRightInd w:val="0"/>
              <w:snapToGrid w:val="0"/>
              <w:spacing w:line="300" w:lineRule="exact"/>
              <w:rPr>
                <w:rFonts w:ascii="宋体" w:hAnsi="宋体" w:cs="Calibri"/>
                <w:color w:val="000000" w:themeColor="text1"/>
                <w:szCs w:val="22"/>
                <w14:textFill>
                  <w14:solidFill>
                    <w14:schemeClr w14:val="tx1"/>
                  </w14:solidFill>
                </w14:textFill>
              </w:rPr>
            </w:pPr>
          </w:p>
        </w:tc>
      </w:tr>
    </w:tbl>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color w:val="000000" w:themeColor="text1"/>
          <w:kern w:val="0"/>
          <w:sz w:val="18"/>
          <w14:textFill>
            <w14:solidFill>
              <w14:schemeClr w14:val="tx1"/>
            </w14:solidFill>
          </w14:textFill>
        </w:rPr>
        <w:t>（0563）</w:t>
      </w:r>
    </w:p>
    <w:p>
      <w:pPr>
        <w:widowControl/>
        <w:jc w:val="lef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4.1.1 期末兼任</w:t>
      </w:r>
      <w:r>
        <w:rPr>
          <w:rFonts w:ascii="宋体" w:hAnsi="宋体"/>
          <w:b/>
          <w:color w:val="000000" w:themeColor="text1"/>
          <w:sz w:val="24"/>
          <w14:textFill>
            <w14:solidFill>
              <w14:schemeClr w14:val="tx1"/>
            </w14:solidFill>
          </w14:textFill>
        </w:rPr>
        <w:t>私募资产管理计划</w:t>
      </w:r>
      <w:r>
        <w:rPr>
          <w:rFonts w:hint="eastAsia" w:ascii="宋体" w:hAnsi="宋体"/>
          <w:b/>
          <w:color w:val="000000" w:themeColor="text1"/>
          <w:sz w:val="24"/>
          <w14:textFill>
            <w14:solidFill>
              <w14:schemeClr w14:val="tx1"/>
            </w14:solidFill>
          </w14:textFill>
        </w:rPr>
        <w:t>投资</w:t>
      </w:r>
      <w:r>
        <w:rPr>
          <w:rFonts w:ascii="宋体" w:hAnsi="宋体"/>
          <w:b/>
          <w:color w:val="000000" w:themeColor="text1"/>
          <w:sz w:val="24"/>
          <w14:textFill>
            <w14:solidFill>
              <w14:schemeClr w14:val="tx1"/>
            </w14:solidFill>
          </w14:textFill>
        </w:rPr>
        <w:t>经理的基金经理</w:t>
      </w:r>
      <w:r>
        <w:rPr>
          <w:rFonts w:hint="eastAsia" w:ascii="宋体" w:hAnsi="宋体"/>
          <w:b/>
          <w:color w:val="000000" w:themeColor="text1"/>
          <w:sz w:val="24"/>
          <w14:textFill>
            <w14:solidFill>
              <w14:schemeClr w14:val="tx1"/>
            </w14:solidFill>
          </w14:textFill>
        </w:rPr>
        <w:t>同时管理的产品</w:t>
      </w:r>
      <w:r>
        <w:rPr>
          <w:rFonts w:ascii="宋体" w:hAnsi="宋体"/>
          <w:b/>
          <w:color w:val="000000" w:themeColor="text1"/>
          <w:sz w:val="24"/>
          <w14:textFill>
            <w14:solidFill>
              <w14:schemeClr w14:val="tx1"/>
            </w14:solidFill>
          </w14:textFill>
        </w:rPr>
        <w:t>情况</w:t>
      </w:r>
      <w:r>
        <w:rPr>
          <w:rStyle w:val="31"/>
          <w:rFonts w:ascii="宋体" w:hAnsi="宋体"/>
          <w:b/>
          <w:color w:val="000000" w:themeColor="text1"/>
          <w:sz w:val="24"/>
          <w14:textFill>
            <w14:solidFill>
              <w14:schemeClr w14:val="tx1"/>
            </w14:solidFill>
          </w14:textFill>
        </w:rPr>
        <w:footnoteReference w:id="27"/>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673"/>
        <w:gridCol w:w="1984"/>
        <w:gridCol w:w="1843"/>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adjustRightInd w:val="0"/>
              <w:snapToGrid w:val="0"/>
              <w:spacing w:line="300" w:lineRule="exact"/>
              <w:jc w:val="center"/>
              <w:rPr>
                <w:rFonts w:ascii="宋体" w:hAnsi="宋体" w:eastAsia="宋体" w:cs="宋体"/>
                <w:color w:val="000000" w:themeColor="text1"/>
                <w:sz w:val="24"/>
                <w:szCs w:val="22"/>
                <w14:textFill>
                  <w14:solidFill>
                    <w14:schemeClr w14:val="tx1"/>
                  </w14:solidFill>
                </w14:textFill>
              </w:rPr>
            </w:pPr>
            <w:r>
              <w:rPr>
                <w:rFonts w:hint="eastAsia" w:ascii="宋体" w:hAnsi="宋体" w:eastAsia="宋体" w:cs="宋体"/>
                <w:color w:val="000000" w:themeColor="text1"/>
                <w:sz w:val="24"/>
                <w:szCs w:val="22"/>
                <w14:textFill>
                  <w14:solidFill>
                    <w14:schemeClr w14:val="tx1"/>
                  </w14:solidFill>
                </w14:textFill>
              </w:rPr>
              <w:t>姓名</w:t>
            </w:r>
          </w:p>
        </w:tc>
        <w:tc>
          <w:tcPr>
            <w:tcW w:w="1673" w:type="dxa"/>
            <w:vAlign w:val="center"/>
          </w:tcPr>
          <w:p>
            <w:pPr>
              <w:adjustRightInd w:val="0"/>
              <w:snapToGrid w:val="0"/>
              <w:spacing w:line="300" w:lineRule="exact"/>
              <w:jc w:val="center"/>
              <w:rPr>
                <w:rFonts w:ascii="宋体" w:hAnsi="宋体" w:eastAsia="宋体" w:cs="宋体"/>
                <w:color w:val="000000" w:themeColor="text1"/>
                <w:sz w:val="24"/>
                <w:szCs w:val="22"/>
                <w14:textFill>
                  <w14:solidFill>
                    <w14:schemeClr w14:val="tx1"/>
                  </w14:solidFill>
                </w14:textFill>
              </w:rPr>
            </w:pPr>
            <w:r>
              <w:rPr>
                <w:rFonts w:hint="eastAsia" w:ascii="宋体" w:hAnsi="宋体" w:eastAsia="宋体" w:cs="宋体"/>
                <w:color w:val="000000" w:themeColor="text1"/>
                <w:sz w:val="24"/>
                <w:szCs w:val="22"/>
                <w14:textFill>
                  <w14:solidFill>
                    <w14:schemeClr w14:val="tx1"/>
                  </w14:solidFill>
                </w14:textFill>
              </w:rPr>
              <w:t>产品类型</w:t>
            </w:r>
          </w:p>
        </w:tc>
        <w:tc>
          <w:tcPr>
            <w:tcW w:w="1984" w:type="dxa"/>
            <w:vAlign w:val="center"/>
          </w:tcPr>
          <w:p>
            <w:pPr>
              <w:adjustRightInd w:val="0"/>
              <w:snapToGrid w:val="0"/>
              <w:spacing w:line="300" w:lineRule="exact"/>
              <w:jc w:val="center"/>
              <w:rPr>
                <w:rFonts w:ascii="宋体" w:hAnsi="宋体" w:eastAsia="宋体" w:cs="宋体"/>
                <w:color w:val="000000" w:themeColor="text1"/>
                <w:sz w:val="24"/>
                <w:szCs w:val="22"/>
                <w14:textFill>
                  <w14:solidFill>
                    <w14:schemeClr w14:val="tx1"/>
                  </w14:solidFill>
                </w14:textFill>
              </w:rPr>
            </w:pPr>
            <w:r>
              <w:rPr>
                <w:rFonts w:hint="eastAsia" w:ascii="宋体" w:hAnsi="宋体" w:eastAsia="宋体" w:cs="宋体"/>
                <w:color w:val="000000" w:themeColor="text1"/>
                <w:sz w:val="24"/>
                <w:szCs w:val="22"/>
                <w14:textFill>
                  <w14:solidFill>
                    <w14:schemeClr w14:val="tx1"/>
                  </w14:solidFill>
                </w14:textFill>
              </w:rPr>
              <w:t>产品数量（只）</w:t>
            </w:r>
          </w:p>
        </w:tc>
        <w:tc>
          <w:tcPr>
            <w:tcW w:w="1843" w:type="dxa"/>
            <w:vAlign w:val="center"/>
          </w:tcPr>
          <w:p>
            <w:pPr>
              <w:adjustRightInd w:val="0"/>
              <w:snapToGrid w:val="0"/>
              <w:spacing w:line="300" w:lineRule="exact"/>
              <w:jc w:val="center"/>
              <w:rPr>
                <w:rFonts w:ascii="宋体" w:hAnsi="宋体" w:eastAsia="宋体" w:cs="宋体"/>
                <w:color w:val="000000" w:themeColor="text1"/>
                <w:sz w:val="24"/>
                <w:szCs w:val="22"/>
                <w14:textFill>
                  <w14:solidFill>
                    <w14:schemeClr w14:val="tx1"/>
                  </w14:solidFill>
                </w14:textFill>
              </w:rPr>
            </w:pPr>
            <w:r>
              <w:rPr>
                <w:rFonts w:hint="eastAsia" w:ascii="宋体" w:hAnsi="宋体" w:eastAsia="宋体" w:cs="宋体"/>
                <w:color w:val="000000" w:themeColor="text1"/>
                <w:sz w:val="24"/>
                <w:szCs w:val="22"/>
                <w14:textFill>
                  <w14:solidFill>
                    <w14:schemeClr w14:val="tx1"/>
                  </w14:solidFill>
                </w14:textFill>
              </w:rPr>
              <w:t>资产净值(元)</w:t>
            </w:r>
          </w:p>
        </w:tc>
        <w:tc>
          <w:tcPr>
            <w:tcW w:w="1667" w:type="dxa"/>
            <w:vAlign w:val="center"/>
          </w:tcPr>
          <w:p>
            <w:pPr>
              <w:widowControl/>
              <w:jc w:val="center"/>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任职时间</w:t>
            </w:r>
            <w:r>
              <w:rPr>
                <w:rStyle w:val="31"/>
                <w:rFonts w:hint="eastAsia" w:ascii="宋体" w:hAnsi="宋体" w:eastAsia="宋体" w:cs="宋体"/>
                <w:color w:val="000000" w:themeColor="text1"/>
                <w:sz w:val="24"/>
                <w:szCs w:val="24"/>
                <w14:textFill>
                  <w14:solidFill>
                    <w14:schemeClr w14:val="tx1"/>
                  </w14:solidFill>
                </w14:textFill>
              </w:rPr>
              <w:footnoteReference w:id="2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restart"/>
          </w:tcPr>
          <w:p>
            <w:pPr>
              <w:widowControl/>
              <w:jc w:val="left"/>
              <w:rPr>
                <w:rFonts w:ascii="宋体" w:hAnsi="宋体" w:eastAsia="宋体" w:cs="宋体"/>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（3552）</w:t>
            </w:r>
          </w:p>
        </w:tc>
        <w:tc>
          <w:tcPr>
            <w:tcW w:w="1673" w:type="dxa"/>
          </w:tcPr>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sz w:val="24"/>
                <w:szCs w:val="22"/>
                <w14:textFill>
                  <w14:solidFill>
                    <w14:schemeClr w14:val="tx1"/>
                  </w14:solidFill>
                </w14:textFill>
              </w:rPr>
              <w:t>公募基金</w:t>
            </w:r>
            <w:r>
              <w:rPr>
                <w:rStyle w:val="31"/>
                <w:rFonts w:hint="eastAsia" w:ascii="宋体" w:hAnsi="宋体" w:eastAsia="宋体" w:cs="宋体"/>
                <w:color w:val="000000" w:themeColor="text1"/>
                <w:kern w:val="0"/>
                <w:sz w:val="24"/>
                <w:szCs w:val="24"/>
                <w14:textFill>
                  <w14:solidFill>
                    <w14:schemeClr w14:val="tx1"/>
                  </w14:solidFill>
                </w14:textFill>
              </w:rPr>
              <w:footnoteReference w:id="29"/>
            </w:r>
          </w:p>
        </w:tc>
        <w:tc>
          <w:tcPr>
            <w:tcW w:w="1984"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(3553)</w:t>
            </w:r>
          </w:p>
        </w:tc>
        <w:tc>
          <w:tcPr>
            <w:tcW w:w="1843"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（3554）</w:t>
            </w:r>
          </w:p>
        </w:tc>
        <w:tc>
          <w:tcPr>
            <w:tcW w:w="1667"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widowControl/>
              <w:jc w:val="left"/>
              <w:rPr>
                <w:rFonts w:ascii="宋体" w:hAnsi="宋体" w:eastAsia="宋体" w:cs="宋体"/>
                <w:color w:val="000000" w:themeColor="text1"/>
                <w:kern w:val="0"/>
                <w:sz w:val="24"/>
                <w:szCs w:val="24"/>
                <w14:textFill>
                  <w14:solidFill>
                    <w14:schemeClr w14:val="tx1"/>
                  </w14:solidFill>
                </w14:textFill>
              </w:rPr>
            </w:pPr>
          </w:p>
        </w:tc>
        <w:tc>
          <w:tcPr>
            <w:tcW w:w="1673" w:type="dxa"/>
          </w:tcPr>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sz w:val="24"/>
                <w:szCs w:val="22"/>
                <w14:textFill>
                  <w14:solidFill>
                    <w14:schemeClr w14:val="tx1"/>
                  </w14:solidFill>
                </w14:textFill>
              </w:rPr>
              <w:t>私募资产管理计划</w:t>
            </w:r>
            <w:r>
              <w:rPr>
                <w:rStyle w:val="31"/>
                <w:rFonts w:hint="eastAsia" w:ascii="宋体" w:hAnsi="宋体" w:eastAsia="宋体" w:cs="宋体"/>
                <w:color w:val="000000" w:themeColor="text1"/>
                <w:kern w:val="0"/>
                <w:sz w:val="24"/>
                <w:szCs w:val="24"/>
                <w14:textFill>
                  <w14:solidFill>
                    <w14:schemeClr w14:val="tx1"/>
                  </w14:solidFill>
                </w14:textFill>
              </w:rPr>
              <w:footnoteReference w:id="30"/>
            </w:r>
          </w:p>
        </w:tc>
        <w:tc>
          <w:tcPr>
            <w:tcW w:w="1984"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（3556）</w:t>
            </w:r>
          </w:p>
        </w:tc>
        <w:tc>
          <w:tcPr>
            <w:tcW w:w="1843"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（3557）</w:t>
            </w:r>
          </w:p>
        </w:tc>
        <w:tc>
          <w:tcPr>
            <w:tcW w:w="1667"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widowControl/>
              <w:jc w:val="left"/>
              <w:rPr>
                <w:rFonts w:ascii="宋体" w:hAnsi="宋体" w:eastAsia="宋体" w:cs="宋体"/>
                <w:color w:val="000000" w:themeColor="text1"/>
                <w:kern w:val="0"/>
                <w:sz w:val="24"/>
                <w:szCs w:val="24"/>
                <w14:textFill>
                  <w14:solidFill>
                    <w14:schemeClr w14:val="tx1"/>
                  </w14:solidFill>
                </w14:textFill>
              </w:rPr>
            </w:pPr>
          </w:p>
        </w:tc>
        <w:tc>
          <w:tcPr>
            <w:tcW w:w="1673" w:type="dxa"/>
          </w:tcPr>
          <w:p>
            <w:pPr>
              <w:widowControl/>
              <w:jc w:val="left"/>
              <w:rPr>
                <w:rFonts w:ascii="宋体" w:hAnsi="宋体" w:eastAsia="宋体" w:cs="宋体"/>
                <w:color w:val="000000" w:themeColor="text1"/>
                <w:sz w:val="24"/>
                <w:szCs w:val="22"/>
                <w14:textFill>
                  <w14:solidFill>
                    <w14:schemeClr w14:val="tx1"/>
                  </w14:solidFill>
                </w14:textFill>
              </w:rPr>
            </w:pPr>
            <w:r>
              <w:rPr>
                <w:rFonts w:hint="eastAsia" w:ascii="宋体" w:hAnsi="宋体" w:eastAsia="宋体" w:cs="宋体"/>
                <w:color w:val="000000" w:themeColor="text1"/>
                <w:sz w:val="24"/>
                <w:szCs w:val="22"/>
                <w14:textFill>
                  <w14:solidFill>
                    <w14:schemeClr w14:val="tx1"/>
                  </w14:solidFill>
                </w14:textFill>
              </w:rPr>
              <w:t>其他组合</w:t>
            </w:r>
          </w:p>
        </w:tc>
        <w:tc>
          <w:tcPr>
            <w:tcW w:w="1984"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（3559）</w:t>
            </w:r>
          </w:p>
        </w:tc>
        <w:tc>
          <w:tcPr>
            <w:tcW w:w="1843"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（3560）</w:t>
            </w:r>
          </w:p>
        </w:tc>
        <w:tc>
          <w:tcPr>
            <w:tcW w:w="1667"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widowControl/>
              <w:jc w:val="left"/>
              <w:rPr>
                <w:rFonts w:ascii="宋体" w:hAnsi="宋体" w:eastAsia="宋体" w:cs="宋体"/>
                <w:color w:val="000000" w:themeColor="text1"/>
                <w:kern w:val="0"/>
                <w:sz w:val="24"/>
                <w:szCs w:val="24"/>
                <w14:textFill>
                  <w14:solidFill>
                    <w14:schemeClr w14:val="tx1"/>
                  </w14:solidFill>
                </w14:textFill>
              </w:rPr>
            </w:pPr>
          </w:p>
        </w:tc>
        <w:tc>
          <w:tcPr>
            <w:tcW w:w="1673" w:type="dxa"/>
          </w:tcPr>
          <w:p>
            <w:pPr>
              <w:widowControl/>
              <w:jc w:val="left"/>
              <w:rPr>
                <w:rFonts w:ascii="宋体" w:hAnsi="宋体" w:eastAsia="宋体" w:cs="宋体"/>
                <w:color w:val="000000" w:themeColor="text1"/>
                <w:sz w:val="24"/>
                <w:szCs w:val="22"/>
                <w14:textFill>
                  <w14:solidFill>
                    <w14:schemeClr w14:val="tx1"/>
                  </w14:solidFill>
                </w14:textFill>
              </w:rPr>
            </w:pPr>
            <w:r>
              <w:rPr>
                <w:rFonts w:hint="eastAsia" w:ascii="宋体" w:hAnsi="宋体" w:eastAsia="宋体" w:cs="宋体"/>
                <w:color w:val="000000" w:themeColor="text1"/>
                <w:sz w:val="24"/>
                <w:szCs w:val="22"/>
                <w14:textFill>
                  <w14:solidFill>
                    <w14:schemeClr w14:val="tx1"/>
                  </w14:solidFill>
                </w14:textFill>
              </w:rPr>
              <w:t>合计</w:t>
            </w:r>
          </w:p>
        </w:tc>
        <w:tc>
          <w:tcPr>
            <w:tcW w:w="1984"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（3562）</w:t>
            </w:r>
          </w:p>
        </w:tc>
        <w:tc>
          <w:tcPr>
            <w:tcW w:w="1843"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（3563）</w:t>
            </w:r>
          </w:p>
        </w:tc>
        <w:tc>
          <w:tcPr>
            <w:tcW w:w="1667"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restart"/>
          </w:tcPr>
          <w:p>
            <w:pPr>
              <w:widowControl/>
              <w:jc w:val="lef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（3552）</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w:t>
            </w:r>
          </w:p>
          <w:p>
            <w:pPr>
              <w:widowControl/>
              <w:jc w:val="left"/>
              <w:rPr>
                <w:rFonts w:ascii="宋体" w:hAnsi="宋体" w:eastAsia="宋体" w:cs="宋体"/>
                <w:color w:val="000000" w:themeColor="text1"/>
                <w:kern w:val="0"/>
                <w:sz w:val="24"/>
                <w:szCs w:val="24"/>
                <w:highlight w:val="yellow"/>
                <w14:textFill>
                  <w14:solidFill>
                    <w14:schemeClr w14:val="tx1"/>
                  </w14:solidFill>
                </w14:textFill>
              </w:rPr>
            </w:pPr>
          </w:p>
        </w:tc>
        <w:tc>
          <w:tcPr>
            <w:tcW w:w="1673" w:type="dxa"/>
          </w:tcPr>
          <w:p>
            <w:pPr>
              <w:widowControl/>
              <w:jc w:val="left"/>
              <w:rPr>
                <w:rFonts w:ascii="宋体" w:hAnsi="宋体" w:eastAsia="宋体" w:cs="宋体"/>
                <w:color w:val="000000" w:themeColor="text1"/>
                <w:sz w:val="24"/>
                <w:szCs w:val="22"/>
                <w14:textFill>
                  <w14:solidFill>
                    <w14:schemeClr w14:val="tx1"/>
                  </w14:solidFill>
                </w14:textFill>
              </w:rPr>
            </w:pPr>
            <w:r>
              <w:rPr>
                <w:rFonts w:hint="eastAsia" w:ascii="宋体" w:hAnsi="宋体" w:eastAsia="宋体" w:cs="宋体"/>
                <w:color w:val="000000" w:themeColor="text1"/>
                <w:sz w:val="24"/>
                <w:szCs w:val="22"/>
                <w14:textFill>
                  <w14:solidFill>
                    <w14:schemeClr w14:val="tx1"/>
                  </w14:solidFill>
                </w14:textFill>
              </w:rPr>
              <w:t>公募基金</w:t>
            </w:r>
          </w:p>
        </w:tc>
        <w:tc>
          <w:tcPr>
            <w:tcW w:w="1984"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(3553)</w:t>
            </w:r>
          </w:p>
        </w:tc>
        <w:tc>
          <w:tcPr>
            <w:tcW w:w="1843"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（3554）</w:t>
            </w:r>
          </w:p>
        </w:tc>
        <w:tc>
          <w:tcPr>
            <w:tcW w:w="1667"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widowControl/>
              <w:jc w:val="left"/>
              <w:rPr>
                <w:rFonts w:ascii="宋体" w:hAnsi="宋体" w:eastAsia="宋体" w:cs="宋体"/>
                <w:color w:val="000000" w:themeColor="text1"/>
                <w:kern w:val="0"/>
                <w:sz w:val="24"/>
                <w:szCs w:val="24"/>
                <w:highlight w:val="yellow"/>
                <w14:textFill>
                  <w14:solidFill>
                    <w14:schemeClr w14:val="tx1"/>
                  </w14:solidFill>
                </w14:textFill>
              </w:rPr>
            </w:pPr>
          </w:p>
        </w:tc>
        <w:tc>
          <w:tcPr>
            <w:tcW w:w="1673" w:type="dxa"/>
          </w:tcPr>
          <w:p>
            <w:pPr>
              <w:widowControl/>
              <w:jc w:val="left"/>
              <w:rPr>
                <w:rFonts w:ascii="宋体" w:hAnsi="宋体" w:eastAsia="宋体" w:cs="宋体"/>
                <w:color w:val="000000" w:themeColor="text1"/>
                <w:sz w:val="24"/>
                <w:szCs w:val="22"/>
                <w14:textFill>
                  <w14:solidFill>
                    <w14:schemeClr w14:val="tx1"/>
                  </w14:solidFill>
                </w14:textFill>
              </w:rPr>
            </w:pPr>
            <w:r>
              <w:rPr>
                <w:rFonts w:hint="eastAsia" w:ascii="宋体" w:hAnsi="宋体" w:eastAsia="宋体" w:cs="宋体"/>
                <w:color w:val="000000" w:themeColor="text1"/>
                <w:sz w:val="24"/>
                <w:szCs w:val="22"/>
                <w14:textFill>
                  <w14:solidFill>
                    <w14:schemeClr w14:val="tx1"/>
                  </w14:solidFill>
                </w14:textFill>
              </w:rPr>
              <w:t>私募资产管理计划</w:t>
            </w:r>
          </w:p>
        </w:tc>
        <w:tc>
          <w:tcPr>
            <w:tcW w:w="1984"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（3556）</w:t>
            </w:r>
          </w:p>
        </w:tc>
        <w:tc>
          <w:tcPr>
            <w:tcW w:w="1843"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（3557）</w:t>
            </w:r>
          </w:p>
        </w:tc>
        <w:tc>
          <w:tcPr>
            <w:tcW w:w="1667"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widowControl/>
              <w:jc w:val="left"/>
              <w:rPr>
                <w:rFonts w:ascii="宋体" w:hAnsi="宋体" w:eastAsia="宋体" w:cs="宋体"/>
                <w:color w:val="000000" w:themeColor="text1"/>
                <w:kern w:val="0"/>
                <w:sz w:val="24"/>
                <w:szCs w:val="24"/>
                <w:highlight w:val="yellow"/>
                <w14:textFill>
                  <w14:solidFill>
                    <w14:schemeClr w14:val="tx1"/>
                  </w14:solidFill>
                </w14:textFill>
              </w:rPr>
            </w:pPr>
          </w:p>
        </w:tc>
        <w:tc>
          <w:tcPr>
            <w:tcW w:w="1673" w:type="dxa"/>
          </w:tcPr>
          <w:p>
            <w:pPr>
              <w:widowControl/>
              <w:jc w:val="left"/>
              <w:rPr>
                <w:rFonts w:ascii="宋体" w:hAnsi="宋体" w:eastAsia="宋体" w:cs="宋体"/>
                <w:color w:val="000000" w:themeColor="text1"/>
                <w:sz w:val="24"/>
                <w:szCs w:val="22"/>
                <w14:textFill>
                  <w14:solidFill>
                    <w14:schemeClr w14:val="tx1"/>
                  </w14:solidFill>
                </w14:textFill>
              </w:rPr>
            </w:pPr>
            <w:r>
              <w:rPr>
                <w:rFonts w:hint="eastAsia" w:ascii="宋体" w:hAnsi="宋体" w:eastAsia="宋体" w:cs="宋体"/>
                <w:color w:val="000000" w:themeColor="text1"/>
                <w:sz w:val="24"/>
                <w:szCs w:val="22"/>
                <w14:textFill>
                  <w14:solidFill>
                    <w14:schemeClr w14:val="tx1"/>
                  </w14:solidFill>
                </w14:textFill>
              </w:rPr>
              <w:t>其他组合</w:t>
            </w:r>
          </w:p>
        </w:tc>
        <w:tc>
          <w:tcPr>
            <w:tcW w:w="1984"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（3559）</w:t>
            </w:r>
          </w:p>
        </w:tc>
        <w:tc>
          <w:tcPr>
            <w:tcW w:w="1843"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（3560）</w:t>
            </w:r>
          </w:p>
        </w:tc>
        <w:tc>
          <w:tcPr>
            <w:tcW w:w="1667"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widowControl/>
              <w:jc w:val="left"/>
              <w:rPr>
                <w:rFonts w:ascii="宋体" w:hAnsi="宋体" w:eastAsia="宋体" w:cs="宋体"/>
                <w:color w:val="000000" w:themeColor="text1"/>
                <w:kern w:val="0"/>
                <w:sz w:val="24"/>
                <w:szCs w:val="24"/>
                <w:highlight w:val="yellow"/>
                <w14:textFill>
                  <w14:solidFill>
                    <w14:schemeClr w14:val="tx1"/>
                  </w14:solidFill>
                </w14:textFill>
              </w:rPr>
            </w:pPr>
          </w:p>
        </w:tc>
        <w:tc>
          <w:tcPr>
            <w:tcW w:w="1673" w:type="dxa"/>
          </w:tcPr>
          <w:p>
            <w:pPr>
              <w:widowControl/>
              <w:jc w:val="left"/>
              <w:rPr>
                <w:rFonts w:ascii="宋体" w:hAnsi="宋体" w:eastAsia="宋体" w:cs="宋体"/>
                <w:color w:val="000000" w:themeColor="text1"/>
                <w:sz w:val="24"/>
                <w:szCs w:val="22"/>
                <w14:textFill>
                  <w14:solidFill>
                    <w14:schemeClr w14:val="tx1"/>
                  </w14:solidFill>
                </w14:textFill>
              </w:rPr>
            </w:pPr>
            <w:r>
              <w:rPr>
                <w:rFonts w:hint="eastAsia" w:ascii="宋体" w:hAnsi="宋体" w:eastAsia="宋体" w:cs="宋体"/>
                <w:color w:val="000000" w:themeColor="text1"/>
                <w:sz w:val="24"/>
                <w:szCs w:val="22"/>
                <w14:textFill>
                  <w14:solidFill>
                    <w14:schemeClr w14:val="tx1"/>
                  </w14:solidFill>
                </w14:textFill>
              </w:rPr>
              <w:t>合计</w:t>
            </w:r>
          </w:p>
        </w:tc>
        <w:tc>
          <w:tcPr>
            <w:tcW w:w="1984"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（3562）</w:t>
            </w:r>
          </w:p>
        </w:tc>
        <w:tc>
          <w:tcPr>
            <w:tcW w:w="1843" w:type="dxa"/>
          </w:tcPr>
          <w:p>
            <w:pPr>
              <w:jc w:val="right"/>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（3563）</w:t>
            </w:r>
          </w:p>
        </w:tc>
        <w:tc>
          <w:tcPr>
            <w:tcW w:w="1667" w:type="dxa"/>
          </w:tcPr>
          <w:p>
            <w:pPr>
              <w:jc w:val="center"/>
              <w:rPr>
                <w:rFonts w:ascii="宋体" w:hAnsi="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p>
        </w:tc>
      </w:tr>
    </w:tbl>
    <w:p>
      <w:pPr>
        <w:spacing w:line="540" w:lineRule="exact"/>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注</w:t>
      </w:r>
      <w:r>
        <w:rPr>
          <w:rStyle w:val="31"/>
          <w:rFonts w:hint="eastAsia" w:ascii="宋体" w:hAnsi="宋体" w:eastAsia="宋体" w:cs="宋体"/>
          <w:color w:val="000000" w:themeColor="text1"/>
          <w:sz w:val="24"/>
          <w:szCs w:val="24"/>
          <w14:textFill>
            <w14:solidFill>
              <w14:schemeClr w14:val="tx1"/>
            </w14:solidFill>
          </w14:textFill>
        </w:rPr>
        <w:footnoteReference w:id="31"/>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color w:val="000000" w:themeColor="text1"/>
          <w:kern w:val="0"/>
          <w:sz w:val="18"/>
          <w14:textFill>
            <w14:solidFill>
              <w14:schemeClr w14:val="tx1"/>
            </w14:solidFill>
          </w14:textFill>
        </w:rPr>
        <w:t>(3564)</w:t>
      </w:r>
    </w:p>
    <w:p>
      <w:pPr>
        <w:adjustRightInd w:val="0"/>
        <w:snapToGrid w:val="0"/>
        <w:spacing w:line="4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4.2 管理人对报告期内本基金运作遵规守信情况的说明</w:t>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0579</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4.3 公平交易专项说明</w:t>
      </w:r>
    </w:p>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4.3.1 公平交易制度的执行情况</w:t>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0570</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4.3.2 </w:t>
      </w:r>
      <w:r>
        <w:rPr>
          <w:rFonts w:ascii="宋体" w:hAnsi="宋体"/>
          <w:color w:val="000000" w:themeColor="text1"/>
          <w:sz w:val="24"/>
          <w14:textFill>
            <w14:solidFill>
              <w14:schemeClr w14:val="tx1"/>
            </w14:solidFill>
          </w14:textFill>
        </w:rPr>
        <w:t>异常交易行为</w:t>
      </w:r>
      <w:r>
        <w:rPr>
          <w:rFonts w:hint="eastAsia" w:ascii="宋体" w:hAnsi="宋体"/>
          <w:color w:val="000000" w:themeColor="text1"/>
          <w:sz w:val="24"/>
          <w14:textFill>
            <w14:solidFill>
              <w14:schemeClr w14:val="tx1"/>
            </w14:solidFill>
          </w14:textFill>
        </w:rPr>
        <w:t>的</w:t>
      </w:r>
      <w:r>
        <w:rPr>
          <w:rFonts w:ascii="宋体" w:hAnsi="宋体"/>
          <w:color w:val="000000" w:themeColor="text1"/>
          <w:sz w:val="24"/>
          <w14:textFill>
            <w14:solidFill>
              <w14:schemeClr w14:val="tx1"/>
            </w14:solidFill>
          </w14:textFill>
        </w:rPr>
        <w:t>专项说明</w:t>
      </w:r>
      <w:r>
        <w:rPr>
          <w:rStyle w:val="31"/>
          <w:rFonts w:ascii="宋体" w:hAnsi="宋体"/>
          <w:color w:val="000000" w:themeColor="text1"/>
          <w:sz w:val="24"/>
          <w14:textFill>
            <w14:solidFill>
              <w14:schemeClr w14:val="tx1"/>
            </w14:solidFill>
          </w14:textFill>
        </w:rPr>
        <w:footnoteReference w:id="32"/>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（0578）</w:t>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4.4 报告期内基金的投资策略和运作分析</w:t>
      </w:r>
    </w:p>
    <w:p>
      <w:pPr>
        <w:rPr>
          <w:rFonts w:ascii="宋体" w:hAnsi="宋体"/>
          <w:color w:val="000000" w:themeColor="text1"/>
          <w:kern w:val="0"/>
          <w:sz w:val="18"/>
          <w14:textFill>
            <w14:solidFill>
              <w14:schemeClr w14:val="tx1"/>
            </w14:solidFill>
          </w14:textFill>
        </w:rPr>
      </w:pPr>
      <w:r>
        <w:rPr>
          <w:rFonts w:hint="eastAsia" w:ascii="宋体" w:hAnsi="宋体"/>
          <w:color w:val="000000" w:themeColor="text1"/>
          <w:kern w:val="0"/>
          <w:sz w:val="18"/>
          <w14:textFill>
            <w14:solidFill>
              <w14:schemeClr w14:val="tx1"/>
            </w14:solidFill>
          </w14:textFill>
        </w:rPr>
        <w:t>（2550）</w:t>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4.5 报告期内基金的业绩表现</w:t>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（2549）</w:t>
      </w:r>
    </w:p>
    <w:p>
      <w:pPr>
        <w:adjustRightInd w:val="0"/>
        <w:snapToGrid w:val="0"/>
        <w:spacing w:line="460" w:lineRule="exact"/>
        <w:rPr>
          <w:rFonts w:ascii="方正仿宋简体" w:hAnsi="宋体"/>
          <w:b/>
          <w:color w:val="000000" w:themeColor="text1"/>
          <w:kern w:val="0"/>
          <w:sz w:val="24"/>
          <w:szCs w:val="24"/>
          <w14:textFill>
            <w14:solidFill>
              <w14:schemeClr w14:val="tx1"/>
            </w14:solidFill>
          </w14:textFill>
        </w:rPr>
      </w:pPr>
      <w:r>
        <w:rPr>
          <w:rFonts w:ascii="宋体" w:hAnsi="宋体" w:eastAsia="宋体"/>
          <w:b/>
          <w:color w:val="000000" w:themeColor="text1"/>
          <w:kern w:val="0"/>
          <w:sz w:val="24"/>
          <w:szCs w:val="24"/>
          <w14:textFill>
            <w14:solidFill>
              <w14:schemeClr w14:val="tx1"/>
            </w14:solidFill>
          </w14:textFill>
        </w:rPr>
        <w:t>4.6</w:t>
      </w:r>
      <w:r>
        <w:rPr>
          <w:b/>
          <w:color w:val="000000" w:themeColor="text1"/>
          <w:kern w:val="0"/>
          <w:sz w:val="24"/>
          <w:szCs w:val="24"/>
          <w14:textFill>
            <w14:solidFill>
              <w14:schemeClr w14:val="tx1"/>
            </w14:solidFill>
          </w14:textFill>
        </w:rPr>
        <w:t xml:space="preserve"> </w:t>
      </w:r>
      <w:r>
        <w:rPr>
          <w:rFonts w:hint="eastAsia" w:ascii="方正仿宋简体" w:hAnsi="宋体"/>
          <w:b/>
          <w:color w:val="000000" w:themeColor="text1"/>
          <w:kern w:val="0"/>
          <w:sz w:val="24"/>
          <w:szCs w:val="24"/>
          <w14:textFill>
            <w14:solidFill>
              <w14:schemeClr w14:val="tx1"/>
            </w14:solidFill>
          </w14:textFill>
        </w:rPr>
        <w:t xml:space="preserve"> 报告期内基金持有人数或基金资产净值预警说明</w:t>
      </w:r>
      <w:r>
        <w:rPr>
          <w:rStyle w:val="31"/>
          <w:rFonts w:hint="eastAsia" w:ascii="方正仿宋简体" w:hAnsi="宋体"/>
          <w:b/>
          <w:color w:val="000000" w:themeColor="text1"/>
          <w:kern w:val="0"/>
          <w:sz w:val="24"/>
          <w:szCs w:val="24"/>
          <w14:textFill>
            <w14:solidFill>
              <w14:schemeClr w14:val="tx1"/>
            </w14:solidFill>
          </w14:textFill>
        </w:rPr>
        <w:footnoteReference w:id="33"/>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(3220)</w:t>
      </w:r>
    </w:p>
    <w:p>
      <w:pPr>
        <w:pStyle w:val="3"/>
        <w:adjustRightInd w:val="0"/>
        <w:snapToGrid w:val="0"/>
        <w:spacing w:before="0" w:after="0" w:line="40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§5  投资组合报告</w:t>
      </w:r>
      <w:r>
        <w:rPr>
          <w:rStyle w:val="31"/>
          <w:rFonts w:ascii="宋体" w:hAnsi="宋体" w:eastAsia="宋体"/>
          <w:color w:val="000000" w:themeColor="text1"/>
          <w:sz w:val="24"/>
          <w14:textFill>
            <w14:solidFill>
              <w14:schemeClr w14:val="tx1"/>
            </w14:solidFill>
          </w14:textFill>
        </w:rPr>
        <w:footnoteReference w:id="34"/>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5.1 报告期末基金资产组合情况</w:t>
      </w:r>
      <w:r>
        <w:rPr>
          <w:rStyle w:val="31"/>
          <w:rFonts w:ascii="宋体" w:hAnsi="宋体"/>
          <w:b/>
          <w:color w:val="000000" w:themeColor="text1"/>
          <w:sz w:val="24"/>
          <w14:textFill>
            <w14:solidFill>
              <w14:schemeClr w14:val="tx1"/>
            </w14:solidFill>
          </w14:textFill>
        </w:rPr>
        <w:footnoteReference w:id="35"/>
      </w:r>
    </w:p>
    <w:tbl>
      <w:tblPr>
        <w:tblStyle w:val="32"/>
        <w:tblW w:w="9024" w:type="dxa"/>
        <w:tblInd w:w="-5" w:type="dxa"/>
        <w:tblLayout w:type="fixed"/>
        <w:tblCellMar>
          <w:top w:w="0" w:type="dxa"/>
          <w:left w:w="0" w:type="dxa"/>
          <w:bottom w:w="0" w:type="dxa"/>
          <w:right w:w="0" w:type="dxa"/>
        </w:tblCellMar>
      </w:tblPr>
      <w:tblGrid>
        <w:gridCol w:w="714"/>
        <w:gridCol w:w="3641"/>
        <w:gridCol w:w="1539"/>
        <w:gridCol w:w="3130"/>
      </w:tblGrid>
      <w:tr>
        <w:tblPrEx>
          <w:tblLayout w:type="fixed"/>
          <w:tblCellMar>
            <w:top w:w="0" w:type="dxa"/>
            <w:left w:w="0" w:type="dxa"/>
            <w:bottom w:w="0" w:type="dxa"/>
            <w:right w:w="0" w:type="dxa"/>
          </w:tblCellMar>
        </w:tblPrEx>
        <w:trPr>
          <w:trHeight w:val="415"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3641" w:type="dxa"/>
            <w:tcBorders>
              <w:top w:val="single" w:color="auto" w:sz="4" w:space="0"/>
              <w:left w:val="nil"/>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项目</w:t>
            </w:r>
            <w:r>
              <w:rPr>
                <w:rStyle w:val="31"/>
                <w:rFonts w:ascii="宋体" w:hAnsi="宋体" w:cs="Calibri"/>
                <w:color w:val="000000" w:themeColor="text1"/>
                <w:sz w:val="24"/>
                <w:szCs w:val="22"/>
                <w14:textFill>
                  <w14:solidFill>
                    <w14:schemeClr w14:val="tx1"/>
                  </w14:solidFill>
                </w14:textFill>
              </w:rPr>
              <w:footnoteReference w:id="36"/>
            </w:r>
          </w:p>
        </w:tc>
        <w:tc>
          <w:tcPr>
            <w:tcW w:w="1539" w:type="dxa"/>
            <w:tcBorders>
              <w:top w:val="single" w:color="auto" w:sz="4" w:space="0"/>
              <w:left w:val="nil"/>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金额</w:t>
            </w:r>
            <w:r>
              <w:rPr>
                <w:rFonts w:hint="eastAsia" w:ascii="宋体" w:hAnsi="宋体" w:cs="Calibri"/>
                <w:color w:val="000000" w:themeColor="text1"/>
                <w:sz w:val="24"/>
                <w:szCs w:val="22"/>
                <w14:textFill>
                  <w14:solidFill>
                    <w14:schemeClr w14:val="tx1"/>
                  </w14:solidFill>
                </w14:textFill>
              </w:rPr>
              <w:t>（元）</w:t>
            </w:r>
            <w:r>
              <w:rPr>
                <w:rStyle w:val="31"/>
                <w:rFonts w:ascii="宋体" w:hAnsi="宋体" w:cs="Calibri"/>
                <w:color w:val="000000" w:themeColor="text1"/>
                <w:sz w:val="24"/>
                <w:szCs w:val="22"/>
                <w14:textFill>
                  <w14:solidFill>
                    <w14:schemeClr w14:val="tx1"/>
                  </w14:solidFill>
                </w14:textFill>
              </w:rPr>
              <w:footnoteReference w:id="37"/>
            </w:r>
          </w:p>
        </w:tc>
        <w:tc>
          <w:tcPr>
            <w:tcW w:w="3130" w:type="dxa"/>
            <w:tcBorders>
              <w:top w:val="single" w:color="auto" w:sz="4" w:space="0"/>
              <w:left w:val="nil"/>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占基金总资产的比例（%）</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3641"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权益投资</w:t>
            </w:r>
          </w:p>
        </w:tc>
        <w:tc>
          <w:tcPr>
            <w:tcW w:w="153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1049</w:t>
            </w:r>
            <w:r>
              <w:rPr>
                <w:rFonts w:hint="eastAsia" w:ascii="宋体" w:hAnsi="宋体" w:eastAsia="宋体" w:cs="Calibri"/>
                <w:color w:val="000000" w:themeColor="text1"/>
                <w:kern w:val="0"/>
                <w:sz w:val="18"/>
                <w:szCs w:val="22"/>
                <w14:textFill>
                  <w14:solidFill>
                    <w14:schemeClr w14:val="tx1"/>
                  </w14:solidFill>
                </w14:textFill>
              </w:rPr>
              <w:t>）</w:t>
            </w:r>
          </w:p>
        </w:tc>
        <w:tc>
          <w:tcPr>
            <w:tcW w:w="3130"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1050</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3641"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w:t>
            </w:r>
            <w:r>
              <w:rPr>
                <w:rFonts w:ascii="宋体" w:hAnsi="宋体" w:cs="Calibri"/>
                <w:color w:val="000000" w:themeColor="text1"/>
                <w:sz w:val="24"/>
                <w:szCs w:val="22"/>
                <w14:textFill>
                  <w14:solidFill>
                    <w14:schemeClr w14:val="tx1"/>
                  </w14:solidFill>
                </w14:textFill>
              </w:rPr>
              <w:t>股票</w:t>
            </w:r>
          </w:p>
        </w:tc>
        <w:tc>
          <w:tcPr>
            <w:tcW w:w="153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1051</w:t>
            </w:r>
            <w:r>
              <w:rPr>
                <w:rFonts w:hint="eastAsia" w:ascii="宋体" w:hAnsi="宋体" w:eastAsia="宋体" w:cs="Calibri"/>
                <w:color w:val="000000" w:themeColor="text1"/>
                <w:kern w:val="0"/>
                <w:sz w:val="18"/>
                <w:szCs w:val="22"/>
                <w14:textFill>
                  <w14:solidFill>
                    <w14:schemeClr w14:val="tx1"/>
                  </w14:solidFill>
                </w14:textFill>
              </w:rPr>
              <w:t>）</w:t>
            </w:r>
          </w:p>
        </w:tc>
        <w:tc>
          <w:tcPr>
            <w:tcW w:w="3130"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1052</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3641"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基金投资</w:t>
            </w:r>
            <w:r>
              <w:rPr>
                <w:rStyle w:val="31"/>
                <w:rFonts w:ascii="宋体" w:hAnsi="宋体" w:cs="Calibri"/>
                <w:color w:val="000000" w:themeColor="text1"/>
                <w:sz w:val="24"/>
                <w:szCs w:val="22"/>
                <w14:textFill>
                  <w14:solidFill>
                    <w14:schemeClr w14:val="tx1"/>
                  </w14:solidFill>
                </w14:textFill>
              </w:rPr>
              <w:footnoteReference w:id="38"/>
            </w:r>
          </w:p>
        </w:tc>
        <w:tc>
          <w:tcPr>
            <w:tcW w:w="1539" w:type="dxa"/>
            <w:tcBorders>
              <w:top w:val="single" w:color="auto" w:sz="4" w:space="0"/>
              <w:left w:val="nil"/>
              <w:bottom w:val="single" w:color="auto" w:sz="4" w:space="0"/>
              <w:right w:val="single" w:color="auto" w:sz="4" w:space="0"/>
            </w:tcBorders>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（1059）</w:t>
            </w:r>
          </w:p>
        </w:tc>
        <w:tc>
          <w:tcPr>
            <w:tcW w:w="3130"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（1060）</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3641"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固定收益投资</w:t>
            </w:r>
          </w:p>
        </w:tc>
        <w:tc>
          <w:tcPr>
            <w:tcW w:w="153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1061</w:t>
            </w:r>
            <w:r>
              <w:rPr>
                <w:rFonts w:hint="eastAsia" w:ascii="宋体" w:hAnsi="宋体" w:eastAsia="宋体" w:cs="Calibri"/>
                <w:color w:val="000000" w:themeColor="text1"/>
                <w:kern w:val="0"/>
                <w:sz w:val="18"/>
                <w:szCs w:val="22"/>
                <w14:textFill>
                  <w14:solidFill>
                    <w14:schemeClr w14:val="tx1"/>
                  </w14:solidFill>
                </w14:textFill>
              </w:rPr>
              <w:t>）</w:t>
            </w:r>
          </w:p>
        </w:tc>
        <w:tc>
          <w:tcPr>
            <w:tcW w:w="3130"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1062</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3641"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w:t>
            </w:r>
            <w:r>
              <w:rPr>
                <w:rFonts w:ascii="宋体" w:hAnsi="宋体" w:cs="Calibri"/>
                <w:color w:val="000000" w:themeColor="text1"/>
                <w:sz w:val="24"/>
                <w:szCs w:val="22"/>
                <w14:textFill>
                  <w14:solidFill>
                    <w14:schemeClr w14:val="tx1"/>
                  </w14:solidFill>
                </w14:textFill>
              </w:rPr>
              <w:t>债券</w:t>
            </w:r>
          </w:p>
        </w:tc>
        <w:tc>
          <w:tcPr>
            <w:tcW w:w="153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1063</w:t>
            </w:r>
            <w:r>
              <w:rPr>
                <w:rFonts w:hint="eastAsia" w:ascii="宋体" w:hAnsi="宋体" w:eastAsia="宋体" w:cs="Calibri"/>
                <w:color w:val="000000" w:themeColor="text1"/>
                <w:kern w:val="0"/>
                <w:sz w:val="18"/>
                <w:szCs w:val="22"/>
                <w14:textFill>
                  <w14:solidFill>
                    <w14:schemeClr w14:val="tx1"/>
                  </w14:solidFill>
                </w14:textFill>
              </w:rPr>
              <w:t>）</w:t>
            </w:r>
          </w:p>
        </w:tc>
        <w:tc>
          <w:tcPr>
            <w:tcW w:w="3130"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1064</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3641"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 xml:space="preserve">      </w:t>
            </w:r>
            <w:r>
              <w:rPr>
                <w:rFonts w:ascii="宋体" w:hAnsi="宋体" w:cs="Calibri"/>
                <w:color w:val="000000" w:themeColor="text1"/>
                <w:sz w:val="24"/>
                <w:szCs w:val="22"/>
                <w14:textFill>
                  <w14:solidFill>
                    <w14:schemeClr w14:val="tx1"/>
                  </w14:solidFill>
                </w14:textFill>
              </w:rPr>
              <w:t>资产支持证券</w:t>
            </w:r>
          </w:p>
        </w:tc>
        <w:tc>
          <w:tcPr>
            <w:tcW w:w="153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1065</w:t>
            </w:r>
            <w:r>
              <w:rPr>
                <w:rFonts w:hint="eastAsia" w:ascii="宋体" w:hAnsi="宋体" w:eastAsia="宋体" w:cs="Calibri"/>
                <w:color w:val="000000" w:themeColor="text1"/>
                <w:kern w:val="0"/>
                <w:sz w:val="18"/>
                <w:szCs w:val="22"/>
                <w14:textFill>
                  <w14:solidFill>
                    <w14:schemeClr w14:val="tx1"/>
                  </w14:solidFill>
                </w14:textFill>
              </w:rPr>
              <w:t>）</w:t>
            </w:r>
          </w:p>
        </w:tc>
        <w:tc>
          <w:tcPr>
            <w:tcW w:w="3130"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1066</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3641"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贵金属投资</w:t>
            </w:r>
          </w:p>
        </w:tc>
        <w:tc>
          <w:tcPr>
            <w:tcW w:w="153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(3173)</w:t>
            </w:r>
          </w:p>
        </w:tc>
        <w:tc>
          <w:tcPr>
            <w:tcW w:w="3130"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(3174)</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3641"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金融衍生品投资</w:t>
            </w:r>
          </w:p>
        </w:tc>
        <w:tc>
          <w:tcPr>
            <w:tcW w:w="153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1067</w:t>
            </w:r>
            <w:r>
              <w:rPr>
                <w:rFonts w:hint="eastAsia" w:ascii="宋体" w:hAnsi="宋体" w:eastAsia="宋体" w:cs="Calibri"/>
                <w:color w:val="000000" w:themeColor="text1"/>
                <w:kern w:val="0"/>
                <w:sz w:val="18"/>
                <w:szCs w:val="22"/>
                <w14:textFill>
                  <w14:solidFill>
                    <w14:schemeClr w14:val="tx1"/>
                  </w14:solidFill>
                </w14:textFill>
              </w:rPr>
              <w:t>）</w:t>
            </w:r>
          </w:p>
        </w:tc>
        <w:tc>
          <w:tcPr>
            <w:tcW w:w="3130"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1068</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6</w:t>
            </w:r>
          </w:p>
        </w:tc>
        <w:tc>
          <w:tcPr>
            <w:tcW w:w="3641"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买入返售金融资产</w:t>
            </w:r>
          </w:p>
        </w:tc>
        <w:tc>
          <w:tcPr>
            <w:tcW w:w="153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0597</w:t>
            </w:r>
            <w:r>
              <w:rPr>
                <w:rFonts w:hint="eastAsia" w:ascii="宋体" w:hAnsi="宋体" w:eastAsia="宋体" w:cs="Calibri"/>
                <w:color w:val="000000" w:themeColor="text1"/>
                <w:kern w:val="0"/>
                <w:sz w:val="18"/>
                <w:szCs w:val="22"/>
                <w14:textFill>
                  <w14:solidFill>
                    <w14:schemeClr w14:val="tx1"/>
                  </w14:solidFill>
                </w14:textFill>
              </w:rPr>
              <w:t>）</w:t>
            </w:r>
          </w:p>
        </w:tc>
        <w:tc>
          <w:tcPr>
            <w:tcW w:w="3130"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1081</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3641"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其中：买断式回购的买入返售</w:t>
            </w:r>
            <w:r>
              <w:rPr>
                <w:rFonts w:hint="eastAsia" w:ascii="宋体" w:hAnsi="宋体" w:cs="Calibri"/>
                <w:color w:val="000000" w:themeColor="text1"/>
                <w:sz w:val="24"/>
                <w:szCs w:val="22"/>
                <w14:textFill>
                  <w14:solidFill>
                    <w14:schemeClr w14:val="tx1"/>
                  </w14:solidFill>
                </w14:textFill>
              </w:rPr>
              <w:t>金融资产</w:t>
            </w:r>
          </w:p>
        </w:tc>
        <w:tc>
          <w:tcPr>
            <w:tcW w:w="153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1082</w:t>
            </w:r>
            <w:r>
              <w:rPr>
                <w:rFonts w:hint="eastAsia" w:ascii="宋体" w:hAnsi="宋体" w:eastAsia="宋体" w:cs="Calibri"/>
                <w:color w:val="000000" w:themeColor="text1"/>
                <w:kern w:val="0"/>
                <w:sz w:val="18"/>
                <w:szCs w:val="22"/>
                <w14:textFill>
                  <w14:solidFill>
                    <w14:schemeClr w14:val="tx1"/>
                  </w14:solidFill>
                </w14:textFill>
              </w:rPr>
              <w:t>）</w:t>
            </w:r>
          </w:p>
        </w:tc>
        <w:tc>
          <w:tcPr>
            <w:tcW w:w="3130"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108</w:t>
            </w:r>
            <w:r>
              <w:rPr>
                <w:rFonts w:hint="eastAsia" w:ascii="宋体" w:hAnsi="宋体" w:eastAsia="宋体" w:cs="Calibri"/>
                <w:color w:val="000000" w:themeColor="text1"/>
                <w:kern w:val="0"/>
                <w:sz w:val="18"/>
                <w:szCs w:val="22"/>
                <w14:textFill>
                  <w14:solidFill>
                    <w14:schemeClr w14:val="tx1"/>
                  </w14:solidFill>
                </w14:textFill>
              </w:rPr>
              <w:t>3）</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7</w:t>
            </w:r>
          </w:p>
        </w:tc>
        <w:tc>
          <w:tcPr>
            <w:tcW w:w="3641"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银行存款和结算备付金合计</w:t>
            </w:r>
          </w:p>
        </w:tc>
        <w:tc>
          <w:tcPr>
            <w:tcW w:w="153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1086</w:t>
            </w:r>
            <w:r>
              <w:rPr>
                <w:rFonts w:hint="eastAsia" w:ascii="宋体" w:hAnsi="宋体" w:eastAsia="宋体" w:cs="Calibri"/>
                <w:color w:val="000000" w:themeColor="text1"/>
                <w:kern w:val="0"/>
                <w:sz w:val="18"/>
                <w:szCs w:val="22"/>
                <w14:textFill>
                  <w14:solidFill>
                    <w14:schemeClr w14:val="tx1"/>
                  </w14:solidFill>
                </w14:textFill>
              </w:rPr>
              <w:t>）</w:t>
            </w:r>
          </w:p>
        </w:tc>
        <w:tc>
          <w:tcPr>
            <w:tcW w:w="3130"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1087</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p>
        </w:tc>
        <w:tc>
          <w:tcPr>
            <w:tcW w:w="3641"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1043</w:t>
            </w:r>
            <w:r>
              <w:rPr>
                <w:rFonts w:hint="eastAsia" w:ascii="宋体" w:hAnsi="宋体" w:eastAsia="宋体" w:cs="Calibri"/>
                <w:color w:val="000000" w:themeColor="text1"/>
                <w:kern w:val="0"/>
                <w:sz w:val="18"/>
                <w:szCs w:val="22"/>
                <w14:textFill>
                  <w14:solidFill>
                    <w14:schemeClr w14:val="tx1"/>
                  </w14:solidFill>
                </w14:textFill>
              </w:rPr>
              <w:t>）</w:t>
            </w:r>
          </w:p>
        </w:tc>
        <w:tc>
          <w:tcPr>
            <w:tcW w:w="153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1046</w:t>
            </w:r>
            <w:r>
              <w:rPr>
                <w:rFonts w:hint="eastAsia" w:ascii="宋体" w:hAnsi="宋体" w:eastAsia="宋体" w:cs="Calibri"/>
                <w:color w:val="000000" w:themeColor="text1"/>
                <w:kern w:val="0"/>
                <w:sz w:val="18"/>
                <w:szCs w:val="22"/>
                <w14:textFill>
                  <w14:solidFill>
                    <w14:schemeClr w14:val="tx1"/>
                  </w14:solidFill>
                </w14:textFill>
              </w:rPr>
              <w:t>）</w:t>
            </w:r>
          </w:p>
        </w:tc>
        <w:tc>
          <w:tcPr>
            <w:tcW w:w="3130"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1047</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N-1</w:t>
            </w:r>
          </w:p>
        </w:tc>
        <w:tc>
          <w:tcPr>
            <w:tcW w:w="3641"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其他资产</w:t>
            </w:r>
          </w:p>
        </w:tc>
        <w:tc>
          <w:tcPr>
            <w:tcW w:w="153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1088</w:t>
            </w:r>
            <w:r>
              <w:rPr>
                <w:rFonts w:hint="eastAsia" w:ascii="宋体" w:hAnsi="宋体" w:eastAsia="宋体" w:cs="Calibri"/>
                <w:color w:val="000000" w:themeColor="text1"/>
                <w:kern w:val="0"/>
                <w:sz w:val="18"/>
                <w:szCs w:val="22"/>
                <w14:textFill>
                  <w14:solidFill>
                    <w14:schemeClr w14:val="tx1"/>
                  </w14:solidFill>
                </w14:textFill>
              </w:rPr>
              <w:t>）</w:t>
            </w:r>
          </w:p>
        </w:tc>
        <w:tc>
          <w:tcPr>
            <w:tcW w:w="3130"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1089</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w:t>
            </w:r>
          </w:p>
        </w:tc>
        <w:tc>
          <w:tcPr>
            <w:tcW w:w="3641"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合计</w:t>
            </w:r>
          </w:p>
        </w:tc>
        <w:tc>
          <w:tcPr>
            <w:tcW w:w="153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1090</w:t>
            </w:r>
            <w:r>
              <w:rPr>
                <w:rFonts w:hint="eastAsia" w:ascii="宋体" w:hAnsi="宋体" w:eastAsia="宋体" w:cs="Calibri"/>
                <w:color w:val="000000" w:themeColor="text1"/>
                <w:kern w:val="0"/>
                <w:sz w:val="18"/>
                <w:szCs w:val="22"/>
                <w14:textFill>
                  <w14:solidFill>
                    <w14:schemeClr w14:val="tx1"/>
                  </w14:solidFill>
                </w14:textFill>
              </w:rPr>
              <w:t>）</w:t>
            </w:r>
          </w:p>
        </w:tc>
        <w:tc>
          <w:tcPr>
            <w:tcW w:w="3130"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109</w:t>
            </w:r>
            <w:r>
              <w:rPr>
                <w:rFonts w:hint="eastAsia" w:ascii="宋体" w:hAnsi="宋体" w:eastAsia="宋体" w:cs="Calibri"/>
                <w:color w:val="000000" w:themeColor="text1"/>
                <w:kern w:val="0"/>
                <w:sz w:val="18"/>
                <w:szCs w:val="22"/>
                <w14:textFill>
                  <w14:solidFill>
                    <w14:schemeClr w14:val="tx1"/>
                  </w14:solidFill>
                </w14:textFill>
              </w:rPr>
              <w:t>1）</w:t>
            </w:r>
          </w:p>
        </w:tc>
      </w:tr>
    </w:tbl>
    <w:p>
      <w:pPr>
        <w:adjustRightInd w:val="0"/>
        <w:snapToGrid w:val="0"/>
        <w:spacing w:line="5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1092</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400" w:lineRule="exact"/>
        <w:rPr>
          <w:rFonts w:ascii="宋体" w:hAnsi="宋体"/>
          <w:b/>
          <w:color w:val="000000" w:themeColor="text1"/>
          <w:sz w:val="24"/>
          <w14:textFill>
            <w14:solidFill>
              <w14:schemeClr w14:val="tx1"/>
            </w14:solidFill>
          </w14:textFill>
        </w:rPr>
      </w:pP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5.2 报告期末按行业分类的股票投资组合</w:t>
      </w:r>
      <w:r>
        <w:rPr>
          <w:rStyle w:val="31"/>
          <w:rFonts w:ascii="宋体" w:hAnsi="宋体"/>
          <w:b/>
          <w:color w:val="000000" w:themeColor="text1"/>
          <w:sz w:val="24"/>
          <w14:textFill>
            <w14:solidFill>
              <w14:schemeClr w14:val="tx1"/>
            </w14:solidFill>
          </w14:textFill>
        </w:rPr>
        <w:footnoteReference w:id="39"/>
      </w:r>
    </w:p>
    <w:p>
      <w:pPr>
        <w:adjustRightInd w:val="0"/>
        <w:snapToGrid w:val="0"/>
        <w:spacing w:line="400" w:lineRule="exact"/>
        <w:rPr>
          <w:rFonts w:ascii="宋体" w:hAnsi="宋体"/>
          <w:b/>
          <w:color w:val="000000" w:themeColor="text1"/>
          <w:sz w:val="24"/>
          <w:highlight w:val="yellow"/>
          <w14:textFill>
            <w14:solidFill>
              <w14:schemeClr w14:val="tx1"/>
            </w14:solidFill>
          </w14:textFill>
        </w:rPr>
      </w:pPr>
      <w:r>
        <w:rPr>
          <w:rFonts w:hint="eastAsia" w:ascii="宋体" w:hAnsi="宋体"/>
          <w:b/>
          <w:color w:val="000000" w:themeColor="text1"/>
          <w:sz w:val="24"/>
          <w14:textFill>
            <w14:solidFill>
              <w14:schemeClr w14:val="tx1"/>
            </w14:solidFill>
          </w14:textFill>
        </w:rPr>
        <w:t>5.2.1报告期末按行业分类的境内股票投资组合</w:t>
      </w:r>
    </w:p>
    <w:tbl>
      <w:tblPr>
        <w:tblStyle w:val="32"/>
        <w:tblW w:w="873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40"/>
        <w:gridCol w:w="3691"/>
        <w:gridCol w:w="1620"/>
        <w:gridCol w:w="28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540"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代码</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行业类别</w:t>
            </w:r>
          </w:p>
        </w:tc>
        <w:tc>
          <w:tcPr>
            <w:tcW w:w="1620" w:type="dxa"/>
            <w:tcBorders>
              <w:top w:val="single" w:color="000000" w:sz="4" w:space="0"/>
              <w:left w:val="single" w:color="auto" w:sz="4" w:space="0"/>
              <w:bottom w:val="single" w:color="000000" w:sz="4" w:space="0"/>
              <w:right w:val="single" w:color="000000" w:sz="4" w:space="0"/>
            </w:tcBorders>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公允价值（元）</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占基金资产净值比例（％）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A</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农、林、牧、渔业</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（1100）</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B</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采矿业</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（2968）</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C</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制造业</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（1106）</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（1107）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D</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电力、热力、燃气及水生产和供应业</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（2971）</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E</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建筑业</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（1142）</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（1143）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F</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批发和零售业</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（2974）</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G</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交通运输、仓储和邮政业</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（2977）</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H</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住宿和餐饮业</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（2980）</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I</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信息传输、软件和信息技术服务业</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（2983）</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J</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金融业</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（2986）</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K</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房地产业</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（2989）</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L</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租赁和商务服务业</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（2992）</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M</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科学研究和技术服务业</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（2995）</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水利、环境和公共设施管理业</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（2998）</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O</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居民服务、修理和其他服务业</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（3001）</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（3002）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P</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教育</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（3004）</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（3005）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Q</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卫生和社会工作</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（3007）</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（3008）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R</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文化、体育和娱乐业</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（3010）</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（3011）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S</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综合</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（3013）</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（3014）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合计</w:t>
            </w:r>
          </w:p>
        </w:tc>
        <w:tc>
          <w:tcPr>
            <w:tcW w:w="1620" w:type="dxa"/>
            <w:tcBorders>
              <w:top w:val="single" w:color="000000" w:sz="4" w:space="0"/>
              <w:left w:val="single" w:color="auto" w:sz="4" w:space="0"/>
              <w:bottom w:val="single" w:color="000000" w:sz="4" w:space="0"/>
              <w:right w:val="single" w:color="000000" w:sz="4" w:space="0"/>
            </w:tcBorders>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（1169）</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（1170）</w:t>
            </w:r>
          </w:p>
        </w:tc>
      </w:tr>
    </w:tbl>
    <w:p>
      <w:pPr>
        <w:rPr>
          <w:rFonts w:ascii="宋体" w:hAnsi="宋体"/>
          <w:color w:val="000000" w:themeColor="text1"/>
          <w:sz w:val="24"/>
          <w14:textFill>
            <w14:solidFill>
              <w14:schemeClr w14:val="tx1"/>
            </w14:solidFill>
          </w14:textFill>
        </w:rPr>
      </w:pP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注：（1171）</w:t>
      </w:r>
    </w:p>
    <w:p>
      <w:pPr>
        <w:adjustRightInd w:val="0"/>
        <w:snapToGrid w:val="0"/>
        <w:spacing w:line="400" w:lineRule="exact"/>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5.2.2报告期末按行业分类的港股通投资股票投资组合</w:t>
      </w:r>
    </w:p>
    <w:tbl>
      <w:tblPr>
        <w:tblStyle w:val="32"/>
        <w:tblW w:w="89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82"/>
        <w:gridCol w:w="2982"/>
        <w:gridCol w:w="29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82" w:type="dxa"/>
          </w:tcPr>
          <w:p>
            <w:pPr>
              <w:adjustRightInd w:val="0"/>
              <w:snapToGrid w:val="0"/>
              <w:spacing w:line="420" w:lineRule="exact"/>
              <w:rPr>
                <w:rFonts w:ascii="宋体" w:hAnsi="宋体" w:cs="Calibri"/>
                <w:b/>
                <w:color w:val="000000" w:themeColor="text1"/>
                <w:sz w:val="22"/>
                <w:szCs w:val="18"/>
                <w14:textFill>
                  <w14:solidFill>
                    <w14:schemeClr w14:val="tx1"/>
                  </w14:solidFill>
                </w14:textFill>
              </w:rPr>
            </w:pPr>
            <w:r>
              <w:rPr>
                <w:rFonts w:hint="eastAsia" w:ascii="宋体" w:hAnsi="宋体" w:cs="Calibri"/>
                <w:b/>
                <w:color w:val="000000" w:themeColor="text1"/>
                <w:sz w:val="22"/>
                <w:szCs w:val="18"/>
                <w14:textFill>
                  <w14:solidFill>
                    <w14:schemeClr w14:val="tx1"/>
                  </w14:solidFill>
                </w14:textFill>
              </w:rPr>
              <w:t>行业类别</w:t>
            </w:r>
          </w:p>
        </w:tc>
        <w:tc>
          <w:tcPr>
            <w:tcW w:w="2982" w:type="dxa"/>
          </w:tcPr>
          <w:p>
            <w:pPr>
              <w:adjustRightInd w:val="0"/>
              <w:snapToGrid w:val="0"/>
              <w:spacing w:line="420" w:lineRule="exact"/>
              <w:rPr>
                <w:rFonts w:ascii="宋体" w:hAnsi="宋体" w:cs="Calibri"/>
                <w:b/>
                <w:color w:val="000000" w:themeColor="text1"/>
                <w:sz w:val="22"/>
                <w:szCs w:val="18"/>
                <w14:textFill>
                  <w14:solidFill>
                    <w14:schemeClr w14:val="tx1"/>
                  </w14:solidFill>
                </w14:textFill>
              </w:rPr>
            </w:pPr>
            <w:r>
              <w:rPr>
                <w:rFonts w:hint="eastAsia" w:ascii="宋体" w:hAnsi="宋体" w:cs="Calibri"/>
                <w:b/>
                <w:color w:val="000000" w:themeColor="text1"/>
                <w:sz w:val="22"/>
                <w:szCs w:val="18"/>
                <w14:textFill>
                  <w14:solidFill>
                    <w14:schemeClr w14:val="tx1"/>
                  </w14:solidFill>
                </w14:textFill>
              </w:rPr>
              <w:t>公允价值（人民币）</w:t>
            </w:r>
          </w:p>
        </w:tc>
        <w:tc>
          <w:tcPr>
            <w:tcW w:w="2983" w:type="dxa"/>
          </w:tcPr>
          <w:p>
            <w:pPr>
              <w:adjustRightInd w:val="0"/>
              <w:snapToGrid w:val="0"/>
              <w:spacing w:line="420" w:lineRule="exact"/>
              <w:rPr>
                <w:rFonts w:ascii="宋体" w:hAnsi="宋体" w:cs="Calibri"/>
                <w:b/>
                <w:color w:val="000000" w:themeColor="text1"/>
                <w:sz w:val="22"/>
                <w:szCs w:val="18"/>
                <w14:textFill>
                  <w14:solidFill>
                    <w14:schemeClr w14:val="tx1"/>
                  </w14:solidFill>
                </w14:textFill>
              </w:rPr>
            </w:pPr>
            <w:r>
              <w:rPr>
                <w:rFonts w:hint="eastAsia" w:ascii="宋体" w:hAnsi="宋体" w:cs="Calibri"/>
                <w:b/>
                <w:color w:val="000000" w:themeColor="text1"/>
                <w:sz w:val="22"/>
                <w:szCs w:val="18"/>
                <w14:textFill>
                  <w14:solidFill>
                    <w14:schemeClr w14:val="tx1"/>
                  </w14:solidFill>
                </w14:textFill>
              </w:rPr>
              <w:t>占基金资产净值比例（%）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82" w:type="dxa"/>
          </w:tcPr>
          <w:p>
            <w:pPr>
              <w:adjustRightInd w:val="0"/>
              <w:snapToGrid w:val="0"/>
              <w:spacing w:line="420" w:lineRule="exact"/>
              <w:rPr>
                <w:rFonts w:ascii="宋体" w:hAnsi="宋体" w:cs="Calibri"/>
                <w:color w:val="000000" w:themeColor="text1"/>
                <w:sz w:val="22"/>
                <w:szCs w:val="18"/>
                <w14:textFill>
                  <w14:solidFill>
                    <w14:schemeClr w14:val="tx1"/>
                  </w14:solidFill>
                </w14:textFill>
              </w:rPr>
            </w:pPr>
            <w:r>
              <w:rPr>
                <w:rFonts w:hint="eastAsia" w:ascii="宋体" w:hAnsi="宋体" w:cs="Calibri"/>
                <w:color w:val="000000" w:themeColor="text1"/>
                <w:sz w:val="22"/>
                <w:szCs w:val="18"/>
                <w14:textFill>
                  <w14:solidFill>
                    <w14:schemeClr w14:val="tx1"/>
                  </w14:solidFill>
                </w14:textFill>
              </w:rPr>
              <w:t>(3246)</w:t>
            </w:r>
          </w:p>
        </w:tc>
        <w:tc>
          <w:tcPr>
            <w:tcW w:w="2982" w:type="dxa"/>
          </w:tcPr>
          <w:p>
            <w:pPr>
              <w:adjustRightInd w:val="0"/>
              <w:snapToGrid w:val="0"/>
              <w:spacing w:line="420" w:lineRule="exact"/>
              <w:rPr>
                <w:rFonts w:ascii="宋体" w:hAnsi="宋体" w:cs="Calibri"/>
                <w:color w:val="000000" w:themeColor="text1"/>
                <w:sz w:val="22"/>
                <w:szCs w:val="18"/>
                <w14:textFill>
                  <w14:solidFill>
                    <w14:schemeClr w14:val="tx1"/>
                  </w14:solidFill>
                </w14:textFill>
              </w:rPr>
            </w:pPr>
            <w:r>
              <w:rPr>
                <w:rFonts w:hint="eastAsia" w:ascii="宋体" w:hAnsi="宋体" w:cs="Calibri"/>
                <w:color w:val="000000" w:themeColor="text1"/>
                <w:sz w:val="22"/>
                <w:szCs w:val="18"/>
                <w14:textFill>
                  <w14:solidFill>
                    <w14:schemeClr w14:val="tx1"/>
                  </w14:solidFill>
                </w14:textFill>
              </w:rPr>
              <w:t>(3247)</w:t>
            </w:r>
          </w:p>
        </w:tc>
        <w:tc>
          <w:tcPr>
            <w:tcW w:w="2983" w:type="dxa"/>
          </w:tcPr>
          <w:p>
            <w:pPr>
              <w:adjustRightInd w:val="0"/>
              <w:snapToGrid w:val="0"/>
              <w:spacing w:line="420" w:lineRule="exact"/>
              <w:rPr>
                <w:rFonts w:ascii="宋体" w:hAnsi="宋体" w:cs="Calibri"/>
                <w:color w:val="000000" w:themeColor="text1"/>
                <w:sz w:val="22"/>
                <w:szCs w:val="18"/>
                <w14:textFill>
                  <w14:solidFill>
                    <w14:schemeClr w14:val="tx1"/>
                  </w14:solidFill>
                </w14:textFill>
              </w:rPr>
            </w:pPr>
            <w:r>
              <w:rPr>
                <w:rFonts w:hint="eastAsia" w:ascii="宋体" w:hAnsi="宋体" w:cs="Calibri"/>
                <w:color w:val="000000" w:themeColor="text1"/>
                <w:sz w:val="22"/>
                <w:szCs w:val="18"/>
                <w14:textFill>
                  <w14:solidFill>
                    <w14:schemeClr w14:val="tx1"/>
                  </w14:solidFill>
                </w14:textFill>
              </w:rPr>
              <w:t>(3248)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82" w:type="dxa"/>
          </w:tcPr>
          <w:p>
            <w:pPr>
              <w:adjustRightInd w:val="0"/>
              <w:snapToGrid w:val="0"/>
              <w:spacing w:line="420" w:lineRule="exact"/>
              <w:rPr>
                <w:rFonts w:ascii="宋体" w:hAnsi="宋体" w:cs="Calibri"/>
                <w:color w:val="000000" w:themeColor="text1"/>
                <w:sz w:val="22"/>
                <w:szCs w:val="18"/>
                <w14:textFill>
                  <w14:solidFill>
                    <w14:schemeClr w14:val="tx1"/>
                  </w14:solidFill>
                </w14:textFill>
              </w:rPr>
            </w:pPr>
            <w:r>
              <w:rPr>
                <w:rFonts w:ascii="宋体" w:hAnsi="宋体" w:cs="Calibri"/>
                <w:color w:val="000000" w:themeColor="text1"/>
                <w:sz w:val="22"/>
                <w:szCs w:val="18"/>
                <w14:textFill>
                  <w14:solidFill>
                    <w14:schemeClr w14:val="tx1"/>
                  </w14:solidFill>
                </w14:textFill>
              </w:rPr>
              <w:t>……</w:t>
            </w:r>
          </w:p>
        </w:tc>
        <w:tc>
          <w:tcPr>
            <w:tcW w:w="2982" w:type="dxa"/>
          </w:tcPr>
          <w:p>
            <w:pPr>
              <w:adjustRightInd w:val="0"/>
              <w:snapToGrid w:val="0"/>
              <w:spacing w:line="420" w:lineRule="exact"/>
              <w:rPr>
                <w:rFonts w:ascii="宋体" w:hAnsi="宋体" w:cs="Calibri"/>
                <w:color w:val="000000" w:themeColor="text1"/>
                <w:sz w:val="22"/>
                <w:szCs w:val="18"/>
                <w14:textFill>
                  <w14:solidFill>
                    <w14:schemeClr w14:val="tx1"/>
                  </w14:solidFill>
                </w14:textFill>
              </w:rPr>
            </w:pPr>
          </w:p>
        </w:tc>
        <w:tc>
          <w:tcPr>
            <w:tcW w:w="2983" w:type="dxa"/>
          </w:tcPr>
          <w:p>
            <w:pPr>
              <w:adjustRightInd w:val="0"/>
              <w:snapToGrid w:val="0"/>
              <w:spacing w:line="420" w:lineRule="exact"/>
              <w:rPr>
                <w:rFonts w:ascii="宋体" w:hAnsi="宋体" w:cs="Calibri"/>
                <w:color w:val="000000" w:themeColor="text1"/>
                <w:sz w:val="22"/>
                <w:szCs w:val="18"/>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82" w:type="dxa"/>
          </w:tcPr>
          <w:p>
            <w:pPr>
              <w:adjustRightInd w:val="0"/>
              <w:snapToGrid w:val="0"/>
              <w:spacing w:line="420" w:lineRule="exact"/>
              <w:rPr>
                <w:rFonts w:ascii="宋体" w:hAnsi="宋体" w:cs="Calibri"/>
                <w:color w:val="000000" w:themeColor="text1"/>
                <w:sz w:val="22"/>
                <w:szCs w:val="18"/>
                <w14:textFill>
                  <w14:solidFill>
                    <w14:schemeClr w14:val="tx1"/>
                  </w14:solidFill>
                </w14:textFill>
              </w:rPr>
            </w:pPr>
            <w:r>
              <w:rPr>
                <w:rFonts w:hint="eastAsia" w:ascii="宋体" w:hAnsi="宋体" w:cs="Calibri"/>
                <w:color w:val="000000" w:themeColor="text1"/>
                <w:sz w:val="22"/>
                <w:szCs w:val="18"/>
                <w14:textFill>
                  <w14:solidFill>
                    <w14:schemeClr w14:val="tx1"/>
                  </w14:solidFill>
                </w14:textFill>
              </w:rPr>
              <w:t>合计</w:t>
            </w:r>
          </w:p>
        </w:tc>
        <w:tc>
          <w:tcPr>
            <w:tcW w:w="2982" w:type="dxa"/>
          </w:tcPr>
          <w:p>
            <w:pPr>
              <w:adjustRightInd w:val="0"/>
              <w:snapToGrid w:val="0"/>
              <w:spacing w:line="420" w:lineRule="exact"/>
              <w:rPr>
                <w:rFonts w:ascii="宋体" w:hAnsi="宋体" w:cs="Calibri"/>
                <w:color w:val="000000" w:themeColor="text1"/>
                <w:sz w:val="22"/>
                <w:szCs w:val="18"/>
                <w14:textFill>
                  <w14:solidFill>
                    <w14:schemeClr w14:val="tx1"/>
                  </w14:solidFill>
                </w14:textFill>
              </w:rPr>
            </w:pPr>
            <w:r>
              <w:rPr>
                <w:rFonts w:hint="eastAsia" w:ascii="宋体" w:hAnsi="宋体" w:cs="Calibri"/>
                <w:color w:val="000000" w:themeColor="text1"/>
                <w:sz w:val="22"/>
                <w:szCs w:val="18"/>
                <w14:textFill>
                  <w14:solidFill>
                    <w14:schemeClr w14:val="tx1"/>
                  </w14:solidFill>
                </w14:textFill>
              </w:rPr>
              <w:t>(3250)</w:t>
            </w:r>
          </w:p>
        </w:tc>
        <w:tc>
          <w:tcPr>
            <w:tcW w:w="2983" w:type="dxa"/>
          </w:tcPr>
          <w:p>
            <w:pPr>
              <w:adjustRightInd w:val="0"/>
              <w:snapToGrid w:val="0"/>
              <w:spacing w:line="420" w:lineRule="exact"/>
              <w:rPr>
                <w:rFonts w:ascii="宋体" w:hAnsi="宋体" w:cs="Calibri"/>
                <w:color w:val="000000" w:themeColor="text1"/>
                <w:sz w:val="22"/>
                <w:szCs w:val="18"/>
                <w14:textFill>
                  <w14:solidFill>
                    <w14:schemeClr w14:val="tx1"/>
                  </w14:solidFill>
                </w14:textFill>
              </w:rPr>
            </w:pPr>
            <w:r>
              <w:rPr>
                <w:rFonts w:hint="eastAsia" w:ascii="宋体" w:hAnsi="宋体" w:cs="Calibri"/>
                <w:color w:val="000000" w:themeColor="text1"/>
                <w:sz w:val="22"/>
                <w:szCs w:val="18"/>
                <w14:textFill>
                  <w14:solidFill>
                    <w14:schemeClr w14:val="tx1"/>
                  </w14:solidFill>
                </w14:textFill>
              </w:rPr>
              <w:t>(3251)</w:t>
            </w:r>
          </w:p>
        </w:tc>
      </w:tr>
    </w:tbl>
    <w:p>
      <w:pPr>
        <w:adjustRightInd w:val="0"/>
        <w:snapToGrid w:val="0"/>
        <w:spacing w:line="420" w:lineRule="exact"/>
        <w:rPr>
          <w:rFonts w:ascii="宋体" w:hAnsi="宋体"/>
          <w:color w:val="000000" w:themeColor="text1"/>
          <w:sz w:val="22"/>
          <w:szCs w:val="18"/>
          <w14:textFill>
            <w14:solidFill>
              <w14:schemeClr w14:val="tx1"/>
            </w14:solidFill>
          </w14:textFill>
        </w:rPr>
      </w:pPr>
      <w:r>
        <w:rPr>
          <w:rFonts w:hint="eastAsia" w:ascii="宋体" w:hAnsi="宋体"/>
          <w:color w:val="000000" w:themeColor="text1"/>
          <w:sz w:val="22"/>
          <w:szCs w:val="18"/>
          <w14:textFill>
            <w14:solidFill>
              <w14:schemeClr w14:val="tx1"/>
            </w14:solidFill>
          </w14:textFill>
        </w:rPr>
        <w:t>注：(3252)</w:t>
      </w:r>
    </w:p>
    <w:p>
      <w:pPr>
        <w:adjustRightInd w:val="0"/>
        <w:snapToGrid w:val="0"/>
        <w:spacing w:line="42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5.3期末按公允价值占基金资产净值比例大小排序的股票投资明细</w:t>
      </w:r>
    </w:p>
    <w:p>
      <w:pPr>
        <w:adjustRightInd w:val="0"/>
        <w:snapToGrid w:val="0"/>
        <w:spacing w:line="42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5.3.1 报告期末按公允价值占基金资产净值比例大小排序的前十名股票投资明细</w:t>
      </w:r>
      <w:r>
        <w:rPr>
          <w:rStyle w:val="31"/>
          <w:rFonts w:ascii="宋体" w:hAnsi="宋体"/>
          <w:b/>
          <w:color w:val="000000" w:themeColor="text1"/>
          <w:sz w:val="24"/>
          <w14:textFill>
            <w14:solidFill>
              <w14:schemeClr w14:val="tx1"/>
            </w14:solidFill>
          </w14:textFill>
        </w:rPr>
        <w:footnoteReference w:id="40"/>
      </w:r>
    </w:p>
    <w:tbl>
      <w:tblPr>
        <w:tblStyle w:val="32"/>
        <w:tblW w:w="8820" w:type="dxa"/>
        <w:tblInd w:w="-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20"/>
        <w:gridCol w:w="1104"/>
        <w:gridCol w:w="1236"/>
        <w:gridCol w:w="1260"/>
        <w:gridCol w:w="180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5" w:hRule="atLeast"/>
        </w:trPr>
        <w:tc>
          <w:tcPr>
            <w:tcW w:w="72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1104"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股票代码</w:t>
            </w:r>
          </w:p>
        </w:tc>
        <w:tc>
          <w:tcPr>
            <w:tcW w:w="1236"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股票名称</w:t>
            </w:r>
            <w:r>
              <w:rPr>
                <w:rStyle w:val="31"/>
                <w:rFonts w:ascii="宋体" w:hAnsi="宋体" w:cs="Calibri"/>
                <w:color w:val="000000" w:themeColor="text1"/>
                <w:sz w:val="24"/>
                <w:szCs w:val="22"/>
                <w14:textFill>
                  <w14:solidFill>
                    <w14:schemeClr w14:val="tx1"/>
                  </w14:solidFill>
                </w14:textFill>
              </w:rPr>
              <w:footnoteReference w:id="41"/>
            </w:r>
          </w:p>
        </w:tc>
        <w:tc>
          <w:tcPr>
            <w:tcW w:w="126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数量（股）</w:t>
            </w:r>
          </w:p>
        </w:tc>
        <w:tc>
          <w:tcPr>
            <w:tcW w:w="180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公允价值（元）</w:t>
            </w:r>
          </w:p>
        </w:tc>
        <w:tc>
          <w:tcPr>
            <w:tcW w:w="270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1375</w:t>
            </w:r>
            <w:r>
              <w:rPr>
                <w:rFonts w:hint="eastAsia" w:ascii="宋体" w:hAnsi="宋体" w:eastAsia="宋体" w:cs="Calibri"/>
                <w:color w:val="000000" w:themeColor="text1"/>
                <w:kern w:val="0"/>
                <w:sz w:val="18"/>
                <w:szCs w:val="22"/>
                <w14:textFill>
                  <w14:solidFill>
                    <w14:schemeClr w14:val="tx1"/>
                  </w14:solidFill>
                </w14:textFill>
              </w:rPr>
              <w:t>）</w:t>
            </w:r>
          </w:p>
        </w:tc>
        <w:tc>
          <w:tcPr>
            <w:tcW w:w="1104" w:type="dxa"/>
            <w:tcMar>
              <w:top w:w="15" w:type="dxa"/>
              <w:left w:w="15" w:type="dxa"/>
              <w:bottom w:w="0" w:type="dxa"/>
              <w:right w:w="15" w:type="dxa"/>
            </w:tcMar>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1376</w:t>
            </w:r>
            <w:r>
              <w:rPr>
                <w:rFonts w:hint="eastAsia" w:ascii="宋体" w:hAnsi="宋体" w:eastAsia="宋体" w:cs="Calibri"/>
                <w:color w:val="000000" w:themeColor="text1"/>
                <w:kern w:val="0"/>
                <w:sz w:val="18"/>
                <w:szCs w:val="22"/>
                <w14:textFill>
                  <w14:solidFill>
                    <w14:schemeClr w14:val="tx1"/>
                  </w14:solidFill>
                </w14:textFill>
              </w:rPr>
              <w:t>）</w:t>
            </w:r>
          </w:p>
        </w:tc>
        <w:tc>
          <w:tcPr>
            <w:tcW w:w="1236" w:type="dxa"/>
            <w:tcMar>
              <w:top w:w="15" w:type="dxa"/>
              <w:left w:w="15" w:type="dxa"/>
              <w:bottom w:w="0" w:type="dxa"/>
              <w:right w:w="15" w:type="dxa"/>
            </w:tcMar>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137</w:t>
            </w:r>
            <w:r>
              <w:rPr>
                <w:rFonts w:hint="eastAsia" w:ascii="宋体" w:hAnsi="宋体" w:eastAsia="宋体" w:cs="Calibri"/>
                <w:color w:val="000000" w:themeColor="text1"/>
                <w:kern w:val="0"/>
                <w:sz w:val="18"/>
                <w:szCs w:val="22"/>
                <w14:textFill>
                  <w14:solidFill>
                    <w14:schemeClr w14:val="tx1"/>
                  </w14:solidFill>
                </w14:textFill>
              </w:rPr>
              <w:t>9）</w:t>
            </w:r>
          </w:p>
        </w:tc>
        <w:tc>
          <w:tcPr>
            <w:tcW w:w="1260" w:type="dxa"/>
            <w:tcMar>
              <w:top w:w="15" w:type="dxa"/>
              <w:left w:w="15" w:type="dxa"/>
              <w:bottom w:w="0" w:type="dxa"/>
              <w:right w:w="15" w:type="dxa"/>
            </w:tcMar>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1382</w:t>
            </w:r>
            <w:r>
              <w:rPr>
                <w:rFonts w:hint="eastAsia" w:ascii="宋体" w:hAnsi="宋体" w:eastAsia="宋体" w:cs="Calibri"/>
                <w:color w:val="000000" w:themeColor="text1"/>
                <w:kern w:val="0"/>
                <w:sz w:val="18"/>
                <w:szCs w:val="22"/>
                <w14:textFill>
                  <w14:solidFill>
                    <w14:schemeClr w14:val="tx1"/>
                  </w14:solidFill>
                </w14:textFill>
              </w:rPr>
              <w:t>）</w:t>
            </w:r>
          </w:p>
        </w:tc>
        <w:tc>
          <w:tcPr>
            <w:tcW w:w="1800" w:type="dxa"/>
            <w:tcMar>
              <w:top w:w="15" w:type="dxa"/>
              <w:left w:w="15" w:type="dxa"/>
              <w:bottom w:w="0" w:type="dxa"/>
              <w:right w:w="15" w:type="dxa"/>
            </w:tcMar>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1383</w:t>
            </w:r>
            <w:r>
              <w:rPr>
                <w:rFonts w:hint="eastAsia" w:ascii="宋体" w:hAnsi="宋体" w:eastAsia="宋体" w:cs="Calibri"/>
                <w:color w:val="000000" w:themeColor="text1"/>
                <w:kern w:val="0"/>
                <w:sz w:val="18"/>
                <w:szCs w:val="22"/>
                <w14:textFill>
                  <w14:solidFill>
                    <w14:schemeClr w14:val="tx1"/>
                  </w14:solidFill>
                </w14:textFill>
              </w:rPr>
              <w:t>）</w:t>
            </w:r>
          </w:p>
        </w:tc>
        <w:tc>
          <w:tcPr>
            <w:tcW w:w="2700" w:type="dxa"/>
            <w:tcMar>
              <w:top w:w="15" w:type="dxa"/>
              <w:left w:w="15" w:type="dxa"/>
              <w:bottom w:w="0" w:type="dxa"/>
              <w:right w:w="15" w:type="dxa"/>
            </w:tcMar>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1384</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1</w:t>
            </w:r>
          </w:p>
        </w:tc>
        <w:tc>
          <w:tcPr>
            <w:tcW w:w="1104"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7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r>
              <w:rPr>
                <w:rStyle w:val="31"/>
                <w:rFonts w:ascii="宋体" w:hAnsi="宋体" w:cs="Calibri"/>
                <w:color w:val="000000" w:themeColor="text1"/>
                <w:sz w:val="24"/>
                <w:szCs w:val="22"/>
                <w14:textFill>
                  <w14:solidFill>
                    <w14:schemeClr w14:val="tx1"/>
                  </w14:solidFill>
                </w14:textFill>
              </w:rPr>
              <w:footnoteReference w:id="42"/>
            </w:r>
          </w:p>
        </w:tc>
        <w:tc>
          <w:tcPr>
            <w:tcW w:w="1104"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00" w:type="dxa"/>
            <w:tcMar>
              <w:top w:w="15" w:type="dxa"/>
              <w:left w:w="15" w:type="dxa"/>
              <w:bottom w:w="0" w:type="dxa"/>
              <w:right w:w="15" w:type="dxa"/>
            </w:tcMar>
            <w:vAlign w:val="bottom"/>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jc w:val="right"/>
              <w:rPr>
                <w:rFonts w:ascii="宋体" w:hAnsi="宋体" w:eastAsia="宋体" w:cs="Calibri"/>
                <w:color w:val="000000" w:themeColor="text1"/>
                <w:kern w:val="2"/>
                <w:szCs w:val="22"/>
                <w14:textFill>
                  <w14:solidFill>
                    <w14:schemeClr w14:val="tx1"/>
                  </w14:solidFill>
                </w14:textFill>
              </w:rPr>
            </w:pPr>
          </w:p>
        </w:tc>
        <w:tc>
          <w:tcPr>
            <w:tcW w:w="27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1104"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7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1104"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7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1104"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7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6</w:t>
            </w:r>
          </w:p>
        </w:tc>
        <w:tc>
          <w:tcPr>
            <w:tcW w:w="1104"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7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7</w:t>
            </w:r>
          </w:p>
        </w:tc>
        <w:tc>
          <w:tcPr>
            <w:tcW w:w="1104"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7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8</w:t>
            </w:r>
          </w:p>
        </w:tc>
        <w:tc>
          <w:tcPr>
            <w:tcW w:w="1104"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7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9</w:t>
            </w:r>
          </w:p>
        </w:tc>
        <w:tc>
          <w:tcPr>
            <w:tcW w:w="1104"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7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10</w:t>
            </w:r>
          </w:p>
        </w:tc>
        <w:tc>
          <w:tcPr>
            <w:tcW w:w="1104"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7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bl>
    <w:p>
      <w:pPr>
        <w:adjustRightInd w:val="0"/>
        <w:snapToGrid w:val="0"/>
        <w:spacing w:line="5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1385</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360" w:lineRule="exact"/>
        <w:rPr>
          <w:rFonts w:ascii="宋体" w:hAnsi="宋体"/>
          <w:color w:val="000000" w:themeColor="text1"/>
          <w14:textFill>
            <w14:solidFill>
              <w14:schemeClr w14:val="tx1"/>
            </w14:solidFill>
          </w14:textFill>
        </w:rPr>
      </w:pPr>
    </w:p>
    <w:p>
      <w:pPr>
        <w:adjustRightInd w:val="0"/>
        <w:snapToGrid w:val="0"/>
        <w:spacing w:line="3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5.3.2 积极投资按公允价值占基金资产净值比例大小排序的前五名股票投资明细</w:t>
      </w:r>
      <w:r>
        <w:rPr>
          <w:rStyle w:val="31"/>
          <w:rFonts w:ascii="宋体" w:hAnsi="宋体"/>
          <w:b/>
          <w:color w:val="000000" w:themeColor="text1"/>
          <w:sz w:val="24"/>
          <w14:textFill>
            <w14:solidFill>
              <w14:schemeClr w14:val="tx1"/>
            </w14:solidFill>
          </w14:textFill>
        </w:rPr>
        <w:footnoteReference w:id="43"/>
      </w:r>
    </w:p>
    <w:tbl>
      <w:tblPr>
        <w:tblStyle w:val="32"/>
        <w:tblW w:w="8820" w:type="dxa"/>
        <w:tblInd w:w="-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20"/>
        <w:gridCol w:w="1104"/>
        <w:gridCol w:w="1236"/>
        <w:gridCol w:w="1260"/>
        <w:gridCol w:w="1620"/>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5" w:hRule="atLeast"/>
        </w:trPr>
        <w:tc>
          <w:tcPr>
            <w:tcW w:w="720" w:type="dxa"/>
            <w:tcMar>
              <w:top w:w="15" w:type="dxa"/>
              <w:left w:w="15" w:type="dxa"/>
              <w:bottom w:w="0" w:type="dxa"/>
              <w:right w:w="15" w:type="dxa"/>
            </w:tcMar>
            <w:vAlign w:val="center"/>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1104" w:type="dxa"/>
            <w:tcMar>
              <w:top w:w="15" w:type="dxa"/>
              <w:left w:w="15" w:type="dxa"/>
              <w:bottom w:w="0" w:type="dxa"/>
              <w:right w:w="15" w:type="dxa"/>
            </w:tcMar>
            <w:vAlign w:val="center"/>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股票代码</w:t>
            </w:r>
          </w:p>
        </w:tc>
        <w:tc>
          <w:tcPr>
            <w:tcW w:w="1236" w:type="dxa"/>
            <w:tcMar>
              <w:top w:w="15" w:type="dxa"/>
              <w:left w:w="15" w:type="dxa"/>
              <w:bottom w:w="0" w:type="dxa"/>
              <w:right w:w="15" w:type="dxa"/>
            </w:tcMar>
            <w:vAlign w:val="center"/>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股票名称</w:t>
            </w:r>
          </w:p>
        </w:tc>
        <w:tc>
          <w:tcPr>
            <w:tcW w:w="1260" w:type="dxa"/>
            <w:tcMar>
              <w:top w:w="15" w:type="dxa"/>
              <w:left w:w="15" w:type="dxa"/>
              <w:bottom w:w="0" w:type="dxa"/>
              <w:right w:w="15" w:type="dxa"/>
            </w:tcMar>
            <w:vAlign w:val="center"/>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数量（股）</w:t>
            </w:r>
          </w:p>
        </w:tc>
        <w:tc>
          <w:tcPr>
            <w:tcW w:w="1620" w:type="dxa"/>
            <w:tcMar>
              <w:top w:w="15" w:type="dxa"/>
              <w:left w:w="15" w:type="dxa"/>
              <w:bottom w:w="0" w:type="dxa"/>
              <w:right w:w="15" w:type="dxa"/>
            </w:tcMar>
            <w:vAlign w:val="center"/>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公允价值（元）</w:t>
            </w:r>
          </w:p>
        </w:tc>
        <w:tc>
          <w:tcPr>
            <w:tcW w:w="2880" w:type="dxa"/>
            <w:tcMar>
              <w:top w:w="15" w:type="dxa"/>
              <w:left w:w="15" w:type="dxa"/>
              <w:bottom w:w="0" w:type="dxa"/>
              <w:right w:w="15" w:type="dxa"/>
            </w:tcMar>
            <w:vAlign w:val="center"/>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1397</w:t>
            </w:r>
            <w:r>
              <w:rPr>
                <w:rFonts w:hint="eastAsia" w:ascii="宋体" w:hAnsi="宋体" w:eastAsia="宋体" w:cs="Calibri"/>
                <w:color w:val="000000" w:themeColor="text1"/>
                <w:kern w:val="0"/>
                <w:sz w:val="18"/>
                <w:szCs w:val="22"/>
                <w14:textFill>
                  <w14:solidFill>
                    <w14:schemeClr w14:val="tx1"/>
                  </w14:solidFill>
                </w14:textFill>
              </w:rPr>
              <w:t>）</w:t>
            </w:r>
          </w:p>
        </w:tc>
        <w:tc>
          <w:tcPr>
            <w:tcW w:w="1104" w:type="dxa"/>
            <w:tcMar>
              <w:top w:w="15" w:type="dxa"/>
              <w:left w:w="15" w:type="dxa"/>
              <w:bottom w:w="0" w:type="dxa"/>
              <w:right w:w="15" w:type="dxa"/>
            </w:tcMar>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1398</w:t>
            </w:r>
            <w:r>
              <w:rPr>
                <w:rFonts w:hint="eastAsia" w:ascii="宋体" w:hAnsi="宋体" w:eastAsia="宋体" w:cs="Calibri"/>
                <w:color w:val="000000" w:themeColor="text1"/>
                <w:kern w:val="0"/>
                <w:sz w:val="18"/>
                <w:szCs w:val="22"/>
                <w14:textFill>
                  <w14:solidFill>
                    <w14:schemeClr w14:val="tx1"/>
                  </w14:solidFill>
                </w14:textFill>
              </w:rPr>
              <w:t>）</w:t>
            </w:r>
          </w:p>
        </w:tc>
        <w:tc>
          <w:tcPr>
            <w:tcW w:w="1236" w:type="dxa"/>
            <w:tcMar>
              <w:top w:w="15" w:type="dxa"/>
              <w:left w:w="15" w:type="dxa"/>
              <w:bottom w:w="0" w:type="dxa"/>
              <w:right w:w="15" w:type="dxa"/>
            </w:tcMar>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1399</w:t>
            </w:r>
            <w:r>
              <w:rPr>
                <w:rFonts w:hint="eastAsia" w:ascii="宋体" w:hAnsi="宋体" w:eastAsia="宋体" w:cs="Calibri"/>
                <w:color w:val="000000" w:themeColor="text1"/>
                <w:kern w:val="0"/>
                <w:sz w:val="18"/>
                <w:szCs w:val="22"/>
                <w14:textFill>
                  <w14:solidFill>
                    <w14:schemeClr w14:val="tx1"/>
                  </w14:solidFill>
                </w14:textFill>
              </w:rPr>
              <w:t>）</w:t>
            </w:r>
          </w:p>
        </w:tc>
        <w:tc>
          <w:tcPr>
            <w:tcW w:w="1260" w:type="dxa"/>
            <w:tcMar>
              <w:top w:w="15" w:type="dxa"/>
              <w:left w:w="15" w:type="dxa"/>
              <w:bottom w:w="0" w:type="dxa"/>
              <w:right w:w="15" w:type="dxa"/>
            </w:tcMar>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1400</w:t>
            </w:r>
            <w:r>
              <w:rPr>
                <w:rFonts w:hint="eastAsia" w:ascii="宋体" w:hAnsi="宋体" w:eastAsia="宋体" w:cs="Calibri"/>
                <w:color w:val="000000" w:themeColor="text1"/>
                <w:kern w:val="0"/>
                <w:sz w:val="18"/>
                <w:szCs w:val="22"/>
                <w14:textFill>
                  <w14:solidFill>
                    <w14:schemeClr w14:val="tx1"/>
                  </w14:solidFill>
                </w14:textFill>
              </w:rPr>
              <w:t>）</w:t>
            </w:r>
          </w:p>
        </w:tc>
        <w:tc>
          <w:tcPr>
            <w:tcW w:w="1620" w:type="dxa"/>
            <w:tcMar>
              <w:top w:w="15" w:type="dxa"/>
              <w:left w:w="15" w:type="dxa"/>
              <w:bottom w:w="0" w:type="dxa"/>
              <w:right w:w="15" w:type="dxa"/>
            </w:tcMar>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1403</w:t>
            </w:r>
            <w:r>
              <w:rPr>
                <w:rFonts w:hint="eastAsia" w:ascii="宋体" w:hAnsi="宋体" w:eastAsia="宋体" w:cs="Calibri"/>
                <w:color w:val="000000" w:themeColor="text1"/>
                <w:kern w:val="0"/>
                <w:sz w:val="18"/>
                <w:szCs w:val="22"/>
                <w14:textFill>
                  <w14:solidFill>
                    <w14:schemeClr w14:val="tx1"/>
                  </w14:solidFill>
                </w14:textFill>
              </w:rPr>
              <w:t>）</w:t>
            </w:r>
          </w:p>
        </w:tc>
        <w:tc>
          <w:tcPr>
            <w:tcW w:w="2880" w:type="dxa"/>
            <w:tcMar>
              <w:top w:w="15" w:type="dxa"/>
              <w:left w:w="15" w:type="dxa"/>
              <w:bottom w:w="0" w:type="dxa"/>
              <w:right w:w="15" w:type="dxa"/>
            </w:tcMar>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1404</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1104" w:type="dxa"/>
            <w:tcMar>
              <w:top w:w="15" w:type="dxa"/>
              <w:left w:w="15" w:type="dxa"/>
              <w:bottom w:w="0" w:type="dxa"/>
              <w:right w:w="15" w:type="dxa"/>
            </w:tcMar>
            <w:vAlign w:val="bottom"/>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42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420" w:lineRule="exact"/>
              <w:jc w:val="right"/>
              <w:rPr>
                <w:rFonts w:ascii="宋体" w:hAnsi="宋体" w:cs="Calibri"/>
                <w:color w:val="000000" w:themeColor="text1"/>
                <w:sz w:val="24"/>
                <w:szCs w:val="22"/>
                <w14:textFill>
                  <w14:solidFill>
                    <w14:schemeClr w14:val="tx1"/>
                  </w14:solidFill>
                </w14:textFill>
              </w:rPr>
            </w:pPr>
          </w:p>
        </w:tc>
        <w:tc>
          <w:tcPr>
            <w:tcW w:w="2880" w:type="dxa"/>
            <w:tcMar>
              <w:top w:w="15" w:type="dxa"/>
              <w:left w:w="15" w:type="dxa"/>
              <w:bottom w:w="0" w:type="dxa"/>
              <w:right w:w="15" w:type="dxa"/>
            </w:tcMar>
            <w:vAlign w:val="bottom"/>
          </w:tcPr>
          <w:p>
            <w:pPr>
              <w:adjustRightInd w:val="0"/>
              <w:snapToGrid w:val="0"/>
              <w:spacing w:line="42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1104" w:type="dxa"/>
            <w:tcMar>
              <w:top w:w="15" w:type="dxa"/>
              <w:left w:w="15" w:type="dxa"/>
              <w:bottom w:w="0" w:type="dxa"/>
              <w:right w:w="15" w:type="dxa"/>
            </w:tcMar>
            <w:vAlign w:val="bottom"/>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42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20" w:lineRule="exact"/>
              <w:jc w:val="right"/>
              <w:rPr>
                <w:rFonts w:ascii="宋体" w:hAnsi="宋体" w:eastAsia="宋体" w:cs="Calibri"/>
                <w:color w:val="000000" w:themeColor="text1"/>
                <w:kern w:val="2"/>
                <w:szCs w:val="22"/>
                <w14:textFill>
                  <w14:solidFill>
                    <w14:schemeClr w14:val="tx1"/>
                  </w14:solidFill>
                </w14:textFill>
              </w:rPr>
            </w:pPr>
          </w:p>
        </w:tc>
        <w:tc>
          <w:tcPr>
            <w:tcW w:w="2880" w:type="dxa"/>
            <w:tcMar>
              <w:top w:w="15" w:type="dxa"/>
              <w:left w:w="15" w:type="dxa"/>
              <w:bottom w:w="0" w:type="dxa"/>
              <w:right w:w="15" w:type="dxa"/>
            </w:tcMar>
            <w:vAlign w:val="bottom"/>
          </w:tcPr>
          <w:p>
            <w:pPr>
              <w:adjustRightInd w:val="0"/>
              <w:snapToGrid w:val="0"/>
              <w:spacing w:line="42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1104" w:type="dxa"/>
            <w:tcMar>
              <w:top w:w="15" w:type="dxa"/>
              <w:left w:w="15" w:type="dxa"/>
              <w:bottom w:w="0" w:type="dxa"/>
              <w:right w:w="15" w:type="dxa"/>
            </w:tcMar>
            <w:vAlign w:val="bottom"/>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42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420" w:lineRule="exact"/>
              <w:jc w:val="right"/>
              <w:rPr>
                <w:rFonts w:ascii="宋体" w:hAnsi="宋体" w:cs="Calibri"/>
                <w:color w:val="000000" w:themeColor="text1"/>
                <w:sz w:val="24"/>
                <w:szCs w:val="22"/>
                <w14:textFill>
                  <w14:solidFill>
                    <w14:schemeClr w14:val="tx1"/>
                  </w14:solidFill>
                </w14:textFill>
              </w:rPr>
            </w:pPr>
          </w:p>
        </w:tc>
        <w:tc>
          <w:tcPr>
            <w:tcW w:w="2880" w:type="dxa"/>
            <w:tcMar>
              <w:top w:w="15" w:type="dxa"/>
              <w:left w:w="15" w:type="dxa"/>
              <w:bottom w:w="0" w:type="dxa"/>
              <w:right w:w="15" w:type="dxa"/>
            </w:tcMar>
            <w:vAlign w:val="bottom"/>
          </w:tcPr>
          <w:p>
            <w:pPr>
              <w:adjustRightInd w:val="0"/>
              <w:snapToGrid w:val="0"/>
              <w:spacing w:line="42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1104" w:type="dxa"/>
            <w:tcMar>
              <w:top w:w="15" w:type="dxa"/>
              <w:left w:w="15" w:type="dxa"/>
              <w:bottom w:w="0" w:type="dxa"/>
              <w:right w:w="15" w:type="dxa"/>
            </w:tcMar>
            <w:vAlign w:val="bottom"/>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42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420" w:lineRule="exact"/>
              <w:jc w:val="right"/>
              <w:rPr>
                <w:rFonts w:ascii="宋体" w:hAnsi="宋体" w:cs="Calibri"/>
                <w:color w:val="000000" w:themeColor="text1"/>
                <w:sz w:val="24"/>
                <w:szCs w:val="22"/>
                <w14:textFill>
                  <w14:solidFill>
                    <w14:schemeClr w14:val="tx1"/>
                  </w14:solidFill>
                </w14:textFill>
              </w:rPr>
            </w:pPr>
          </w:p>
        </w:tc>
        <w:tc>
          <w:tcPr>
            <w:tcW w:w="2880" w:type="dxa"/>
            <w:tcMar>
              <w:top w:w="15" w:type="dxa"/>
              <w:left w:w="15" w:type="dxa"/>
              <w:bottom w:w="0" w:type="dxa"/>
              <w:right w:w="15" w:type="dxa"/>
            </w:tcMar>
            <w:vAlign w:val="bottom"/>
          </w:tcPr>
          <w:p>
            <w:pPr>
              <w:adjustRightInd w:val="0"/>
              <w:snapToGrid w:val="0"/>
              <w:spacing w:line="42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1104" w:type="dxa"/>
            <w:tcMar>
              <w:top w:w="15" w:type="dxa"/>
              <w:left w:w="15" w:type="dxa"/>
              <w:bottom w:w="0" w:type="dxa"/>
              <w:right w:w="15" w:type="dxa"/>
            </w:tcMar>
            <w:vAlign w:val="bottom"/>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42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42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420" w:lineRule="exact"/>
              <w:jc w:val="right"/>
              <w:rPr>
                <w:rFonts w:ascii="宋体" w:hAnsi="宋体" w:cs="Calibri"/>
                <w:color w:val="000000" w:themeColor="text1"/>
                <w:sz w:val="24"/>
                <w:szCs w:val="22"/>
                <w14:textFill>
                  <w14:solidFill>
                    <w14:schemeClr w14:val="tx1"/>
                  </w14:solidFill>
                </w14:textFill>
              </w:rPr>
            </w:pPr>
          </w:p>
        </w:tc>
        <w:tc>
          <w:tcPr>
            <w:tcW w:w="2880" w:type="dxa"/>
            <w:tcMar>
              <w:top w:w="15" w:type="dxa"/>
              <w:left w:w="15" w:type="dxa"/>
              <w:bottom w:w="0" w:type="dxa"/>
              <w:right w:w="15" w:type="dxa"/>
            </w:tcMar>
            <w:vAlign w:val="bottom"/>
          </w:tcPr>
          <w:p>
            <w:pPr>
              <w:adjustRightInd w:val="0"/>
              <w:snapToGrid w:val="0"/>
              <w:spacing w:line="420" w:lineRule="exact"/>
              <w:jc w:val="right"/>
              <w:rPr>
                <w:rFonts w:ascii="宋体" w:hAnsi="宋体" w:cs="Calibri"/>
                <w:color w:val="000000" w:themeColor="text1"/>
                <w:sz w:val="24"/>
                <w:szCs w:val="22"/>
                <w14:textFill>
                  <w14:solidFill>
                    <w14:schemeClr w14:val="tx1"/>
                  </w14:solidFill>
                </w14:textFill>
              </w:rPr>
            </w:pPr>
          </w:p>
        </w:tc>
      </w:tr>
    </w:tbl>
    <w:p>
      <w:pPr>
        <w:adjustRightInd w:val="0"/>
        <w:snapToGrid w:val="0"/>
        <w:spacing w:line="380" w:lineRule="exact"/>
        <w:rPr>
          <w:rFonts w:ascii="宋体" w:hAnsi="宋体" w:eastAsia="宋体"/>
          <w:color w:val="000000" w:themeColor="text1"/>
          <w:kern w:val="0"/>
          <w:sz w:val="18"/>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1405</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380" w:lineRule="exact"/>
        <w:rPr>
          <w:rFonts w:ascii="宋体" w:hAnsi="宋体" w:eastAsia="宋体"/>
          <w:color w:val="000000" w:themeColor="text1"/>
          <w:kern w:val="0"/>
          <w:sz w:val="18"/>
          <w14:textFill>
            <w14:solidFill>
              <w14:schemeClr w14:val="tx1"/>
            </w14:solidFill>
          </w14:textFill>
        </w:rPr>
      </w:pPr>
    </w:p>
    <w:p>
      <w:pPr>
        <w:adjustRightInd w:val="0"/>
        <w:snapToGrid w:val="0"/>
        <w:spacing w:line="3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5.4 报告期末按债券品种分类的债券投资组合</w:t>
      </w:r>
    </w:p>
    <w:tbl>
      <w:tblPr>
        <w:tblStyle w:val="32"/>
        <w:tblW w:w="87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
      <w:tblGrid>
        <w:gridCol w:w="828"/>
        <w:gridCol w:w="2946"/>
        <w:gridCol w:w="2005"/>
        <w:gridCol w:w="3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2946"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债券品种</w:t>
            </w:r>
          </w:p>
        </w:tc>
        <w:tc>
          <w:tcPr>
            <w:tcW w:w="2005"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公允价值（元）</w:t>
            </w:r>
          </w:p>
        </w:tc>
        <w:tc>
          <w:tcPr>
            <w:tcW w:w="3012"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294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国家债券</w:t>
            </w:r>
          </w:p>
        </w:tc>
        <w:tc>
          <w:tcPr>
            <w:tcW w:w="2005"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1441</w:t>
            </w:r>
            <w:r>
              <w:rPr>
                <w:rFonts w:hint="eastAsia" w:ascii="宋体" w:hAnsi="宋体" w:eastAsia="宋体" w:cs="Calibri"/>
                <w:color w:val="000000" w:themeColor="text1"/>
                <w:kern w:val="0"/>
                <w:sz w:val="18"/>
                <w:szCs w:val="22"/>
                <w14:textFill>
                  <w14:solidFill>
                    <w14:schemeClr w14:val="tx1"/>
                  </w14:solidFill>
                </w14:textFill>
              </w:rPr>
              <w:t>）</w:t>
            </w:r>
          </w:p>
        </w:tc>
        <w:tc>
          <w:tcPr>
            <w:tcW w:w="3012"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1442</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294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央行票据</w:t>
            </w:r>
          </w:p>
        </w:tc>
        <w:tc>
          <w:tcPr>
            <w:tcW w:w="2005"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1443</w:t>
            </w:r>
            <w:r>
              <w:rPr>
                <w:rFonts w:hint="eastAsia" w:ascii="宋体" w:hAnsi="宋体" w:eastAsia="宋体" w:cs="Calibri"/>
                <w:color w:val="000000" w:themeColor="text1"/>
                <w:kern w:val="0"/>
                <w:sz w:val="18"/>
                <w:szCs w:val="22"/>
                <w14:textFill>
                  <w14:solidFill>
                    <w14:schemeClr w14:val="tx1"/>
                  </w14:solidFill>
                </w14:textFill>
              </w:rPr>
              <w:t>）</w:t>
            </w:r>
          </w:p>
        </w:tc>
        <w:tc>
          <w:tcPr>
            <w:tcW w:w="3012"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1444</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294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金融债券</w:t>
            </w:r>
          </w:p>
        </w:tc>
        <w:tc>
          <w:tcPr>
            <w:tcW w:w="2005"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1445</w:t>
            </w:r>
            <w:r>
              <w:rPr>
                <w:rFonts w:hint="eastAsia" w:ascii="宋体" w:hAnsi="宋体" w:eastAsia="宋体" w:cs="Calibri"/>
                <w:color w:val="000000" w:themeColor="text1"/>
                <w:kern w:val="0"/>
                <w:sz w:val="18"/>
                <w:szCs w:val="22"/>
                <w14:textFill>
                  <w14:solidFill>
                    <w14:schemeClr w14:val="tx1"/>
                  </w14:solidFill>
                </w14:textFill>
              </w:rPr>
              <w:t>）</w:t>
            </w:r>
          </w:p>
        </w:tc>
        <w:tc>
          <w:tcPr>
            <w:tcW w:w="3012"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1446</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p>
        </w:tc>
        <w:tc>
          <w:tcPr>
            <w:tcW w:w="294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其中：政策性金融债</w:t>
            </w:r>
          </w:p>
        </w:tc>
        <w:tc>
          <w:tcPr>
            <w:tcW w:w="2005"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1447</w:t>
            </w:r>
            <w:r>
              <w:rPr>
                <w:rFonts w:hint="eastAsia" w:ascii="宋体" w:hAnsi="宋体" w:eastAsia="宋体" w:cs="Calibri"/>
                <w:color w:val="000000" w:themeColor="text1"/>
                <w:kern w:val="0"/>
                <w:sz w:val="18"/>
                <w:szCs w:val="22"/>
                <w14:textFill>
                  <w14:solidFill>
                    <w14:schemeClr w14:val="tx1"/>
                  </w14:solidFill>
                </w14:textFill>
              </w:rPr>
              <w:t>）</w:t>
            </w:r>
          </w:p>
        </w:tc>
        <w:tc>
          <w:tcPr>
            <w:tcW w:w="3012"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1448</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294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企业债券</w:t>
            </w:r>
          </w:p>
        </w:tc>
        <w:tc>
          <w:tcPr>
            <w:tcW w:w="2005"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1449</w:t>
            </w:r>
            <w:r>
              <w:rPr>
                <w:rFonts w:hint="eastAsia" w:ascii="宋体" w:hAnsi="宋体" w:eastAsia="宋体" w:cs="Calibri"/>
                <w:color w:val="000000" w:themeColor="text1"/>
                <w:kern w:val="0"/>
                <w:sz w:val="18"/>
                <w:szCs w:val="22"/>
                <w14:textFill>
                  <w14:solidFill>
                    <w14:schemeClr w14:val="tx1"/>
                  </w14:solidFill>
                </w14:textFill>
              </w:rPr>
              <w:t>）</w:t>
            </w:r>
          </w:p>
        </w:tc>
        <w:tc>
          <w:tcPr>
            <w:tcW w:w="3012"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1450</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294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企业短期融资券</w:t>
            </w:r>
          </w:p>
        </w:tc>
        <w:tc>
          <w:tcPr>
            <w:tcW w:w="2005"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1451</w:t>
            </w:r>
            <w:r>
              <w:rPr>
                <w:rFonts w:hint="eastAsia" w:ascii="宋体" w:hAnsi="宋体" w:eastAsia="宋体" w:cs="Calibri"/>
                <w:color w:val="000000" w:themeColor="text1"/>
                <w:kern w:val="0"/>
                <w:sz w:val="18"/>
                <w:szCs w:val="22"/>
                <w14:textFill>
                  <w14:solidFill>
                    <w14:schemeClr w14:val="tx1"/>
                  </w14:solidFill>
                </w14:textFill>
              </w:rPr>
              <w:t>）</w:t>
            </w:r>
          </w:p>
        </w:tc>
        <w:tc>
          <w:tcPr>
            <w:tcW w:w="3012"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1452</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shd w:val="clear" w:color="auto" w:fill="FFFFFF"/>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6</w:t>
            </w:r>
          </w:p>
        </w:tc>
        <w:tc>
          <w:tcPr>
            <w:tcW w:w="2946" w:type="dxa"/>
            <w:shd w:val="clear" w:color="auto" w:fill="FFFFFF"/>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中期票据</w:t>
            </w:r>
          </w:p>
        </w:tc>
        <w:tc>
          <w:tcPr>
            <w:tcW w:w="2005" w:type="dxa"/>
            <w:shd w:val="clear" w:color="auto" w:fill="FFFFFF"/>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（2929）</w:t>
            </w:r>
          </w:p>
        </w:tc>
        <w:tc>
          <w:tcPr>
            <w:tcW w:w="3012" w:type="dxa"/>
            <w:shd w:val="clear" w:color="auto" w:fill="FFFFFF"/>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7</w:t>
            </w:r>
          </w:p>
        </w:tc>
        <w:tc>
          <w:tcPr>
            <w:tcW w:w="294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可转债</w:t>
            </w:r>
            <w:r>
              <w:rPr>
                <w:rFonts w:hint="eastAsia" w:ascii="宋体" w:hAnsi="宋体" w:cs="Calibri"/>
                <w:color w:val="000000" w:themeColor="text1"/>
                <w:sz w:val="24"/>
                <w:szCs w:val="22"/>
                <w14:textFill>
                  <w14:solidFill>
                    <w14:schemeClr w14:val="tx1"/>
                  </w14:solidFill>
                </w14:textFill>
              </w:rPr>
              <w:t>（可交换债）</w:t>
            </w:r>
          </w:p>
        </w:tc>
        <w:tc>
          <w:tcPr>
            <w:tcW w:w="2005"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1453</w:t>
            </w:r>
            <w:r>
              <w:rPr>
                <w:rFonts w:hint="eastAsia" w:ascii="宋体" w:hAnsi="宋体" w:eastAsia="宋体" w:cs="Calibri"/>
                <w:color w:val="000000" w:themeColor="text1"/>
                <w:kern w:val="0"/>
                <w:sz w:val="18"/>
                <w:szCs w:val="22"/>
                <w14:textFill>
                  <w14:solidFill>
                    <w14:schemeClr w14:val="tx1"/>
                  </w14:solidFill>
                </w14:textFill>
              </w:rPr>
              <w:t>）</w:t>
            </w:r>
          </w:p>
        </w:tc>
        <w:tc>
          <w:tcPr>
            <w:tcW w:w="3012"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1454</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8</w:t>
            </w:r>
          </w:p>
        </w:tc>
        <w:tc>
          <w:tcPr>
            <w:tcW w:w="294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同业存单</w:t>
            </w:r>
          </w:p>
        </w:tc>
        <w:tc>
          <w:tcPr>
            <w:tcW w:w="2005"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（3243）</w:t>
            </w:r>
          </w:p>
        </w:tc>
        <w:tc>
          <w:tcPr>
            <w:tcW w:w="3012"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（1435）</w:t>
            </w:r>
          </w:p>
        </w:tc>
        <w:tc>
          <w:tcPr>
            <w:tcW w:w="2946" w:type="dxa"/>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（1436）</w:t>
            </w:r>
            <w:r>
              <w:rPr>
                <w:rFonts w:ascii="宋体" w:hAnsi="宋体" w:eastAsia="宋体" w:cs="Calibri"/>
                <w:color w:val="000000" w:themeColor="text1"/>
                <w:kern w:val="0"/>
                <w:sz w:val="18"/>
                <w:szCs w:val="22"/>
                <w14:textFill>
                  <w14:solidFill>
                    <w14:schemeClr w14:val="tx1"/>
                  </w14:solidFill>
                </w14:textFill>
              </w:rPr>
              <w:t>…</w:t>
            </w:r>
          </w:p>
        </w:tc>
        <w:tc>
          <w:tcPr>
            <w:tcW w:w="2005"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1437</w:t>
            </w:r>
            <w:r>
              <w:rPr>
                <w:rFonts w:hint="eastAsia" w:ascii="宋体" w:hAnsi="宋体" w:eastAsia="宋体" w:cs="Calibri"/>
                <w:color w:val="000000" w:themeColor="text1"/>
                <w:kern w:val="0"/>
                <w:sz w:val="18"/>
                <w:szCs w:val="22"/>
                <w14:textFill>
                  <w14:solidFill>
                    <w14:schemeClr w14:val="tx1"/>
                  </w14:solidFill>
                </w14:textFill>
              </w:rPr>
              <w:t>）</w:t>
            </w:r>
          </w:p>
        </w:tc>
        <w:tc>
          <w:tcPr>
            <w:tcW w:w="3012"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N-1</w:t>
            </w:r>
          </w:p>
        </w:tc>
        <w:tc>
          <w:tcPr>
            <w:tcW w:w="294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其他</w:t>
            </w:r>
          </w:p>
        </w:tc>
        <w:tc>
          <w:tcPr>
            <w:tcW w:w="2005"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1455</w:t>
            </w:r>
            <w:r>
              <w:rPr>
                <w:rFonts w:hint="eastAsia" w:ascii="宋体" w:hAnsi="宋体" w:eastAsia="宋体" w:cs="Calibri"/>
                <w:color w:val="000000" w:themeColor="text1"/>
                <w:kern w:val="0"/>
                <w:sz w:val="18"/>
                <w:szCs w:val="22"/>
                <w14:textFill>
                  <w14:solidFill>
                    <w14:schemeClr w14:val="tx1"/>
                  </w14:solidFill>
                </w14:textFill>
              </w:rPr>
              <w:t>）</w:t>
            </w:r>
          </w:p>
        </w:tc>
        <w:tc>
          <w:tcPr>
            <w:tcW w:w="3012"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1456</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w:t>
            </w:r>
          </w:p>
        </w:tc>
        <w:tc>
          <w:tcPr>
            <w:tcW w:w="294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合计</w:t>
            </w:r>
          </w:p>
        </w:tc>
        <w:tc>
          <w:tcPr>
            <w:tcW w:w="2005"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1457</w:t>
            </w:r>
            <w:r>
              <w:rPr>
                <w:rFonts w:hint="eastAsia" w:ascii="宋体" w:hAnsi="宋体" w:eastAsia="宋体" w:cs="Calibri"/>
                <w:color w:val="000000" w:themeColor="text1"/>
                <w:kern w:val="0"/>
                <w:sz w:val="18"/>
                <w:szCs w:val="22"/>
                <w14:textFill>
                  <w14:solidFill>
                    <w14:schemeClr w14:val="tx1"/>
                  </w14:solidFill>
                </w14:textFill>
              </w:rPr>
              <w:t>）</w:t>
            </w:r>
          </w:p>
        </w:tc>
        <w:tc>
          <w:tcPr>
            <w:tcW w:w="3012"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1458</w:t>
            </w:r>
            <w:r>
              <w:rPr>
                <w:rFonts w:hint="eastAsia" w:ascii="宋体" w:hAnsi="宋体" w:eastAsia="宋体" w:cs="Calibri"/>
                <w:color w:val="000000" w:themeColor="text1"/>
                <w:kern w:val="0"/>
                <w:sz w:val="18"/>
                <w:szCs w:val="22"/>
                <w14:textFill>
                  <w14:solidFill>
                    <w14:schemeClr w14:val="tx1"/>
                  </w14:solidFill>
                </w14:textFill>
              </w:rPr>
              <w:t>）</w:t>
            </w:r>
          </w:p>
        </w:tc>
      </w:tr>
    </w:tbl>
    <w:p>
      <w:pPr>
        <w:adjustRightInd w:val="0"/>
        <w:snapToGrid w:val="0"/>
        <w:spacing w:line="3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（1461）</w:t>
      </w:r>
    </w:p>
    <w:p>
      <w:pPr>
        <w:adjustRightInd w:val="0"/>
        <w:snapToGrid w:val="0"/>
        <w:spacing w:line="360" w:lineRule="exact"/>
        <w:rPr>
          <w:rFonts w:ascii="宋体" w:hAnsi="宋体"/>
          <w:color w:val="000000" w:themeColor="text1"/>
          <w:sz w:val="24"/>
          <w14:textFill>
            <w14:solidFill>
              <w14:schemeClr w14:val="tx1"/>
            </w14:solidFill>
          </w14:textFill>
        </w:rPr>
      </w:pPr>
    </w:p>
    <w:p>
      <w:pPr>
        <w:adjustRightInd w:val="0"/>
        <w:snapToGrid w:val="0"/>
        <w:spacing w:line="3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5.5 报告期末按公允价值占基金资产净值比例大小排序的前五名债券投资明细</w:t>
      </w:r>
    </w:p>
    <w:tbl>
      <w:tblPr>
        <w:tblStyle w:val="32"/>
        <w:tblW w:w="948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
      <w:tblGrid>
        <w:gridCol w:w="900"/>
        <w:gridCol w:w="1260"/>
        <w:gridCol w:w="1260"/>
        <w:gridCol w:w="1440"/>
        <w:gridCol w:w="1566"/>
        <w:gridCol w:w="3059"/>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900" w:type="dxa"/>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1260" w:type="dxa"/>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宋体" w:hAnsi="宋体" w:eastAsia="方正仿宋简体" w:cs="Calibri"/>
                <w:color w:val="000000" w:themeColor="text1"/>
                <w:kern w:val="2"/>
                <w:szCs w:val="22"/>
                <w14:textFill>
                  <w14:solidFill>
                    <w14:schemeClr w14:val="tx1"/>
                  </w14:solidFill>
                </w14:textFill>
              </w:rPr>
            </w:pPr>
            <w:r>
              <w:rPr>
                <w:rFonts w:hint="eastAsia" w:ascii="宋体" w:hAnsi="宋体" w:eastAsia="方正仿宋简体" w:cs="Calibri"/>
                <w:color w:val="000000" w:themeColor="text1"/>
                <w:kern w:val="2"/>
                <w:szCs w:val="22"/>
                <w14:textFill>
                  <w14:solidFill>
                    <w14:schemeClr w14:val="tx1"/>
                  </w14:solidFill>
                </w14:textFill>
              </w:rPr>
              <w:t>债券代码</w:t>
            </w:r>
          </w:p>
        </w:tc>
        <w:tc>
          <w:tcPr>
            <w:tcW w:w="1260" w:type="dxa"/>
            <w:tcMar>
              <w:top w:w="15" w:type="dxa"/>
              <w:left w:w="15" w:type="dxa"/>
              <w:bottom w:w="0" w:type="dxa"/>
              <w:right w:w="15" w:type="dxa"/>
            </w:tcMar>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宋体" w:hAnsi="宋体" w:eastAsia="方正仿宋简体" w:cs="Calibri"/>
                <w:color w:val="000000" w:themeColor="text1"/>
                <w:kern w:val="2"/>
                <w:szCs w:val="22"/>
                <w14:textFill>
                  <w14:solidFill>
                    <w14:schemeClr w14:val="tx1"/>
                  </w14:solidFill>
                </w14:textFill>
              </w:rPr>
            </w:pPr>
            <w:r>
              <w:rPr>
                <w:rFonts w:hint="eastAsia" w:ascii="宋体" w:hAnsi="宋体" w:eastAsia="方正仿宋简体" w:cs="Calibri"/>
                <w:color w:val="000000" w:themeColor="text1"/>
                <w:kern w:val="2"/>
                <w:szCs w:val="22"/>
                <w14:textFill>
                  <w14:solidFill>
                    <w14:schemeClr w14:val="tx1"/>
                  </w14:solidFill>
                </w14:textFill>
              </w:rPr>
              <w:t>债券名称</w:t>
            </w:r>
          </w:p>
        </w:tc>
        <w:tc>
          <w:tcPr>
            <w:tcW w:w="1440" w:type="dxa"/>
            <w:tcMar>
              <w:top w:w="15" w:type="dxa"/>
              <w:left w:w="15" w:type="dxa"/>
              <w:bottom w:w="0" w:type="dxa"/>
              <w:right w:w="15" w:type="dxa"/>
            </w:tcMa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数量（张）</w:t>
            </w:r>
          </w:p>
        </w:tc>
        <w:tc>
          <w:tcPr>
            <w:tcW w:w="1566"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公允价值</w:t>
            </w:r>
            <w:r>
              <w:rPr>
                <w:rFonts w:ascii="宋体" w:hAnsi="宋体" w:cs="Calibri"/>
                <w:color w:val="000000" w:themeColor="text1"/>
                <w:sz w:val="24"/>
                <w:szCs w:val="22"/>
                <w14:textFill>
                  <w14:solidFill>
                    <w14:schemeClr w14:val="tx1"/>
                  </w14:solidFill>
                </w14:textFill>
              </w:rPr>
              <w:t>（</w:t>
            </w:r>
            <w:r>
              <w:rPr>
                <w:rFonts w:hint="eastAsia" w:ascii="宋体" w:hAnsi="宋体" w:cs="Calibri"/>
                <w:color w:val="000000" w:themeColor="text1"/>
                <w:sz w:val="24"/>
                <w:szCs w:val="22"/>
                <w14:textFill>
                  <w14:solidFill>
                    <w14:schemeClr w14:val="tx1"/>
                  </w14:solidFill>
                </w14:textFill>
              </w:rPr>
              <w:t>元</w:t>
            </w:r>
            <w:r>
              <w:rPr>
                <w:rFonts w:ascii="宋体" w:hAnsi="宋体" w:cs="Calibri"/>
                <w:color w:val="000000" w:themeColor="text1"/>
                <w:sz w:val="24"/>
                <w:szCs w:val="22"/>
                <w14:textFill>
                  <w14:solidFill>
                    <w14:schemeClr w14:val="tx1"/>
                  </w14:solidFill>
                </w14:textFill>
              </w:rPr>
              <w:t>）</w:t>
            </w:r>
            <w:r>
              <w:rPr>
                <w:rFonts w:hint="eastAsia" w:ascii="宋体" w:hAnsi="宋体" w:cs="Calibri"/>
                <w:color w:val="000000" w:themeColor="text1"/>
                <w:sz w:val="24"/>
                <w:szCs w:val="22"/>
                <w14:textFill>
                  <w14:solidFill>
                    <w14:schemeClr w14:val="tx1"/>
                  </w14:solidFill>
                </w14:textFill>
              </w:rPr>
              <w:t xml:space="preserve"> </w:t>
            </w:r>
          </w:p>
        </w:tc>
        <w:tc>
          <w:tcPr>
            <w:tcW w:w="3059"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占基金资产净值比例（％）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900" w:type="dxa"/>
            <w:vAlign w:val="bottom"/>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1474</w:t>
            </w:r>
            <w:r>
              <w:rPr>
                <w:rFonts w:hint="eastAsia" w:ascii="宋体" w:hAnsi="宋体" w:eastAsia="宋体" w:cs="Calibri"/>
                <w:color w:val="000000" w:themeColor="text1"/>
                <w:kern w:val="0"/>
                <w:sz w:val="18"/>
                <w:szCs w:val="22"/>
                <w14:textFill>
                  <w14:solidFill>
                    <w14:schemeClr w14:val="tx1"/>
                  </w14:solidFill>
                </w14:textFill>
              </w:rPr>
              <w:t>）</w:t>
            </w:r>
          </w:p>
        </w:tc>
        <w:tc>
          <w:tcPr>
            <w:tcW w:w="1260" w:type="dxa"/>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1475</w:t>
            </w:r>
            <w:r>
              <w:rPr>
                <w:rFonts w:hint="eastAsia" w:ascii="宋体" w:hAnsi="宋体" w:eastAsia="宋体" w:cs="Calibri"/>
                <w:color w:val="000000" w:themeColor="text1"/>
                <w:kern w:val="0"/>
                <w:sz w:val="18"/>
                <w:szCs w:val="22"/>
                <w14:textFill>
                  <w14:solidFill>
                    <w14:schemeClr w14:val="tx1"/>
                  </w14:solidFill>
                </w14:textFill>
              </w:rPr>
              <w:t>）</w:t>
            </w:r>
          </w:p>
        </w:tc>
        <w:tc>
          <w:tcPr>
            <w:tcW w:w="1260" w:type="dxa"/>
            <w:tcMar>
              <w:top w:w="15" w:type="dxa"/>
              <w:left w:w="15" w:type="dxa"/>
              <w:bottom w:w="0" w:type="dxa"/>
              <w:right w:w="15" w:type="dxa"/>
            </w:tcMar>
            <w:vAlign w:val="bottom"/>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1476</w:t>
            </w:r>
            <w:r>
              <w:rPr>
                <w:rFonts w:hint="eastAsia" w:ascii="宋体" w:hAnsi="宋体" w:eastAsia="宋体" w:cs="Calibri"/>
                <w:color w:val="000000" w:themeColor="text1"/>
                <w:kern w:val="0"/>
                <w:sz w:val="18"/>
                <w:szCs w:val="22"/>
                <w14:textFill>
                  <w14:solidFill>
                    <w14:schemeClr w14:val="tx1"/>
                  </w14:solidFill>
                </w14:textFill>
              </w:rPr>
              <w:t>）</w:t>
            </w:r>
          </w:p>
        </w:tc>
        <w:tc>
          <w:tcPr>
            <w:tcW w:w="1440" w:type="dxa"/>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1477</w:t>
            </w:r>
            <w:r>
              <w:rPr>
                <w:rFonts w:hint="eastAsia" w:ascii="宋体" w:hAnsi="宋体" w:eastAsia="宋体" w:cs="Calibri"/>
                <w:color w:val="000000" w:themeColor="text1"/>
                <w:kern w:val="0"/>
                <w:sz w:val="18"/>
                <w:szCs w:val="22"/>
                <w14:textFill>
                  <w14:solidFill>
                    <w14:schemeClr w14:val="tx1"/>
                  </w14:solidFill>
                </w14:textFill>
              </w:rPr>
              <w:t>）</w:t>
            </w:r>
          </w:p>
        </w:tc>
        <w:tc>
          <w:tcPr>
            <w:tcW w:w="1566" w:type="dxa"/>
            <w:tcMar>
              <w:top w:w="15" w:type="dxa"/>
              <w:left w:w="15" w:type="dxa"/>
              <w:bottom w:w="0" w:type="dxa"/>
              <w:right w:w="15" w:type="dxa"/>
            </w:tcMar>
            <w:vAlign w:val="bottom"/>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1478</w:t>
            </w:r>
            <w:r>
              <w:rPr>
                <w:rFonts w:hint="eastAsia" w:ascii="宋体" w:hAnsi="宋体" w:eastAsia="宋体" w:cs="Calibri"/>
                <w:color w:val="000000" w:themeColor="text1"/>
                <w:kern w:val="0"/>
                <w:sz w:val="18"/>
                <w:szCs w:val="22"/>
                <w14:textFill>
                  <w14:solidFill>
                    <w14:schemeClr w14:val="tx1"/>
                  </w14:solidFill>
                </w14:textFill>
              </w:rPr>
              <w:t>）</w:t>
            </w:r>
          </w:p>
        </w:tc>
        <w:tc>
          <w:tcPr>
            <w:tcW w:w="3059" w:type="dxa"/>
            <w:tcMar>
              <w:top w:w="15" w:type="dxa"/>
              <w:left w:w="15" w:type="dxa"/>
              <w:bottom w:w="0" w:type="dxa"/>
              <w:right w:w="15" w:type="dxa"/>
            </w:tcMar>
            <w:vAlign w:val="bottom"/>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1479</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900" w:type="dxa"/>
            <w:vAlign w:val="bottom"/>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1</w:t>
            </w:r>
          </w:p>
        </w:tc>
        <w:tc>
          <w:tcPr>
            <w:tcW w:w="1260"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566"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3059"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900" w:type="dxa"/>
            <w:vAlign w:val="bottom"/>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1260"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566"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3059"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286" w:hRule="atLeast"/>
          <w:jc w:val="center"/>
        </w:trPr>
        <w:tc>
          <w:tcPr>
            <w:tcW w:w="900" w:type="dxa"/>
            <w:vAlign w:val="bottom"/>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1260"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566"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3059"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900" w:type="dxa"/>
            <w:vAlign w:val="bottom"/>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1260"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566"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3059"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286" w:hRule="atLeast"/>
          <w:jc w:val="center"/>
        </w:trPr>
        <w:tc>
          <w:tcPr>
            <w:tcW w:w="900" w:type="dxa"/>
            <w:vAlign w:val="bottom"/>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1260"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566"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3059"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bl>
    <w:p>
      <w:pPr>
        <w:adjustRightInd w:val="0"/>
        <w:snapToGrid w:val="0"/>
        <w:spacing w:line="5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1480</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360" w:lineRule="exact"/>
        <w:rPr>
          <w:rFonts w:ascii="宋体" w:hAnsi="宋体"/>
          <w:color w:val="000000" w:themeColor="text1"/>
          <w14:textFill>
            <w14:solidFill>
              <w14:schemeClr w14:val="tx1"/>
            </w14:solidFill>
          </w14:textFill>
        </w:rPr>
      </w:pPr>
    </w:p>
    <w:p>
      <w:pPr>
        <w:adjustRightInd w:val="0"/>
        <w:snapToGrid w:val="0"/>
        <w:spacing w:line="3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5.6 报告期末按公允价值占基金资产净值比例大小排序的前十名资产支持证券投资明细</w:t>
      </w:r>
      <w:r>
        <w:rPr>
          <w:rStyle w:val="31"/>
          <w:rFonts w:ascii="宋体" w:hAnsi="宋体"/>
          <w:b/>
          <w:color w:val="000000" w:themeColor="text1"/>
          <w:sz w:val="24"/>
          <w14:textFill>
            <w14:solidFill>
              <w14:schemeClr w14:val="tx1"/>
            </w14:solidFill>
          </w14:textFill>
        </w:rPr>
        <w:footnoteReference w:id="44"/>
      </w:r>
    </w:p>
    <w:tbl>
      <w:tblPr>
        <w:tblStyle w:val="32"/>
        <w:tblW w:w="10008"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0"/>
        <w:gridCol w:w="1430"/>
        <w:gridCol w:w="1321"/>
        <w:gridCol w:w="1321"/>
        <w:gridCol w:w="1886"/>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1430"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证券代码</w:t>
            </w:r>
          </w:p>
        </w:tc>
        <w:tc>
          <w:tcPr>
            <w:tcW w:w="1321"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证券名称</w:t>
            </w:r>
          </w:p>
        </w:tc>
        <w:tc>
          <w:tcPr>
            <w:tcW w:w="1321"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数量（份）</w:t>
            </w:r>
          </w:p>
        </w:tc>
        <w:tc>
          <w:tcPr>
            <w:tcW w:w="1886"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公允价值</w:t>
            </w:r>
            <w:r>
              <w:rPr>
                <w:rFonts w:ascii="宋体" w:hAnsi="宋体" w:cs="Calibri"/>
                <w:color w:val="000000" w:themeColor="text1"/>
                <w:sz w:val="24"/>
                <w:szCs w:val="22"/>
                <w14:textFill>
                  <w14:solidFill>
                    <w14:schemeClr w14:val="tx1"/>
                  </w14:solidFill>
                </w14:textFill>
              </w:rPr>
              <w:t>（</w:t>
            </w:r>
            <w:r>
              <w:rPr>
                <w:rFonts w:hint="eastAsia" w:ascii="宋体" w:hAnsi="宋体" w:cs="Calibri"/>
                <w:color w:val="000000" w:themeColor="text1"/>
                <w:sz w:val="24"/>
                <w:szCs w:val="22"/>
                <w14:textFill>
                  <w14:solidFill>
                    <w14:schemeClr w14:val="tx1"/>
                  </w14:solidFill>
                </w14:textFill>
              </w:rPr>
              <w:t>元</w:t>
            </w:r>
            <w:r>
              <w:rPr>
                <w:rFonts w:ascii="宋体" w:hAnsi="宋体" w:cs="Calibri"/>
                <w:color w:val="000000" w:themeColor="text1"/>
                <w:sz w:val="24"/>
                <w:szCs w:val="22"/>
                <w14:textFill>
                  <w14:solidFill>
                    <w14:schemeClr w14:val="tx1"/>
                  </w14:solidFill>
                </w14:textFill>
              </w:rPr>
              <w:t>）</w:t>
            </w:r>
            <w:r>
              <w:rPr>
                <w:rFonts w:hint="eastAsia" w:ascii="宋体" w:hAnsi="宋体" w:cs="Calibri"/>
                <w:color w:val="000000" w:themeColor="text1"/>
                <w:sz w:val="24"/>
                <w:szCs w:val="22"/>
                <w14:textFill>
                  <w14:solidFill>
                    <w14:schemeClr w14:val="tx1"/>
                  </w14:solidFill>
                </w14:textFill>
              </w:rPr>
              <w:t xml:space="preserve"> </w:t>
            </w:r>
          </w:p>
        </w:tc>
        <w:tc>
          <w:tcPr>
            <w:tcW w:w="3020"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占基金资产净值比例</w:t>
            </w:r>
            <w:r>
              <w:rPr>
                <w:rFonts w:ascii="宋体" w:hAnsi="宋体" w:cs="Calibri"/>
                <w:color w:val="000000" w:themeColor="text1"/>
                <w:sz w:val="24"/>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1650</w:t>
            </w:r>
            <w:r>
              <w:rPr>
                <w:rFonts w:hint="eastAsia" w:ascii="宋体" w:hAnsi="宋体" w:eastAsia="宋体" w:cs="Calibri"/>
                <w:color w:val="000000" w:themeColor="text1"/>
                <w:kern w:val="0"/>
                <w:sz w:val="18"/>
                <w:szCs w:val="22"/>
                <w14:textFill>
                  <w14:solidFill>
                    <w14:schemeClr w14:val="tx1"/>
                  </w14:solidFill>
                </w14:textFill>
              </w:rPr>
              <w:t>）</w:t>
            </w:r>
          </w:p>
        </w:tc>
        <w:tc>
          <w:tcPr>
            <w:tcW w:w="1430" w:type="dxa"/>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1651</w:t>
            </w:r>
            <w:r>
              <w:rPr>
                <w:rFonts w:hint="eastAsia" w:ascii="宋体" w:hAnsi="宋体" w:eastAsia="宋体" w:cs="Calibri"/>
                <w:color w:val="000000" w:themeColor="text1"/>
                <w:kern w:val="0"/>
                <w:sz w:val="18"/>
                <w:szCs w:val="22"/>
                <w14:textFill>
                  <w14:solidFill>
                    <w14:schemeClr w14:val="tx1"/>
                  </w14:solidFill>
                </w14:textFill>
              </w:rPr>
              <w:t>）</w:t>
            </w:r>
          </w:p>
        </w:tc>
        <w:tc>
          <w:tcPr>
            <w:tcW w:w="1321" w:type="dxa"/>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1652</w:t>
            </w:r>
            <w:r>
              <w:rPr>
                <w:rFonts w:hint="eastAsia" w:ascii="宋体" w:hAnsi="宋体" w:eastAsia="宋体" w:cs="Calibri"/>
                <w:color w:val="000000" w:themeColor="text1"/>
                <w:kern w:val="0"/>
                <w:sz w:val="18"/>
                <w:szCs w:val="22"/>
                <w14:textFill>
                  <w14:solidFill>
                    <w14:schemeClr w14:val="tx1"/>
                  </w14:solidFill>
                </w14:textFill>
              </w:rPr>
              <w:t>）</w:t>
            </w:r>
          </w:p>
        </w:tc>
        <w:tc>
          <w:tcPr>
            <w:tcW w:w="1321"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1653</w:t>
            </w:r>
            <w:r>
              <w:rPr>
                <w:rFonts w:hint="eastAsia" w:ascii="宋体" w:hAnsi="宋体" w:eastAsia="宋体" w:cs="Calibri"/>
                <w:color w:val="000000" w:themeColor="text1"/>
                <w:kern w:val="0"/>
                <w:sz w:val="18"/>
                <w:szCs w:val="22"/>
                <w14:textFill>
                  <w14:solidFill>
                    <w14:schemeClr w14:val="tx1"/>
                  </w14:solidFill>
                </w14:textFill>
              </w:rPr>
              <w:t>）</w:t>
            </w:r>
          </w:p>
        </w:tc>
        <w:tc>
          <w:tcPr>
            <w:tcW w:w="1886"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1654</w:t>
            </w:r>
            <w:r>
              <w:rPr>
                <w:rFonts w:hint="eastAsia" w:ascii="宋体" w:hAnsi="宋体" w:eastAsia="宋体" w:cs="Calibri"/>
                <w:color w:val="000000" w:themeColor="text1"/>
                <w:kern w:val="0"/>
                <w:sz w:val="18"/>
                <w:szCs w:val="22"/>
                <w14:textFill>
                  <w14:solidFill>
                    <w14:schemeClr w14:val="tx1"/>
                  </w14:solidFill>
                </w14:textFill>
              </w:rPr>
              <w:t>）</w:t>
            </w:r>
          </w:p>
        </w:tc>
        <w:tc>
          <w:tcPr>
            <w:tcW w:w="3020"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1655</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143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88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302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143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88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302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143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88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302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143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88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302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143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88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302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vAlign w:val="center"/>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6</w:t>
            </w:r>
          </w:p>
        </w:tc>
        <w:tc>
          <w:tcPr>
            <w:tcW w:w="143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88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302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vAlign w:val="center"/>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7</w:t>
            </w:r>
          </w:p>
        </w:tc>
        <w:tc>
          <w:tcPr>
            <w:tcW w:w="143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88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302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vAlign w:val="center"/>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8</w:t>
            </w:r>
          </w:p>
        </w:tc>
        <w:tc>
          <w:tcPr>
            <w:tcW w:w="143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88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302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vAlign w:val="center"/>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9</w:t>
            </w:r>
          </w:p>
        </w:tc>
        <w:tc>
          <w:tcPr>
            <w:tcW w:w="143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88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302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vAlign w:val="center"/>
          </w:tcPr>
          <w:p>
            <w:pPr>
              <w:adjustRightInd w:val="0"/>
              <w:snapToGrid w:val="0"/>
              <w:spacing w:line="34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10</w:t>
            </w:r>
          </w:p>
        </w:tc>
        <w:tc>
          <w:tcPr>
            <w:tcW w:w="143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321"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1886"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c>
          <w:tcPr>
            <w:tcW w:w="3020"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p>
        </w:tc>
      </w:tr>
    </w:tbl>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1656</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360" w:lineRule="exact"/>
        <w:rPr>
          <w:rFonts w:ascii="宋体" w:hAnsi="宋体"/>
          <w:color w:val="000000" w:themeColor="text1"/>
          <w14:textFill>
            <w14:solidFill>
              <w14:schemeClr w14:val="tx1"/>
            </w14:solidFill>
          </w14:textFill>
        </w:rPr>
      </w:pPr>
    </w:p>
    <w:p>
      <w:pPr>
        <w:adjustRightInd w:val="0"/>
        <w:snapToGrid w:val="0"/>
        <w:spacing w:line="42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5.7 报告期末按公允价值占基金资产净值比例大小排序的前五名贵金属投资明细</w:t>
      </w:r>
    </w:p>
    <w:tbl>
      <w:tblPr>
        <w:tblStyle w:val="32"/>
        <w:tblW w:w="8820" w:type="dxa"/>
        <w:tblInd w:w="-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20"/>
        <w:gridCol w:w="1104"/>
        <w:gridCol w:w="1236"/>
        <w:gridCol w:w="1260"/>
        <w:gridCol w:w="180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5" w:hRule="atLeast"/>
        </w:trPr>
        <w:tc>
          <w:tcPr>
            <w:tcW w:w="72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1104"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贵金属代码</w:t>
            </w:r>
          </w:p>
        </w:tc>
        <w:tc>
          <w:tcPr>
            <w:tcW w:w="1236"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贵金属名称</w:t>
            </w:r>
          </w:p>
        </w:tc>
        <w:tc>
          <w:tcPr>
            <w:tcW w:w="126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数量（份）</w:t>
            </w:r>
          </w:p>
        </w:tc>
        <w:tc>
          <w:tcPr>
            <w:tcW w:w="180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公允价值（元）</w:t>
            </w:r>
          </w:p>
        </w:tc>
        <w:tc>
          <w:tcPr>
            <w:tcW w:w="270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(3176)</w:t>
            </w:r>
          </w:p>
        </w:tc>
        <w:tc>
          <w:tcPr>
            <w:tcW w:w="1104" w:type="dxa"/>
            <w:tcMar>
              <w:top w:w="15" w:type="dxa"/>
              <w:left w:w="15" w:type="dxa"/>
              <w:bottom w:w="0" w:type="dxa"/>
              <w:right w:w="15" w:type="dxa"/>
            </w:tcMar>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(3177)</w:t>
            </w:r>
          </w:p>
        </w:tc>
        <w:tc>
          <w:tcPr>
            <w:tcW w:w="1236" w:type="dxa"/>
            <w:tcMar>
              <w:top w:w="15" w:type="dxa"/>
              <w:left w:w="15" w:type="dxa"/>
              <w:bottom w:w="0" w:type="dxa"/>
              <w:right w:w="15" w:type="dxa"/>
            </w:tcMar>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(3178)</w:t>
            </w:r>
          </w:p>
        </w:tc>
        <w:tc>
          <w:tcPr>
            <w:tcW w:w="1260" w:type="dxa"/>
            <w:tcMar>
              <w:top w:w="15" w:type="dxa"/>
              <w:left w:w="15" w:type="dxa"/>
              <w:bottom w:w="0" w:type="dxa"/>
              <w:right w:w="15" w:type="dxa"/>
            </w:tcMar>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(3179)</w:t>
            </w:r>
          </w:p>
        </w:tc>
        <w:tc>
          <w:tcPr>
            <w:tcW w:w="1800" w:type="dxa"/>
            <w:tcMar>
              <w:top w:w="15" w:type="dxa"/>
              <w:left w:w="15" w:type="dxa"/>
              <w:bottom w:w="0" w:type="dxa"/>
              <w:right w:w="15" w:type="dxa"/>
            </w:tcMar>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(3180)</w:t>
            </w:r>
          </w:p>
        </w:tc>
        <w:tc>
          <w:tcPr>
            <w:tcW w:w="2700" w:type="dxa"/>
            <w:tcMar>
              <w:top w:w="15" w:type="dxa"/>
              <w:left w:w="15" w:type="dxa"/>
              <w:bottom w:w="0" w:type="dxa"/>
              <w:right w:w="15" w:type="dxa"/>
            </w:tcMar>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1</w:t>
            </w:r>
          </w:p>
        </w:tc>
        <w:tc>
          <w:tcPr>
            <w:tcW w:w="1104"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7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1104"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00" w:type="dxa"/>
            <w:tcMar>
              <w:top w:w="15" w:type="dxa"/>
              <w:left w:w="15" w:type="dxa"/>
              <w:bottom w:w="0" w:type="dxa"/>
              <w:right w:w="15" w:type="dxa"/>
            </w:tcMar>
            <w:vAlign w:val="bottom"/>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jc w:val="right"/>
              <w:rPr>
                <w:rFonts w:ascii="宋体" w:hAnsi="宋体" w:eastAsia="宋体" w:cs="Calibri"/>
                <w:color w:val="000000" w:themeColor="text1"/>
                <w:kern w:val="2"/>
                <w:szCs w:val="22"/>
                <w14:textFill>
                  <w14:solidFill>
                    <w14:schemeClr w14:val="tx1"/>
                  </w14:solidFill>
                </w14:textFill>
              </w:rPr>
            </w:pPr>
          </w:p>
        </w:tc>
        <w:tc>
          <w:tcPr>
            <w:tcW w:w="27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1104"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7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1104"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7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1104"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36" w:type="dxa"/>
            <w:tcMar>
              <w:top w:w="15" w:type="dxa"/>
              <w:left w:w="15" w:type="dxa"/>
              <w:bottom w:w="0" w:type="dxa"/>
              <w:right w:w="15" w:type="dxa"/>
            </w:tcMar>
            <w:vAlign w:val="bottom"/>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700" w:type="dxa"/>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bl>
    <w:p>
      <w:pPr>
        <w:adjustRightInd w:val="0"/>
        <w:snapToGrid w:val="0"/>
        <w:spacing w:line="5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（3182）</w:t>
      </w:r>
    </w:p>
    <w:p>
      <w:pPr>
        <w:adjustRightInd w:val="0"/>
        <w:snapToGrid w:val="0"/>
        <w:spacing w:line="360" w:lineRule="exact"/>
        <w:rPr>
          <w:rFonts w:ascii="宋体" w:hAnsi="宋体"/>
          <w:color w:val="000000" w:themeColor="text1"/>
          <w14:textFill>
            <w14:solidFill>
              <w14:schemeClr w14:val="tx1"/>
            </w14:solidFill>
          </w14:textFill>
        </w:rPr>
      </w:pPr>
    </w:p>
    <w:p>
      <w:pPr>
        <w:adjustRightInd w:val="0"/>
        <w:snapToGrid w:val="0"/>
        <w:spacing w:line="3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5.8 报告期末按公允价值占基金资产净值比例大小排序的前五名权证投资明细</w:t>
      </w:r>
      <w:r>
        <w:rPr>
          <w:rStyle w:val="31"/>
          <w:rFonts w:ascii="宋体" w:hAnsi="宋体"/>
          <w:b/>
          <w:color w:val="000000" w:themeColor="text1"/>
          <w:sz w:val="24"/>
          <w14:textFill>
            <w14:solidFill>
              <w14:schemeClr w14:val="tx1"/>
            </w14:solidFill>
          </w14:textFill>
        </w:rPr>
        <w:footnoteReference w:id="45"/>
      </w:r>
    </w:p>
    <w:tbl>
      <w:tblPr>
        <w:tblStyle w:val="32"/>
        <w:tblW w:w="9631" w:type="dxa"/>
        <w:tblInd w:w="-72" w:type="dxa"/>
        <w:tblLayout w:type="fixed"/>
        <w:tblCellMar>
          <w:top w:w="0" w:type="dxa"/>
          <w:left w:w="108" w:type="dxa"/>
          <w:bottom w:w="0" w:type="dxa"/>
          <w:right w:w="108" w:type="dxa"/>
        </w:tblCellMar>
      </w:tblPr>
      <w:tblGrid>
        <w:gridCol w:w="1102"/>
        <w:gridCol w:w="1281"/>
        <w:gridCol w:w="1273"/>
        <w:gridCol w:w="1277"/>
        <w:gridCol w:w="1824"/>
        <w:gridCol w:w="2874"/>
      </w:tblGrid>
      <w:tr>
        <w:tblPrEx>
          <w:tblLayout w:type="fixed"/>
          <w:tblCellMar>
            <w:top w:w="0" w:type="dxa"/>
            <w:left w:w="108" w:type="dxa"/>
            <w:bottom w:w="0" w:type="dxa"/>
            <w:right w:w="108" w:type="dxa"/>
          </w:tblCellMar>
        </w:tblPrEx>
        <w:trPr>
          <w:trHeight w:val="285" w:hRule="atLeast"/>
        </w:trPr>
        <w:tc>
          <w:tcPr>
            <w:tcW w:w="1102"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1281" w:type="dxa"/>
            <w:tcBorders>
              <w:top w:val="single" w:color="auto" w:sz="4" w:space="0"/>
              <w:left w:val="nil"/>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权证代码</w:t>
            </w:r>
          </w:p>
        </w:tc>
        <w:tc>
          <w:tcPr>
            <w:tcW w:w="1273" w:type="dxa"/>
            <w:tcBorders>
              <w:top w:val="single" w:color="auto" w:sz="4" w:space="0"/>
              <w:left w:val="nil"/>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权证名称</w:t>
            </w:r>
          </w:p>
        </w:tc>
        <w:tc>
          <w:tcPr>
            <w:tcW w:w="1277" w:type="dxa"/>
            <w:tcBorders>
              <w:top w:val="single" w:color="auto" w:sz="4" w:space="0"/>
              <w:left w:val="nil"/>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数量（份）</w:t>
            </w:r>
          </w:p>
        </w:tc>
        <w:tc>
          <w:tcPr>
            <w:tcW w:w="1824" w:type="dxa"/>
            <w:tcBorders>
              <w:top w:val="single" w:color="auto" w:sz="4" w:space="0"/>
              <w:left w:val="nil"/>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公允价值（元）</w:t>
            </w:r>
            <w:r>
              <w:rPr>
                <w:rFonts w:hint="eastAsia" w:ascii="宋体" w:hAnsi="宋体" w:cs="Calibri"/>
                <w:color w:val="000000" w:themeColor="text1"/>
                <w:kern w:val="0"/>
                <w:sz w:val="18"/>
                <w:szCs w:val="22"/>
                <w14:textFill>
                  <w14:solidFill>
                    <w14:schemeClr w14:val="tx1"/>
                  </w14:solidFill>
                </w14:textFill>
              </w:rPr>
              <w:t xml:space="preserve"> </w:t>
            </w:r>
          </w:p>
        </w:tc>
        <w:tc>
          <w:tcPr>
            <w:tcW w:w="2874" w:type="dxa"/>
            <w:tcBorders>
              <w:top w:val="single" w:color="auto" w:sz="4" w:space="0"/>
              <w:left w:val="nil"/>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占基金资产净值比例（%）</w:t>
            </w:r>
          </w:p>
        </w:tc>
      </w:tr>
      <w:tr>
        <w:tblPrEx>
          <w:tblLayout w:type="fixed"/>
          <w:tblCellMar>
            <w:top w:w="0" w:type="dxa"/>
            <w:left w:w="108" w:type="dxa"/>
            <w:bottom w:w="0" w:type="dxa"/>
            <w:right w:w="108" w:type="dxa"/>
          </w:tblCellMar>
        </w:tblPrEx>
        <w:trPr>
          <w:trHeight w:val="285" w:hRule="atLeast"/>
        </w:trPr>
        <w:tc>
          <w:tcPr>
            <w:tcW w:w="1102" w:type="dxa"/>
            <w:tcBorders>
              <w:top w:val="nil"/>
              <w:left w:val="single" w:color="auto" w:sz="4" w:space="0"/>
              <w:bottom w:val="single" w:color="auto" w:sz="4" w:space="0"/>
              <w:right w:val="single" w:color="auto" w:sz="4" w:space="0"/>
            </w:tcBorders>
            <w:shd w:val="clear" w:color="auto" w:fill="auto"/>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1579</w:t>
            </w:r>
            <w:r>
              <w:rPr>
                <w:rFonts w:hint="eastAsia" w:ascii="宋体" w:hAnsi="宋体" w:eastAsia="宋体" w:cs="Calibri"/>
                <w:color w:val="000000" w:themeColor="text1"/>
                <w:kern w:val="0"/>
                <w:sz w:val="18"/>
                <w:szCs w:val="22"/>
                <w14:textFill>
                  <w14:solidFill>
                    <w14:schemeClr w14:val="tx1"/>
                  </w14:solidFill>
                </w14:textFill>
              </w:rPr>
              <w:t>）</w:t>
            </w:r>
          </w:p>
        </w:tc>
        <w:tc>
          <w:tcPr>
            <w:tcW w:w="1281" w:type="dxa"/>
            <w:tcBorders>
              <w:top w:val="nil"/>
              <w:left w:val="nil"/>
              <w:bottom w:val="single" w:color="auto" w:sz="4" w:space="0"/>
              <w:right w:val="single" w:color="auto" w:sz="4" w:space="0"/>
            </w:tcBorders>
            <w:shd w:val="clear" w:color="auto" w:fill="FFFFFF"/>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1580</w:t>
            </w:r>
            <w:r>
              <w:rPr>
                <w:rFonts w:hint="eastAsia" w:ascii="宋体" w:hAnsi="宋体" w:eastAsia="宋体" w:cs="Calibri"/>
                <w:color w:val="000000" w:themeColor="text1"/>
                <w:kern w:val="0"/>
                <w:sz w:val="18"/>
                <w:szCs w:val="22"/>
                <w14:textFill>
                  <w14:solidFill>
                    <w14:schemeClr w14:val="tx1"/>
                  </w14:solidFill>
                </w14:textFill>
              </w:rPr>
              <w:t>）</w:t>
            </w:r>
          </w:p>
        </w:tc>
        <w:tc>
          <w:tcPr>
            <w:tcW w:w="1273" w:type="dxa"/>
            <w:tcBorders>
              <w:top w:val="nil"/>
              <w:left w:val="nil"/>
              <w:bottom w:val="single" w:color="auto" w:sz="4" w:space="0"/>
              <w:right w:val="single" w:color="auto" w:sz="4" w:space="0"/>
            </w:tcBorders>
            <w:shd w:val="clear" w:color="auto" w:fill="FFFFFF"/>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1581</w:t>
            </w:r>
            <w:r>
              <w:rPr>
                <w:rFonts w:hint="eastAsia" w:ascii="宋体" w:hAnsi="宋体" w:eastAsia="宋体" w:cs="Calibri"/>
                <w:color w:val="000000" w:themeColor="text1"/>
                <w:kern w:val="0"/>
                <w:sz w:val="18"/>
                <w:szCs w:val="22"/>
                <w14:textFill>
                  <w14:solidFill>
                    <w14:schemeClr w14:val="tx1"/>
                  </w14:solidFill>
                </w14:textFill>
              </w:rPr>
              <w:t>）</w:t>
            </w:r>
          </w:p>
        </w:tc>
        <w:tc>
          <w:tcPr>
            <w:tcW w:w="1277" w:type="dxa"/>
            <w:tcBorders>
              <w:top w:val="nil"/>
              <w:left w:val="nil"/>
              <w:bottom w:val="single" w:color="auto" w:sz="4" w:space="0"/>
              <w:right w:val="single" w:color="auto" w:sz="4" w:space="0"/>
            </w:tcBorders>
            <w:shd w:val="clear" w:color="auto" w:fill="FFFFFF"/>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1582</w:t>
            </w:r>
            <w:r>
              <w:rPr>
                <w:rFonts w:hint="eastAsia" w:ascii="宋体" w:hAnsi="宋体" w:eastAsia="宋体" w:cs="Calibri"/>
                <w:color w:val="000000" w:themeColor="text1"/>
                <w:kern w:val="0"/>
                <w:sz w:val="18"/>
                <w:szCs w:val="22"/>
                <w14:textFill>
                  <w14:solidFill>
                    <w14:schemeClr w14:val="tx1"/>
                  </w14:solidFill>
                </w14:textFill>
              </w:rPr>
              <w:t>）</w:t>
            </w:r>
          </w:p>
        </w:tc>
        <w:tc>
          <w:tcPr>
            <w:tcW w:w="1824" w:type="dxa"/>
            <w:tcBorders>
              <w:top w:val="nil"/>
              <w:left w:val="nil"/>
              <w:bottom w:val="single" w:color="auto" w:sz="4" w:space="0"/>
              <w:right w:val="single" w:color="auto" w:sz="4" w:space="0"/>
            </w:tcBorders>
            <w:shd w:val="clear" w:color="auto" w:fill="auto"/>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1583</w:t>
            </w:r>
            <w:r>
              <w:rPr>
                <w:rFonts w:hint="eastAsia" w:ascii="宋体" w:hAnsi="宋体" w:eastAsia="宋体" w:cs="Calibri"/>
                <w:color w:val="000000" w:themeColor="text1"/>
                <w:kern w:val="0"/>
                <w:sz w:val="18"/>
                <w:szCs w:val="22"/>
                <w14:textFill>
                  <w14:solidFill>
                    <w14:schemeClr w14:val="tx1"/>
                  </w14:solidFill>
                </w14:textFill>
              </w:rPr>
              <w:t>）</w:t>
            </w:r>
          </w:p>
        </w:tc>
        <w:tc>
          <w:tcPr>
            <w:tcW w:w="2874" w:type="dxa"/>
            <w:tcBorders>
              <w:top w:val="nil"/>
              <w:left w:val="nil"/>
              <w:bottom w:val="single" w:color="auto" w:sz="4" w:space="0"/>
              <w:right w:val="single" w:color="auto" w:sz="4" w:space="0"/>
            </w:tcBorders>
            <w:shd w:val="clear" w:color="auto" w:fill="FFFFFF"/>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1584</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108" w:type="dxa"/>
            <w:bottom w:w="0" w:type="dxa"/>
            <w:right w:w="108" w:type="dxa"/>
          </w:tblCellMar>
        </w:tblPrEx>
        <w:trPr>
          <w:trHeight w:val="285" w:hRule="atLeast"/>
        </w:trPr>
        <w:tc>
          <w:tcPr>
            <w:tcW w:w="1102"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1281" w:type="dxa"/>
            <w:tcBorders>
              <w:top w:val="single" w:color="auto" w:sz="4" w:space="0"/>
              <w:left w:val="nil"/>
              <w:bottom w:val="single" w:color="auto" w:sz="4" w:space="0"/>
              <w:right w:val="single" w:color="auto" w:sz="4" w:space="0"/>
            </w:tcBorders>
            <w:shd w:val="clear" w:color="auto" w:fill="FFFFFF"/>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73" w:type="dxa"/>
            <w:tcBorders>
              <w:top w:val="single" w:color="auto" w:sz="4" w:space="0"/>
              <w:left w:val="nil"/>
              <w:bottom w:val="single" w:color="auto" w:sz="4" w:space="0"/>
              <w:right w:val="single" w:color="auto" w:sz="4" w:space="0"/>
            </w:tcBorders>
            <w:shd w:val="clear" w:color="auto" w:fill="FFFFFF"/>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77" w:type="dxa"/>
            <w:tcBorders>
              <w:top w:val="single" w:color="auto" w:sz="4" w:space="0"/>
              <w:left w:val="nil"/>
              <w:bottom w:val="single" w:color="auto" w:sz="4" w:space="0"/>
              <w:right w:val="single" w:color="auto" w:sz="4" w:space="0"/>
            </w:tcBorders>
            <w:shd w:val="clear" w:color="auto" w:fill="FFFFFF"/>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24" w:type="dxa"/>
            <w:tcBorders>
              <w:top w:val="single" w:color="auto" w:sz="4" w:space="0"/>
              <w:left w:val="nil"/>
              <w:bottom w:val="single" w:color="auto" w:sz="4" w:space="0"/>
              <w:right w:val="single" w:color="auto" w:sz="4" w:space="0"/>
            </w:tcBorders>
            <w:shd w:val="clear" w:color="auto" w:fill="auto"/>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874" w:type="dxa"/>
            <w:tcBorders>
              <w:top w:val="single" w:color="auto" w:sz="4" w:space="0"/>
              <w:left w:val="nil"/>
              <w:bottom w:val="single" w:color="auto" w:sz="4" w:space="0"/>
              <w:right w:val="single" w:color="auto" w:sz="4" w:space="0"/>
            </w:tcBorders>
            <w:shd w:val="clear" w:color="auto" w:fill="FFFFFF"/>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1102"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1281" w:type="dxa"/>
            <w:tcBorders>
              <w:top w:val="single" w:color="auto" w:sz="4" w:space="0"/>
              <w:left w:val="single" w:color="auto" w:sz="4" w:space="0"/>
              <w:bottom w:val="single" w:color="auto" w:sz="4" w:space="0"/>
              <w:right w:val="single" w:color="auto" w:sz="4" w:space="0"/>
            </w:tcBorders>
            <w:shd w:val="clear" w:color="auto" w:fill="FFFFFF"/>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73" w:type="dxa"/>
            <w:tcBorders>
              <w:top w:val="single" w:color="auto" w:sz="4" w:space="0"/>
              <w:left w:val="single" w:color="auto" w:sz="4" w:space="0"/>
              <w:bottom w:val="single" w:color="auto" w:sz="4" w:space="0"/>
              <w:right w:val="single" w:color="auto" w:sz="4" w:space="0"/>
            </w:tcBorders>
            <w:shd w:val="clear" w:color="auto" w:fill="FFFFFF"/>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77" w:type="dxa"/>
            <w:tcBorders>
              <w:top w:val="single" w:color="auto" w:sz="4" w:space="0"/>
              <w:left w:val="single" w:color="auto" w:sz="4" w:space="0"/>
              <w:bottom w:val="single" w:color="auto" w:sz="4" w:space="0"/>
              <w:right w:val="single" w:color="auto" w:sz="4" w:space="0"/>
            </w:tcBorders>
            <w:shd w:val="clear" w:color="auto" w:fill="FFFFFF"/>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24"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874" w:type="dxa"/>
            <w:tcBorders>
              <w:top w:val="single" w:color="auto" w:sz="4" w:space="0"/>
              <w:left w:val="single" w:color="auto" w:sz="4" w:space="0"/>
              <w:bottom w:val="single" w:color="auto" w:sz="4" w:space="0"/>
              <w:right w:val="single" w:color="auto" w:sz="4" w:space="0"/>
            </w:tcBorders>
            <w:shd w:val="clear" w:color="auto" w:fill="FFFFFF"/>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1102"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1281" w:type="dxa"/>
            <w:tcBorders>
              <w:top w:val="single" w:color="auto" w:sz="4" w:space="0"/>
              <w:left w:val="nil"/>
              <w:bottom w:val="single" w:color="auto" w:sz="4" w:space="0"/>
              <w:right w:val="single" w:color="auto" w:sz="4" w:space="0"/>
            </w:tcBorders>
            <w:shd w:val="clear" w:color="auto" w:fill="FFFFFF"/>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73" w:type="dxa"/>
            <w:tcBorders>
              <w:top w:val="single" w:color="auto" w:sz="4" w:space="0"/>
              <w:left w:val="nil"/>
              <w:bottom w:val="single" w:color="auto" w:sz="4" w:space="0"/>
              <w:right w:val="single" w:color="auto" w:sz="4" w:space="0"/>
            </w:tcBorders>
            <w:shd w:val="clear" w:color="auto" w:fill="FFFFFF"/>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77" w:type="dxa"/>
            <w:tcBorders>
              <w:top w:val="single" w:color="auto" w:sz="4" w:space="0"/>
              <w:left w:val="nil"/>
              <w:bottom w:val="single" w:color="auto" w:sz="4" w:space="0"/>
              <w:right w:val="single" w:color="auto" w:sz="4" w:space="0"/>
            </w:tcBorders>
            <w:shd w:val="clear" w:color="auto" w:fill="FFFFFF"/>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24" w:type="dxa"/>
            <w:tcBorders>
              <w:top w:val="single" w:color="auto" w:sz="4" w:space="0"/>
              <w:left w:val="nil"/>
              <w:bottom w:val="single" w:color="auto" w:sz="4" w:space="0"/>
              <w:right w:val="single" w:color="auto" w:sz="4" w:space="0"/>
            </w:tcBorders>
            <w:shd w:val="clear" w:color="auto" w:fill="auto"/>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874" w:type="dxa"/>
            <w:tcBorders>
              <w:top w:val="single" w:color="auto" w:sz="4" w:space="0"/>
              <w:left w:val="nil"/>
              <w:bottom w:val="single" w:color="auto" w:sz="4" w:space="0"/>
              <w:right w:val="single" w:color="auto" w:sz="4" w:space="0"/>
            </w:tcBorders>
            <w:shd w:val="clear" w:color="auto" w:fill="FFFFFF"/>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1102"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1281" w:type="dxa"/>
            <w:tcBorders>
              <w:top w:val="single" w:color="auto" w:sz="4" w:space="0"/>
              <w:left w:val="single" w:color="auto" w:sz="4" w:space="0"/>
              <w:bottom w:val="single" w:color="auto" w:sz="4" w:space="0"/>
              <w:right w:val="single" w:color="auto" w:sz="4" w:space="0"/>
            </w:tcBorders>
            <w:shd w:val="clear" w:color="auto" w:fill="FFFFFF"/>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73" w:type="dxa"/>
            <w:tcBorders>
              <w:top w:val="single" w:color="auto" w:sz="4" w:space="0"/>
              <w:left w:val="single" w:color="auto" w:sz="4" w:space="0"/>
              <w:bottom w:val="single" w:color="auto" w:sz="4" w:space="0"/>
              <w:right w:val="single" w:color="auto" w:sz="4" w:space="0"/>
            </w:tcBorders>
            <w:shd w:val="clear" w:color="auto" w:fill="FFFFFF"/>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77" w:type="dxa"/>
            <w:tcBorders>
              <w:top w:val="single" w:color="auto" w:sz="4" w:space="0"/>
              <w:left w:val="single" w:color="auto" w:sz="4" w:space="0"/>
              <w:bottom w:val="single" w:color="auto" w:sz="4" w:space="0"/>
              <w:right w:val="single" w:color="auto" w:sz="4" w:space="0"/>
            </w:tcBorders>
            <w:shd w:val="clear" w:color="auto" w:fill="FFFFFF"/>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24"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874" w:type="dxa"/>
            <w:tcBorders>
              <w:top w:val="single" w:color="auto" w:sz="4" w:space="0"/>
              <w:left w:val="single" w:color="auto" w:sz="4" w:space="0"/>
              <w:bottom w:val="single" w:color="auto" w:sz="4" w:space="0"/>
              <w:right w:val="single" w:color="auto" w:sz="4" w:space="0"/>
            </w:tcBorders>
            <w:shd w:val="clear" w:color="auto" w:fill="FFFFFF"/>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1102"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1281" w:type="dxa"/>
            <w:tcBorders>
              <w:top w:val="single" w:color="auto" w:sz="4" w:space="0"/>
              <w:left w:val="nil"/>
              <w:bottom w:val="single" w:color="auto" w:sz="4" w:space="0"/>
              <w:right w:val="single" w:color="auto" w:sz="4" w:space="0"/>
            </w:tcBorders>
            <w:shd w:val="clear" w:color="auto" w:fill="FFFFFF"/>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73" w:type="dxa"/>
            <w:tcBorders>
              <w:top w:val="single" w:color="auto" w:sz="4" w:space="0"/>
              <w:left w:val="nil"/>
              <w:bottom w:val="single" w:color="auto" w:sz="4" w:space="0"/>
              <w:right w:val="single" w:color="auto" w:sz="4" w:space="0"/>
            </w:tcBorders>
            <w:shd w:val="clear" w:color="auto" w:fill="FFFFFF"/>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77" w:type="dxa"/>
            <w:tcBorders>
              <w:top w:val="single" w:color="auto" w:sz="4" w:space="0"/>
              <w:left w:val="nil"/>
              <w:bottom w:val="single" w:color="auto" w:sz="4" w:space="0"/>
              <w:right w:val="single" w:color="auto" w:sz="4" w:space="0"/>
            </w:tcBorders>
            <w:shd w:val="clear" w:color="auto" w:fill="FFFFFF"/>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824" w:type="dxa"/>
            <w:tcBorders>
              <w:top w:val="single" w:color="auto" w:sz="4" w:space="0"/>
              <w:left w:val="nil"/>
              <w:bottom w:val="single" w:color="auto" w:sz="4" w:space="0"/>
              <w:right w:val="single" w:color="auto" w:sz="4" w:space="0"/>
            </w:tcBorders>
            <w:shd w:val="clear" w:color="auto" w:fill="auto"/>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874" w:type="dxa"/>
            <w:tcBorders>
              <w:top w:val="single" w:color="auto" w:sz="4" w:space="0"/>
              <w:left w:val="nil"/>
              <w:bottom w:val="single" w:color="auto" w:sz="4" w:space="0"/>
              <w:right w:val="single" w:color="auto" w:sz="4" w:space="0"/>
            </w:tcBorders>
            <w:shd w:val="clear" w:color="auto" w:fill="FFFFFF"/>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bl>
    <w:p>
      <w:pPr>
        <w:pStyle w:val="24"/>
        <w:adjustRightInd w:val="0"/>
        <w:snapToGrid w:val="0"/>
        <w:spacing w:before="0" w:beforeAutospacing="0" w:after="0" w:afterAutospacing="0" w:line="560" w:lineRule="exact"/>
        <w:rPr>
          <w:color w:val="000000" w:themeColor="text1"/>
          <w14:textFill>
            <w14:solidFill>
              <w14:schemeClr w14:val="tx1"/>
            </w14:solidFill>
          </w14:textFill>
        </w:rPr>
      </w:pPr>
      <w:r>
        <w:rPr>
          <w:rFonts w:hint="eastAsia"/>
          <w:color w:val="000000" w:themeColor="text1"/>
          <w14:textFill>
            <w14:solidFill>
              <w14:schemeClr w14:val="tx1"/>
            </w14:solidFill>
          </w14:textFill>
        </w:rPr>
        <w:t>注：</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1585</w:t>
      </w:r>
      <w:r>
        <w:rPr>
          <w:rFonts w:hint="eastAsia"/>
          <w:color w:val="000000" w:themeColor="text1"/>
          <w:sz w:val="18"/>
          <w14:textFill>
            <w14:solidFill>
              <w14:schemeClr w14:val="tx1"/>
            </w14:solidFill>
          </w14:textFill>
        </w:rPr>
        <w:t>）</w:t>
      </w:r>
    </w:p>
    <w:p>
      <w:pPr>
        <w:adjustRightInd w:val="0"/>
        <w:snapToGrid w:val="0"/>
        <w:spacing w:line="360" w:lineRule="exact"/>
        <w:rPr>
          <w:rFonts w:ascii="宋体" w:hAnsi="宋体"/>
          <w:b/>
          <w:color w:val="000000" w:themeColor="text1"/>
          <w:sz w:val="24"/>
          <w14:textFill>
            <w14:solidFill>
              <w14:schemeClr w14:val="tx1"/>
            </w14:solidFill>
          </w14:textFill>
        </w:rPr>
      </w:pPr>
    </w:p>
    <w:p>
      <w:pPr>
        <w:adjustRightInd w:val="0"/>
        <w:snapToGrid w:val="0"/>
        <w:spacing w:line="3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5.9 报告期末本基金投资的股指期货交易情况说明</w:t>
      </w:r>
      <w:r>
        <w:rPr>
          <w:rStyle w:val="31"/>
          <w:rFonts w:ascii="宋体" w:hAnsi="宋体"/>
          <w:b/>
          <w:color w:val="000000" w:themeColor="text1"/>
          <w:sz w:val="24"/>
          <w14:textFill>
            <w14:solidFill>
              <w14:schemeClr w14:val="tx1"/>
            </w14:solidFill>
          </w14:textFill>
        </w:rPr>
        <w:footnoteReference w:id="46"/>
      </w:r>
      <w:r>
        <w:rPr>
          <w:rStyle w:val="31"/>
          <w:rFonts w:ascii="宋体" w:hAnsi="宋体"/>
          <w:b/>
          <w:color w:val="000000" w:themeColor="text1"/>
          <w:sz w:val="24"/>
          <w14:textFill>
            <w14:solidFill>
              <w14:schemeClr w14:val="tx1"/>
            </w14:solidFill>
          </w14:textFill>
        </w:rPr>
        <w:footnoteReference w:id="47"/>
      </w:r>
    </w:p>
    <w:tbl>
      <w:tblPr>
        <w:tblStyle w:val="32"/>
        <w:tblW w:w="8527" w:type="dxa"/>
        <w:tblInd w:w="0" w:type="dxa"/>
        <w:tblLayout w:type="fixed"/>
        <w:tblCellMar>
          <w:top w:w="0" w:type="dxa"/>
          <w:left w:w="108" w:type="dxa"/>
          <w:bottom w:w="0" w:type="dxa"/>
          <w:right w:w="108" w:type="dxa"/>
        </w:tblCellMar>
      </w:tblPr>
      <w:tblGrid>
        <w:gridCol w:w="1422"/>
        <w:gridCol w:w="1422"/>
        <w:gridCol w:w="1422"/>
        <w:gridCol w:w="1422"/>
        <w:gridCol w:w="1423"/>
        <w:gridCol w:w="1416"/>
      </w:tblGrid>
      <w:tr>
        <w:tblPrEx>
          <w:tblLayout w:type="fixed"/>
          <w:tblCellMar>
            <w:top w:w="0" w:type="dxa"/>
            <w:left w:w="108" w:type="dxa"/>
            <w:bottom w:w="0" w:type="dxa"/>
            <w:right w:w="108" w:type="dxa"/>
          </w:tblCellMar>
        </w:tblPrEx>
        <w:trPr>
          <w:trHeight w:val="105" w:hRule="atLeast"/>
        </w:trPr>
        <w:tc>
          <w:tcPr>
            <w:tcW w:w="7111" w:type="dxa"/>
            <w:gridSpan w:val="5"/>
            <w:tcBorders>
              <w:bottom w:val="single" w:color="auto" w:sz="4" w:space="0"/>
            </w:tcBorders>
          </w:tcPr>
          <w:p>
            <w:pPr>
              <w:pStyle w:val="57"/>
              <w:rPr>
                <w:rFonts w:cs="Calibri"/>
                <w:color w:val="000000" w:themeColor="text1"/>
                <w:kern w:val="2"/>
                <w:sz w:val="21"/>
                <w:szCs w:val="22"/>
                <w14:textFill>
                  <w14:solidFill>
                    <w14:schemeClr w14:val="tx1"/>
                  </w14:solidFill>
                </w14:textFill>
              </w:rPr>
            </w:pPr>
            <w:r>
              <w:rPr>
                <w:rFonts w:hint="eastAsia" w:ascii="宋体" w:hAnsi="宋体" w:cs="Calibri"/>
                <w:b/>
                <w:color w:val="000000" w:themeColor="text1"/>
                <w:kern w:val="2"/>
                <w:szCs w:val="22"/>
                <w14:textFill>
                  <w14:solidFill>
                    <w14:schemeClr w14:val="tx1"/>
                  </w14:solidFill>
                </w14:textFill>
              </w:rPr>
              <w:t xml:space="preserve">5.9.1 </w:t>
            </w:r>
            <w:r>
              <w:rPr>
                <w:rFonts w:hint="eastAsia" w:ascii="方正仿宋简体" w:hAnsi="宋体" w:eastAsia="方正仿宋简体" w:cs="Calibri"/>
                <w:b/>
                <w:color w:val="000000" w:themeColor="text1"/>
                <w:kern w:val="2"/>
                <w:szCs w:val="22"/>
                <w14:textFill>
                  <w14:solidFill>
                    <w14:schemeClr w14:val="tx1"/>
                  </w14:solidFill>
                </w14:textFill>
              </w:rPr>
              <w:t>报告期末本基金投资的股指期货持仓和损益明细</w:t>
            </w:r>
          </w:p>
        </w:tc>
        <w:tc>
          <w:tcPr>
            <w:tcW w:w="1416" w:type="dxa"/>
            <w:tcBorders>
              <w:bottom w:val="single" w:color="auto" w:sz="4" w:space="0"/>
            </w:tcBorders>
          </w:tcPr>
          <w:p>
            <w:pPr>
              <w:pStyle w:val="57"/>
              <w:rPr>
                <w:rFonts w:ascii="宋体" w:hAnsi="宋体" w:cs="Calibri"/>
                <w:b/>
                <w:color w:val="000000" w:themeColor="text1"/>
                <w:kern w:val="2"/>
                <w:szCs w:val="22"/>
                <w14:textFill>
                  <w14:solidFill>
                    <w14:schemeClr w14:val="tx1"/>
                  </w14:solidFill>
                </w14:textFill>
              </w:rPr>
            </w:pPr>
          </w:p>
        </w:tc>
      </w:tr>
      <w:tr>
        <w:tblPrEx>
          <w:tblLayout w:type="fixed"/>
          <w:tblCellMar>
            <w:top w:w="0" w:type="dxa"/>
            <w:left w:w="108" w:type="dxa"/>
            <w:bottom w:w="0" w:type="dxa"/>
            <w:right w:w="108" w:type="dxa"/>
          </w:tblCellMar>
        </w:tblPrEx>
        <w:trPr>
          <w:trHeight w:val="105" w:hRule="atLeast"/>
        </w:trPr>
        <w:tc>
          <w:tcPr>
            <w:tcW w:w="1422"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r>
              <w:rPr>
                <w:rFonts w:cs="Calibri"/>
                <w:color w:val="000000" w:themeColor="text1"/>
                <w:kern w:val="2"/>
                <w:sz w:val="21"/>
                <w:szCs w:val="22"/>
                <w14:textFill>
                  <w14:solidFill>
                    <w14:schemeClr w14:val="tx1"/>
                  </w14:solidFill>
                </w14:textFill>
              </w:rPr>
              <w:t>代码</w:t>
            </w:r>
          </w:p>
        </w:tc>
        <w:tc>
          <w:tcPr>
            <w:tcW w:w="1422"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r>
              <w:rPr>
                <w:rFonts w:cs="Calibri"/>
                <w:color w:val="000000" w:themeColor="text1"/>
                <w:kern w:val="2"/>
                <w:sz w:val="21"/>
                <w:szCs w:val="22"/>
                <w14:textFill>
                  <w14:solidFill>
                    <w14:schemeClr w14:val="tx1"/>
                  </w14:solidFill>
                </w14:textFill>
              </w:rPr>
              <w:t>名称</w:t>
            </w:r>
          </w:p>
        </w:tc>
        <w:tc>
          <w:tcPr>
            <w:tcW w:w="1422"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r>
              <w:rPr>
                <w:rFonts w:cs="Calibri"/>
                <w:color w:val="000000" w:themeColor="text1"/>
                <w:kern w:val="2"/>
                <w:sz w:val="21"/>
                <w:szCs w:val="22"/>
                <w14:textFill>
                  <w14:solidFill>
                    <w14:schemeClr w14:val="tx1"/>
                  </w14:solidFill>
                </w14:textFill>
              </w:rPr>
              <w:t>持仓量</w:t>
            </w:r>
            <w:r>
              <w:rPr>
                <w:rStyle w:val="31"/>
                <w:rFonts w:cs="Calibri"/>
                <w:color w:val="000000" w:themeColor="text1"/>
                <w:kern w:val="2"/>
                <w:sz w:val="21"/>
                <w:szCs w:val="22"/>
                <w14:textFill>
                  <w14:solidFill>
                    <w14:schemeClr w14:val="tx1"/>
                  </w14:solidFill>
                </w14:textFill>
              </w:rPr>
              <w:footnoteReference w:id="48"/>
            </w:r>
            <w:r>
              <w:rPr>
                <w:rFonts w:cs="Calibri"/>
                <w:color w:val="000000" w:themeColor="text1"/>
                <w:kern w:val="2"/>
                <w:sz w:val="21"/>
                <w:szCs w:val="22"/>
                <w14:textFill>
                  <w14:solidFill>
                    <w14:schemeClr w14:val="tx1"/>
                  </w14:solidFill>
                </w14:textFill>
              </w:rPr>
              <w:t>（买/卖）</w:t>
            </w:r>
          </w:p>
        </w:tc>
        <w:tc>
          <w:tcPr>
            <w:tcW w:w="1422"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r>
              <w:rPr>
                <w:rFonts w:cs="Calibri"/>
                <w:color w:val="000000" w:themeColor="text1"/>
                <w:kern w:val="2"/>
                <w:sz w:val="21"/>
                <w:szCs w:val="22"/>
                <w14:textFill>
                  <w14:solidFill>
                    <w14:schemeClr w14:val="tx1"/>
                  </w14:solidFill>
                </w14:textFill>
              </w:rPr>
              <w:t>合约市值</w:t>
            </w:r>
            <w:r>
              <w:rPr>
                <w:rFonts w:hint="eastAsia" w:cs="Calibri"/>
                <w:color w:val="000000" w:themeColor="text1"/>
                <w:kern w:val="2"/>
                <w:sz w:val="21"/>
                <w:szCs w:val="22"/>
                <w14:textFill>
                  <w14:solidFill>
                    <w14:schemeClr w14:val="tx1"/>
                  </w14:solidFill>
                </w14:textFill>
              </w:rPr>
              <w:t>(元)</w:t>
            </w:r>
          </w:p>
        </w:tc>
        <w:tc>
          <w:tcPr>
            <w:tcW w:w="1423"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r>
              <w:rPr>
                <w:rFonts w:cs="Calibri"/>
                <w:color w:val="000000" w:themeColor="text1"/>
                <w:kern w:val="2"/>
                <w:sz w:val="21"/>
                <w:szCs w:val="22"/>
                <w14:textFill>
                  <w14:solidFill>
                    <w14:schemeClr w14:val="tx1"/>
                  </w14:solidFill>
                </w14:textFill>
              </w:rPr>
              <w:t>公允价值变动</w:t>
            </w:r>
            <w:r>
              <w:rPr>
                <w:rFonts w:hint="eastAsia" w:cs="Calibri"/>
                <w:color w:val="000000" w:themeColor="text1"/>
                <w:kern w:val="2"/>
                <w:sz w:val="21"/>
                <w:szCs w:val="22"/>
                <w14:textFill>
                  <w14:solidFill>
                    <w14:schemeClr w14:val="tx1"/>
                  </w14:solidFill>
                </w14:textFill>
              </w:rPr>
              <w:t>（元）</w:t>
            </w:r>
          </w:p>
        </w:tc>
        <w:tc>
          <w:tcPr>
            <w:tcW w:w="1416"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r>
              <w:rPr>
                <w:rFonts w:hint="eastAsia" w:cs="Calibri"/>
                <w:color w:val="000000" w:themeColor="text1"/>
                <w:kern w:val="2"/>
                <w:sz w:val="21"/>
                <w:szCs w:val="22"/>
                <w14:textFill>
                  <w14:solidFill>
                    <w14:schemeClr w14:val="tx1"/>
                  </w14:solidFill>
                </w14:textFill>
              </w:rPr>
              <w:t>风险说明</w:t>
            </w:r>
          </w:p>
        </w:tc>
      </w:tr>
      <w:tr>
        <w:tblPrEx>
          <w:tblLayout w:type="fixed"/>
          <w:tblCellMar>
            <w:top w:w="0" w:type="dxa"/>
            <w:left w:w="108" w:type="dxa"/>
            <w:bottom w:w="0" w:type="dxa"/>
            <w:right w:w="108" w:type="dxa"/>
          </w:tblCellMar>
        </w:tblPrEx>
        <w:trPr>
          <w:trHeight w:val="105" w:hRule="atLeast"/>
        </w:trPr>
        <w:tc>
          <w:tcPr>
            <w:tcW w:w="1422"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（3113）</w:t>
            </w:r>
          </w:p>
        </w:tc>
        <w:tc>
          <w:tcPr>
            <w:tcW w:w="1422"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（3114）</w:t>
            </w:r>
          </w:p>
        </w:tc>
        <w:tc>
          <w:tcPr>
            <w:tcW w:w="1422"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（3115）</w:t>
            </w:r>
          </w:p>
        </w:tc>
        <w:tc>
          <w:tcPr>
            <w:tcW w:w="1422"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（3116）</w:t>
            </w:r>
          </w:p>
        </w:tc>
        <w:tc>
          <w:tcPr>
            <w:tcW w:w="1423"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（3117）</w:t>
            </w:r>
          </w:p>
        </w:tc>
        <w:tc>
          <w:tcPr>
            <w:tcW w:w="1416"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（3118）</w:t>
            </w:r>
          </w:p>
        </w:tc>
      </w:tr>
      <w:tr>
        <w:tblPrEx>
          <w:tblLayout w:type="fixed"/>
          <w:tblCellMar>
            <w:top w:w="0" w:type="dxa"/>
            <w:left w:w="108" w:type="dxa"/>
            <w:bottom w:w="0" w:type="dxa"/>
            <w:right w:w="108" w:type="dxa"/>
          </w:tblCellMar>
        </w:tblPrEx>
        <w:trPr>
          <w:trHeight w:val="105" w:hRule="atLeast"/>
        </w:trPr>
        <w:tc>
          <w:tcPr>
            <w:tcW w:w="1422"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p>
        </w:tc>
        <w:tc>
          <w:tcPr>
            <w:tcW w:w="1422"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p>
        </w:tc>
        <w:tc>
          <w:tcPr>
            <w:tcW w:w="1422"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p>
        </w:tc>
        <w:tc>
          <w:tcPr>
            <w:tcW w:w="1422"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p>
        </w:tc>
        <w:tc>
          <w:tcPr>
            <w:tcW w:w="1423"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p>
        </w:tc>
      </w:tr>
      <w:tr>
        <w:tblPrEx>
          <w:tblLayout w:type="fixed"/>
          <w:tblCellMar>
            <w:top w:w="0" w:type="dxa"/>
            <w:left w:w="108" w:type="dxa"/>
            <w:bottom w:w="0" w:type="dxa"/>
            <w:right w:w="108" w:type="dxa"/>
          </w:tblCellMar>
        </w:tblPrEx>
        <w:trPr>
          <w:trHeight w:val="105" w:hRule="atLeast"/>
        </w:trPr>
        <w:tc>
          <w:tcPr>
            <w:tcW w:w="7111" w:type="dxa"/>
            <w:gridSpan w:val="5"/>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r>
              <w:rPr>
                <w:rFonts w:cs="Calibri"/>
                <w:color w:val="000000" w:themeColor="text1"/>
                <w:kern w:val="2"/>
                <w:sz w:val="21"/>
                <w:szCs w:val="22"/>
                <w14:textFill>
                  <w14:solidFill>
                    <w14:schemeClr w14:val="tx1"/>
                  </w14:solidFill>
                </w14:textFill>
              </w:rPr>
              <w:t>公允价值变动总额合计</w:t>
            </w:r>
            <w:r>
              <w:rPr>
                <w:rFonts w:hint="eastAsia" w:cs="Calibri"/>
                <w:color w:val="000000" w:themeColor="text1"/>
                <w:kern w:val="2"/>
                <w:sz w:val="21"/>
                <w:szCs w:val="22"/>
                <w14:textFill>
                  <w14:solidFill>
                    <w14:schemeClr w14:val="tx1"/>
                  </w14:solidFill>
                </w14:textFill>
              </w:rPr>
              <w:t>（元）</w:t>
            </w:r>
          </w:p>
        </w:tc>
        <w:tc>
          <w:tcPr>
            <w:tcW w:w="1416"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（3119）</w:t>
            </w:r>
          </w:p>
        </w:tc>
      </w:tr>
      <w:tr>
        <w:tblPrEx>
          <w:tblLayout w:type="fixed"/>
          <w:tblCellMar>
            <w:top w:w="0" w:type="dxa"/>
            <w:left w:w="108" w:type="dxa"/>
            <w:bottom w:w="0" w:type="dxa"/>
            <w:right w:w="108" w:type="dxa"/>
          </w:tblCellMar>
        </w:tblPrEx>
        <w:trPr>
          <w:trHeight w:val="105" w:hRule="atLeast"/>
        </w:trPr>
        <w:tc>
          <w:tcPr>
            <w:tcW w:w="7111" w:type="dxa"/>
            <w:gridSpan w:val="5"/>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r>
              <w:rPr>
                <w:rFonts w:cs="Calibri"/>
                <w:color w:val="000000" w:themeColor="text1"/>
                <w:kern w:val="2"/>
                <w:sz w:val="21"/>
                <w:szCs w:val="22"/>
                <w14:textFill>
                  <w14:solidFill>
                    <w14:schemeClr w14:val="tx1"/>
                  </w14:solidFill>
                </w14:textFill>
              </w:rPr>
              <w:t>股指期货投资</w:t>
            </w:r>
            <w:r>
              <w:rPr>
                <w:rFonts w:hint="eastAsia" w:cs="Calibri"/>
                <w:color w:val="000000" w:themeColor="text1"/>
                <w:kern w:val="2"/>
                <w:sz w:val="21"/>
                <w:szCs w:val="22"/>
                <w14:textFill>
                  <w14:solidFill>
                    <w14:schemeClr w14:val="tx1"/>
                  </w14:solidFill>
                </w14:textFill>
              </w:rPr>
              <w:t>本期收益（元）</w:t>
            </w:r>
          </w:p>
        </w:tc>
        <w:tc>
          <w:tcPr>
            <w:tcW w:w="1416"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（3120）</w:t>
            </w:r>
          </w:p>
        </w:tc>
      </w:tr>
      <w:tr>
        <w:tblPrEx>
          <w:tblLayout w:type="fixed"/>
          <w:tblCellMar>
            <w:top w:w="0" w:type="dxa"/>
            <w:left w:w="108" w:type="dxa"/>
            <w:bottom w:w="0" w:type="dxa"/>
            <w:right w:w="108" w:type="dxa"/>
          </w:tblCellMar>
        </w:tblPrEx>
        <w:trPr>
          <w:trHeight w:val="105" w:hRule="atLeast"/>
        </w:trPr>
        <w:tc>
          <w:tcPr>
            <w:tcW w:w="7111" w:type="dxa"/>
            <w:gridSpan w:val="5"/>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r>
              <w:rPr>
                <w:rFonts w:cs="Calibri"/>
                <w:color w:val="000000" w:themeColor="text1"/>
                <w:kern w:val="2"/>
                <w:sz w:val="21"/>
                <w:szCs w:val="22"/>
                <w14:textFill>
                  <w14:solidFill>
                    <w14:schemeClr w14:val="tx1"/>
                  </w14:solidFill>
                </w14:textFill>
              </w:rPr>
              <w:t>股指期货投资</w:t>
            </w:r>
            <w:r>
              <w:rPr>
                <w:rFonts w:hint="eastAsia" w:cs="Calibri"/>
                <w:color w:val="000000" w:themeColor="text1"/>
                <w:kern w:val="2"/>
                <w:sz w:val="21"/>
                <w:szCs w:val="22"/>
                <w14:textFill>
                  <w14:solidFill>
                    <w14:schemeClr w14:val="tx1"/>
                  </w14:solidFill>
                </w14:textFill>
              </w:rPr>
              <w:t>本期</w:t>
            </w:r>
            <w:r>
              <w:rPr>
                <w:rFonts w:cs="Calibri"/>
                <w:color w:val="000000" w:themeColor="text1"/>
                <w:kern w:val="2"/>
                <w:sz w:val="21"/>
                <w:szCs w:val="22"/>
                <w14:textFill>
                  <w14:solidFill>
                    <w14:schemeClr w14:val="tx1"/>
                  </w14:solidFill>
                </w14:textFill>
              </w:rPr>
              <w:t>公允价值变动</w:t>
            </w:r>
            <w:r>
              <w:rPr>
                <w:rFonts w:hint="eastAsia" w:cs="Calibri"/>
                <w:color w:val="000000" w:themeColor="text1"/>
                <w:kern w:val="2"/>
                <w:sz w:val="21"/>
                <w:szCs w:val="22"/>
                <w14:textFill>
                  <w14:solidFill>
                    <w14:schemeClr w14:val="tx1"/>
                  </w14:solidFill>
                </w14:textFill>
              </w:rPr>
              <w:t>（元）</w:t>
            </w:r>
          </w:p>
        </w:tc>
        <w:tc>
          <w:tcPr>
            <w:tcW w:w="1416"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（3121）</w:t>
            </w:r>
          </w:p>
        </w:tc>
      </w:tr>
      <w:tr>
        <w:tblPrEx>
          <w:tblLayout w:type="fixed"/>
          <w:tblCellMar>
            <w:top w:w="0" w:type="dxa"/>
            <w:left w:w="108" w:type="dxa"/>
            <w:bottom w:w="0" w:type="dxa"/>
            <w:right w:w="108" w:type="dxa"/>
          </w:tblCellMar>
        </w:tblPrEx>
        <w:trPr>
          <w:trHeight w:val="105" w:hRule="atLeast"/>
        </w:trPr>
        <w:tc>
          <w:tcPr>
            <w:tcW w:w="7111" w:type="dxa"/>
            <w:gridSpan w:val="5"/>
            <w:tcBorders>
              <w:top w:val="single" w:color="auto" w:sz="4" w:space="0"/>
            </w:tcBorders>
          </w:tcPr>
          <w:p>
            <w:pPr>
              <w:pStyle w:val="57"/>
              <w:rPr>
                <w:rFonts w:cs="Calibri"/>
                <w:color w:val="000000" w:themeColor="text1"/>
                <w:kern w:val="2"/>
                <w:sz w:val="21"/>
                <w:szCs w:val="22"/>
                <w14:textFill>
                  <w14:solidFill>
                    <w14:schemeClr w14:val="tx1"/>
                  </w14:solidFill>
                </w14:textFill>
              </w:rPr>
            </w:pPr>
          </w:p>
        </w:tc>
        <w:tc>
          <w:tcPr>
            <w:tcW w:w="1416" w:type="dxa"/>
            <w:tcBorders>
              <w:top w:val="single" w:color="auto" w:sz="4" w:space="0"/>
            </w:tcBorders>
          </w:tcPr>
          <w:p>
            <w:pPr>
              <w:pStyle w:val="57"/>
              <w:rPr>
                <w:rFonts w:cs="Calibri"/>
                <w:color w:val="000000" w:themeColor="text1"/>
                <w:kern w:val="2"/>
                <w:sz w:val="21"/>
                <w:szCs w:val="22"/>
                <w14:textFill>
                  <w14:solidFill>
                    <w14:schemeClr w14:val="tx1"/>
                  </w14:solidFill>
                </w14:textFill>
              </w:rPr>
            </w:pPr>
          </w:p>
        </w:tc>
      </w:tr>
    </w:tbl>
    <w:p>
      <w:pPr>
        <w:adjustRightInd w:val="0"/>
        <w:snapToGrid w:val="0"/>
        <w:spacing w:line="360" w:lineRule="exact"/>
        <w:rPr>
          <w:rFonts w:ascii="宋体" w:hAnsi="宋体"/>
          <w:b/>
          <w:color w:val="000000" w:themeColor="text1"/>
          <w:sz w:val="24"/>
          <w14:textFill>
            <w14:solidFill>
              <w14:schemeClr w14:val="tx1"/>
            </w14:solidFill>
          </w14:textFill>
        </w:rPr>
      </w:pPr>
      <w:r>
        <w:rPr>
          <w:rFonts w:hint="eastAsia" w:ascii="宋体" w:hAnsi="宋体" w:eastAsia="宋体"/>
          <w:color w:val="000000" w:themeColor="text1"/>
          <w:sz w:val="21"/>
          <w:szCs w:val="21"/>
          <w14:textFill>
            <w14:solidFill>
              <w14:schemeClr w14:val="tx1"/>
            </w14:solidFill>
          </w14:textFill>
        </w:rPr>
        <w:t>注：</w:t>
      </w:r>
      <w:r>
        <w:rPr>
          <w:rFonts w:hint="eastAsia"/>
          <w:color w:val="000000" w:themeColor="text1"/>
          <w:sz w:val="18"/>
          <w14:textFill>
            <w14:solidFill>
              <w14:schemeClr w14:val="tx1"/>
            </w14:solidFill>
          </w14:textFill>
        </w:rPr>
        <w:t>（3122）</w:t>
      </w:r>
    </w:p>
    <w:p>
      <w:pPr>
        <w:adjustRightInd w:val="0"/>
        <w:snapToGrid w:val="0"/>
        <w:spacing w:line="3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5.9.2 本基金投资股指期货的投资政策</w:t>
      </w:r>
      <w:r>
        <w:rPr>
          <w:rStyle w:val="31"/>
          <w:rFonts w:ascii="宋体" w:hAnsi="宋体"/>
          <w:b/>
          <w:color w:val="000000" w:themeColor="text1"/>
          <w:sz w:val="24"/>
          <w14:textFill>
            <w14:solidFill>
              <w14:schemeClr w14:val="tx1"/>
            </w14:solidFill>
          </w14:textFill>
        </w:rPr>
        <w:footnoteReference w:id="49"/>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0" w:hRule="atLeast"/>
        </w:trPr>
        <w:tc>
          <w:tcPr>
            <w:tcW w:w="8522" w:type="dxa"/>
          </w:tcPr>
          <w:p>
            <w:pPr>
              <w:adjustRightInd w:val="0"/>
              <w:snapToGrid w:val="0"/>
              <w:spacing w:line="360" w:lineRule="exact"/>
              <w:rPr>
                <w:rFonts w:ascii="宋体" w:hAnsi="宋体" w:cs="Calibri"/>
                <w:color w:val="000000" w:themeColor="text1"/>
                <w:szCs w:val="22"/>
                <w14:textFill>
                  <w14:solidFill>
                    <w14:schemeClr w14:val="tx1"/>
                  </w14:solidFill>
                </w14:textFill>
              </w:rPr>
            </w:pPr>
            <w:r>
              <w:rPr>
                <w:rFonts w:hint="eastAsia" w:cs="Calibri"/>
                <w:color w:val="000000" w:themeColor="text1"/>
                <w:sz w:val="18"/>
                <w:szCs w:val="22"/>
                <w14:textFill>
                  <w14:solidFill>
                    <w14:schemeClr w14:val="tx1"/>
                  </w14:solidFill>
                </w14:textFill>
              </w:rPr>
              <w:t>(3123)</w:t>
            </w:r>
          </w:p>
        </w:tc>
      </w:tr>
    </w:tbl>
    <w:p>
      <w:pPr>
        <w:adjustRightInd w:val="0"/>
        <w:snapToGrid w:val="0"/>
        <w:spacing w:line="360" w:lineRule="exact"/>
        <w:rPr>
          <w:rFonts w:ascii="宋体" w:hAnsi="宋体"/>
          <w:color w:val="000000" w:themeColor="text1"/>
          <w14:textFill>
            <w14:solidFill>
              <w14:schemeClr w14:val="tx1"/>
            </w14:solidFill>
          </w14:textFill>
        </w:rPr>
      </w:pPr>
    </w:p>
    <w:p>
      <w:pPr>
        <w:adjustRightInd w:val="0"/>
        <w:snapToGrid w:val="0"/>
        <w:spacing w:line="360" w:lineRule="exact"/>
        <w:rPr>
          <w:rFonts w:ascii="宋体" w:hAnsi="宋体" w:eastAsia="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5.10</w:t>
      </w:r>
      <w:r>
        <w:rPr>
          <w:rFonts w:hint="eastAsia" w:ascii="方正仿宋简体" w:hAnsi="宋体"/>
          <w:b/>
          <w:color w:val="000000" w:themeColor="text1"/>
          <w:sz w:val="24"/>
          <w14:textFill>
            <w14:solidFill>
              <w14:schemeClr w14:val="tx1"/>
            </w14:solidFill>
          </w14:textFill>
        </w:rPr>
        <w:t>报告期末本基金投资的国债期货交易情况说明</w:t>
      </w:r>
      <w:r>
        <w:rPr>
          <w:rStyle w:val="31"/>
          <w:rFonts w:ascii="宋体" w:hAnsi="宋体" w:eastAsia="宋体"/>
          <w:b/>
          <w:color w:val="000000" w:themeColor="text1"/>
          <w:sz w:val="24"/>
          <w14:textFill>
            <w14:solidFill>
              <w14:schemeClr w14:val="tx1"/>
            </w14:solidFill>
          </w14:textFill>
        </w:rPr>
        <w:footnoteReference w:id="50"/>
      </w:r>
    </w:p>
    <w:tbl>
      <w:tblPr>
        <w:tblStyle w:val="32"/>
        <w:tblW w:w="8330" w:type="dxa"/>
        <w:tblInd w:w="0" w:type="dxa"/>
        <w:tblLayout w:type="fixed"/>
        <w:tblCellMar>
          <w:top w:w="0" w:type="dxa"/>
          <w:left w:w="108" w:type="dxa"/>
          <w:bottom w:w="0" w:type="dxa"/>
          <w:right w:w="108" w:type="dxa"/>
        </w:tblCellMar>
      </w:tblPr>
      <w:tblGrid>
        <w:gridCol w:w="1101"/>
        <w:gridCol w:w="1417"/>
        <w:gridCol w:w="1422"/>
        <w:gridCol w:w="1422"/>
        <w:gridCol w:w="1423"/>
        <w:gridCol w:w="1545"/>
      </w:tblGrid>
      <w:tr>
        <w:tblPrEx>
          <w:tblLayout w:type="fixed"/>
          <w:tblCellMar>
            <w:top w:w="0" w:type="dxa"/>
            <w:left w:w="108" w:type="dxa"/>
            <w:bottom w:w="0" w:type="dxa"/>
            <w:right w:w="108" w:type="dxa"/>
          </w:tblCellMar>
        </w:tblPrEx>
        <w:trPr>
          <w:trHeight w:val="105" w:hRule="atLeast"/>
        </w:trPr>
        <w:tc>
          <w:tcPr>
            <w:tcW w:w="6785" w:type="dxa"/>
            <w:gridSpan w:val="5"/>
            <w:tcBorders>
              <w:bottom w:val="single" w:color="auto" w:sz="4" w:space="0"/>
            </w:tcBorders>
          </w:tcPr>
          <w:p>
            <w:pPr>
              <w:adjustRightInd w:val="0"/>
              <w:snapToGrid w:val="0"/>
              <w:spacing w:line="360" w:lineRule="exact"/>
              <w:rPr>
                <w:rFonts w:ascii="宋体" w:hAnsi="宋体" w:cs="Calibri"/>
                <w:b/>
                <w:color w:val="000000" w:themeColor="text1"/>
                <w:sz w:val="24"/>
                <w:szCs w:val="22"/>
                <w14:textFill>
                  <w14:solidFill>
                    <w14:schemeClr w14:val="tx1"/>
                  </w14:solidFill>
                </w14:textFill>
              </w:rPr>
            </w:pPr>
            <w:r>
              <w:rPr>
                <w:rFonts w:hint="eastAsia" w:ascii="宋体" w:hAnsi="宋体" w:eastAsia="宋体" w:cs="Calibri"/>
                <w:b/>
                <w:color w:val="000000" w:themeColor="text1"/>
                <w:sz w:val="24"/>
                <w:szCs w:val="22"/>
                <w14:textFill>
                  <w14:solidFill>
                    <w14:schemeClr w14:val="tx1"/>
                  </w14:solidFill>
                </w14:textFill>
              </w:rPr>
              <w:t>5.</w:t>
            </w:r>
            <w:r>
              <w:rPr>
                <w:rFonts w:hint="eastAsia" w:ascii="宋体" w:hAnsi="宋体" w:cs="Calibri"/>
                <w:b/>
                <w:color w:val="000000" w:themeColor="text1"/>
                <w:sz w:val="24"/>
                <w:szCs w:val="22"/>
                <w14:textFill>
                  <w14:solidFill>
                    <w14:schemeClr w14:val="tx1"/>
                  </w14:solidFill>
                </w14:textFill>
              </w:rPr>
              <w:t>10</w:t>
            </w:r>
            <w:r>
              <w:rPr>
                <w:rFonts w:hint="eastAsia" w:ascii="宋体" w:hAnsi="宋体" w:eastAsia="宋体" w:cs="Calibri"/>
                <w:b/>
                <w:color w:val="000000" w:themeColor="text1"/>
                <w:sz w:val="24"/>
                <w:szCs w:val="22"/>
                <w14:textFill>
                  <w14:solidFill>
                    <w14:schemeClr w14:val="tx1"/>
                  </w14:solidFill>
                </w14:textFill>
              </w:rPr>
              <w:t xml:space="preserve">.1 </w:t>
            </w:r>
            <w:r>
              <w:rPr>
                <w:rFonts w:hint="eastAsia" w:ascii="宋体" w:hAnsi="宋体" w:cs="Calibri"/>
                <w:b/>
                <w:color w:val="000000" w:themeColor="text1"/>
                <w:sz w:val="24"/>
                <w:szCs w:val="22"/>
                <w14:textFill>
                  <w14:solidFill>
                    <w14:schemeClr w14:val="tx1"/>
                  </w14:solidFill>
                </w14:textFill>
              </w:rPr>
              <w:t>本期国债期货投资政策</w:t>
            </w:r>
          </w:p>
          <w:tbl>
            <w:tblPr>
              <w:tblStyle w:val="32"/>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6374" w:type="dxa"/>
                </w:tcPr>
                <w:p>
                  <w:pPr>
                    <w:adjustRightInd w:val="0"/>
                    <w:snapToGrid w:val="0"/>
                    <w:spacing w:line="360" w:lineRule="exact"/>
                    <w:ind w:right="-840" w:rightChars="-254"/>
                    <w:jc w:val="left"/>
                    <w:rPr>
                      <w:rFonts w:ascii="宋体" w:hAnsi="宋体" w:cs="Calibri"/>
                      <w:color w:val="000000" w:themeColor="text1"/>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（3139）</w:t>
                  </w:r>
                </w:p>
              </w:tc>
            </w:tr>
          </w:tbl>
          <w:p>
            <w:pPr>
              <w:adjustRightInd w:val="0"/>
              <w:snapToGrid w:val="0"/>
              <w:spacing w:line="360" w:lineRule="exact"/>
              <w:rPr>
                <w:rFonts w:eastAsia="宋体" w:cs="Calibri"/>
                <w:i/>
                <w:color w:val="000000" w:themeColor="text1"/>
                <w:szCs w:val="22"/>
                <w14:textFill>
                  <w14:solidFill>
                    <w14:schemeClr w14:val="tx1"/>
                  </w14:solidFill>
                </w14:textFill>
              </w:rPr>
            </w:pPr>
            <w:r>
              <w:rPr>
                <w:rFonts w:hint="eastAsia" w:ascii="宋体" w:hAnsi="宋体" w:eastAsia="宋体" w:cs="Calibri"/>
                <w:b/>
                <w:color w:val="000000" w:themeColor="text1"/>
                <w:sz w:val="24"/>
                <w:szCs w:val="22"/>
                <w14:textFill>
                  <w14:solidFill>
                    <w14:schemeClr w14:val="tx1"/>
                  </w14:solidFill>
                </w14:textFill>
              </w:rPr>
              <w:t>5.</w:t>
            </w:r>
            <w:r>
              <w:rPr>
                <w:rFonts w:hint="eastAsia" w:ascii="宋体" w:hAnsi="宋体" w:cs="Calibri"/>
                <w:b/>
                <w:color w:val="000000" w:themeColor="text1"/>
                <w:sz w:val="24"/>
                <w:szCs w:val="22"/>
                <w14:textFill>
                  <w14:solidFill>
                    <w14:schemeClr w14:val="tx1"/>
                  </w14:solidFill>
                </w14:textFill>
              </w:rPr>
              <w:t>10</w:t>
            </w:r>
            <w:r>
              <w:rPr>
                <w:rFonts w:hint="eastAsia" w:ascii="宋体" w:hAnsi="宋体" w:eastAsia="宋体" w:cs="Calibri"/>
                <w:b/>
                <w:color w:val="000000" w:themeColor="text1"/>
                <w:sz w:val="24"/>
                <w:szCs w:val="22"/>
                <w14:textFill>
                  <w14:solidFill>
                    <w14:schemeClr w14:val="tx1"/>
                  </w14:solidFill>
                </w14:textFill>
              </w:rPr>
              <w:t>.</w:t>
            </w:r>
            <w:r>
              <w:rPr>
                <w:rFonts w:hint="eastAsia" w:ascii="宋体" w:hAnsi="宋体" w:cs="Calibri"/>
                <w:b/>
                <w:color w:val="000000" w:themeColor="text1"/>
                <w:sz w:val="24"/>
                <w:szCs w:val="22"/>
                <w14:textFill>
                  <w14:solidFill>
                    <w14:schemeClr w14:val="tx1"/>
                  </w14:solidFill>
                </w14:textFill>
              </w:rPr>
              <w:t>2</w:t>
            </w:r>
            <w:r>
              <w:rPr>
                <w:rFonts w:hint="eastAsia" w:ascii="宋体" w:hAnsi="宋体" w:eastAsia="宋体" w:cs="Calibri"/>
                <w:b/>
                <w:color w:val="000000" w:themeColor="text1"/>
                <w:sz w:val="24"/>
                <w:szCs w:val="22"/>
                <w14:textFill>
                  <w14:solidFill>
                    <w14:schemeClr w14:val="tx1"/>
                  </w14:solidFill>
                </w14:textFill>
              </w:rPr>
              <w:t xml:space="preserve"> </w:t>
            </w:r>
            <w:r>
              <w:rPr>
                <w:rFonts w:hint="eastAsia" w:ascii="方正仿宋简体" w:hAnsi="宋体" w:cs="Calibri"/>
                <w:b/>
                <w:color w:val="000000" w:themeColor="text1"/>
                <w:sz w:val="24"/>
                <w:szCs w:val="22"/>
                <w14:textFill>
                  <w14:solidFill>
                    <w14:schemeClr w14:val="tx1"/>
                  </w14:solidFill>
                </w14:textFill>
              </w:rPr>
              <w:t>报告期末本基金投资的国债期货持仓和损益明细</w:t>
            </w:r>
          </w:p>
        </w:tc>
        <w:tc>
          <w:tcPr>
            <w:tcW w:w="1545" w:type="dxa"/>
            <w:tcBorders>
              <w:bottom w:val="single" w:color="auto" w:sz="4" w:space="0"/>
            </w:tcBorders>
          </w:tcPr>
          <w:p>
            <w:pPr>
              <w:pStyle w:val="57"/>
              <w:rPr>
                <w:rFonts w:ascii="宋体" w:hAnsi="宋体" w:cs="Calibri"/>
                <w:b/>
                <w:color w:val="000000" w:themeColor="text1"/>
                <w:kern w:val="2"/>
                <w:szCs w:val="22"/>
                <w14:textFill>
                  <w14:solidFill>
                    <w14:schemeClr w14:val="tx1"/>
                  </w14:solidFill>
                </w14:textFill>
              </w:rPr>
            </w:pPr>
          </w:p>
        </w:tc>
      </w:tr>
      <w:tr>
        <w:tblPrEx>
          <w:tblLayout w:type="fixed"/>
          <w:tblCellMar>
            <w:top w:w="0" w:type="dxa"/>
            <w:left w:w="108" w:type="dxa"/>
            <w:bottom w:w="0" w:type="dxa"/>
            <w:right w:w="108" w:type="dxa"/>
          </w:tblCellMar>
        </w:tblPrEx>
        <w:trPr>
          <w:trHeight w:val="105" w:hRule="atLeast"/>
        </w:trPr>
        <w:tc>
          <w:tcPr>
            <w:tcW w:w="1101" w:type="dxa"/>
            <w:tcBorders>
              <w:top w:val="single" w:color="auto" w:sz="4" w:space="0"/>
              <w:left w:val="single" w:color="auto" w:sz="4" w:space="0"/>
              <w:bottom w:val="single" w:color="auto" w:sz="4" w:space="0"/>
              <w:right w:val="single" w:color="auto" w:sz="4" w:space="0"/>
            </w:tcBorders>
          </w:tcPr>
          <w:p>
            <w:pPr>
              <w:pStyle w:val="57"/>
              <w:jc w:val="center"/>
              <w:rPr>
                <w:rFonts w:cs="Calibri"/>
                <w:color w:val="000000" w:themeColor="text1"/>
                <w:kern w:val="2"/>
                <w:sz w:val="21"/>
                <w:szCs w:val="22"/>
                <w14:textFill>
                  <w14:solidFill>
                    <w14:schemeClr w14:val="tx1"/>
                  </w14:solidFill>
                </w14:textFill>
              </w:rPr>
            </w:pPr>
            <w:r>
              <w:rPr>
                <w:rFonts w:cs="Calibri"/>
                <w:color w:val="000000" w:themeColor="text1"/>
                <w:kern w:val="2"/>
                <w:sz w:val="21"/>
                <w:szCs w:val="22"/>
                <w14:textFill>
                  <w14:solidFill>
                    <w14:schemeClr w14:val="tx1"/>
                  </w14:solidFill>
                </w14:textFill>
              </w:rPr>
              <w:t>代码</w:t>
            </w:r>
          </w:p>
        </w:tc>
        <w:tc>
          <w:tcPr>
            <w:tcW w:w="1417" w:type="dxa"/>
            <w:tcBorders>
              <w:top w:val="single" w:color="auto" w:sz="4" w:space="0"/>
              <w:left w:val="single" w:color="auto" w:sz="4" w:space="0"/>
              <w:bottom w:val="single" w:color="auto" w:sz="4" w:space="0"/>
              <w:right w:val="single" w:color="auto" w:sz="4" w:space="0"/>
            </w:tcBorders>
          </w:tcPr>
          <w:p>
            <w:pPr>
              <w:pStyle w:val="57"/>
              <w:jc w:val="center"/>
              <w:rPr>
                <w:rFonts w:cs="Calibri"/>
                <w:color w:val="000000" w:themeColor="text1"/>
                <w:kern w:val="2"/>
                <w:sz w:val="21"/>
                <w:szCs w:val="22"/>
                <w14:textFill>
                  <w14:solidFill>
                    <w14:schemeClr w14:val="tx1"/>
                  </w14:solidFill>
                </w14:textFill>
              </w:rPr>
            </w:pPr>
            <w:r>
              <w:rPr>
                <w:rFonts w:cs="Calibri"/>
                <w:color w:val="000000" w:themeColor="text1"/>
                <w:kern w:val="2"/>
                <w:sz w:val="21"/>
                <w:szCs w:val="22"/>
                <w14:textFill>
                  <w14:solidFill>
                    <w14:schemeClr w14:val="tx1"/>
                  </w14:solidFill>
                </w14:textFill>
              </w:rPr>
              <w:t>名称</w:t>
            </w:r>
          </w:p>
        </w:tc>
        <w:tc>
          <w:tcPr>
            <w:tcW w:w="1422" w:type="dxa"/>
            <w:tcBorders>
              <w:top w:val="single" w:color="auto" w:sz="4" w:space="0"/>
              <w:left w:val="single" w:color="auto" w:sz="4" w:space="0"/>
              <w:bottom w:val="single" w:color="auto" w:sz="4" w:space="0"/>
              <w:right w:val="single" w:color="auto" w:sz="4" w:space="0"/>
            </w:tcBorders>
          </w:tcPr>
          <w:p>
            <w:pPr>
              <w:pStyle w:val="57"/>
              <w:jc w:val="center"/>
              <w:rPr>
                <w:rFonts w:cs="Calibri"/>
                <w:color w:val="000000" w:themeColor="text1"/>
                <w:kern w:val="2"/>
                <w:sz w:val="21"/>
                <w:szCs w:val="22"/>
                <w14:textFill>
                  <w14:solidFill>
                    <w14:schemeClr w14:val="tx1"/>
                  </w14:solidFill>
                </w14:textFill>
              </w:rPr>
            </w:pPr>
            <w:r>
              <w:rPr>
                <w:rFonts w:cs="Calibri"/>
                <w:color w:val="000000" w:themeColor="text1"/>
                <w:kern w:val="2"/>
                <w:sz w:val="21"/>
                <w:szCs w:val="22"/>
                <w14:textFill>
                  <w14:solidFill>
                    <w14:schemeClr w14:val="tx1"/>
                  </w14:solidFill>
                </w14:textFill>
              </w:rPr>
              <w:t>持仓量</w:t>
            </w:r>
            <w:r>
              <w:rPr>
                <w:rStyle w:val="31"/>
                <w:rFonts w:cs="Calibri"/>
                <w:color w:val="000000" w:themeColor="text1"/>
                <w:kern w:val="2"/>
                <w:sz w:val="21"/>
                <w:szCs w:val="22"/>
                <w14:textFill>
                  <w14:solidFill>
                    <w14:schemeClr w14:val="tx1"/>
                  </w14:solidFill>
                </w14:textFill>
              </w:rPr>
              <w:footnoteReference w:id="51"/>
            </w:r>
          </w:p>
          <w:p>
            <w:pPr>
              <w:pStyle w:val="57"/>
              <w:jc w:val="center"/>
              <w:rPr>
                <w:rFonts w:cs="Calibri"/>
                <w:color w:val="000000" w:themeColor="text1"/>
                <w:kern w:val="2"/>
                <w:sz w:val="21"/>
                <w:szCs w:val="22"/>
                <w14:textFill>
                  <w14:solidFill>
                    <w14:schemeClr w14:val="tx1"/>
                  </w14:solidFill>
                </w14:textFill>
              </w:rPr>
            </w:pPr>
            <w:r>
              <w:rPr>
                <w:rFonts w:cs="Calibri"/>
                <w:color w:val="000000" w:themeColor="text1"/>
                <w:kern w:val="2"/>
                <w:sz w:val="21"/>
                <w:szCs w:val="22"/>
                <w14:textFill>
                  <w14:solidFill>
                    <w14:schemeClr w14:val="tx1"/>
                  </w14:solidFill>
                </w14:textFill>
              </w:rPr>
              <w:t>（买/卖）</w:t>
            </w:r>
          </w:p>
        </w:tc>
        <w:tc>
          <w:tcPr>
            <w:tcW w:w="1422" w:type="dxa"/>
            <w:tcBorders>
              <w:top w:val="single" w:color="auto" w:sz="4" w:space="0"/>
              <w:left w:val="single" w:color="auto" w:sz="4" w:space="0"/>
              <w:bottom w:val="single" w:color="auto" w:sz="4" w:space="0"/>
              <w:right w:val="single" w:color="auto" w:sz="4" w:space="0"/>
            </w:tcBorders>
          </w:tcPr>
          <w:p>
            <w:pPr>
              <w:pStyle w:val="57"/>
              <w:jc w:val="center"/>
              <w:rPr>
                <w:rFonts w:cs="Calibri"/>
                <w:color w:val="000000" w:themeColor="text1"/>
                <w:kern w:val="2"/>
                <w:sz w:val="21"/>
                <w:szCs w:val="22"/>
                <w14:textFill>
                  <w14:solidFill>
                    <w14:schemeClr w14:val="tx1"/>
                  </w14:solidFill>
                </w14:textFill>
              </w:rPr>
            </w:pPr>
            <w:r>
              <w:rPr>
                <w:rFonts w:cs="Calibri"/>
                <w:color w:val="000000" w:themeColor="text1"/>
                <w:kern w:val="2"/>
                <w:sz w:val="21"/>
                <w:szCs w:val="22"/>
                <w14:textFill>
                  <w14:solidFill>
                    <w14:schemeClr w14:val="tx1"/>
                  </w14:solidFill>
                </w14:textFill>
              </w:rPr>
              <w:t>合约市值</w:t>
            </w:r>
          </w:p>
          <w:p>
            <w:pPr>
              <w:pStyle w:val="57"/>
              <w:jc w:val="center"/>
              <w:rPr>
                <w:rFonts w:cs="Calibri"/>
                <w:color w:val="000000" w:themeColor="text1"/>
                <w:kern w:val="2"/>
                <w:sz w:val="21"/>
                <w:szCs w:val="22"/>
                <w14:textFill>
                  <w14:solidFill>
                    <w14:schemeClr w14:val="tx1"/>
                  </w14:solidFill>
                </w14:textFill>
              </w:rPr>
            </w:pPr>
            <w:r>
              <w:rPr>
                <w:rFonts w:hint="eastAsia" w:cs="Calibri"/>
                <w:color w:val="000000" w:themeColor="text1"/>
                <w:kern w:val="2"/>
                <w:sz w:val="21"/>
                <w:szCs w:val="22"/>
                <w14:textFill>
                  <w14:solidFill>
                    <w14:schemeClr w14:val="tx1"/>
                  </w14:solidFill>
                </w14:textFill>
              </w:rPr>
              <w:t>(元)</w:t>
            </w:r>
          </w:p>
        </w:tc>
        <w:tc>
          <w:tcPr>
            <w:tcW w:w="1423" w:type="dxa"/>
            <w:tcBorders>
              <w:top w:val="single" w:color="auto" w:sz="4" w:space="0"/>
              <w:left w:val="single" w:color="auto" w:sz="4" w:space="0"/>
              <w:bottom w:val="single" w:color="auto" w:sz="4" w:space="0"/>
              <w:right w:val="single" w:color="auto" w:sz="4" w:space="0"/>
            </w:tcBorders>
          </w:tcPr>
          <w:p>
            <w:pPr>
              <w:pStyle w:val="57"/>
              <w:jc w:val="center"/>
              <w:rPr>
                <w:rFonts w:cs="Calibri"/>
                <w:color w:val="000000" w:themeColor="text1"/>
                <w:kern w:val="2"/>
                <w:sz w:val="21"/>
                <w:szCs w:val="22"/>
                <w14:textFill>
                  <w14:solidFill>
                    <w14:schemeClr w14:val="tx1"/>
                  </w14:solidFill>
                </w14:textFill>
              </w:rPr>
            </w:pPr>
            <w:r>
              <w:rPr>
                <w:rFonts w:cs="Calibri"/>
                <w:color w:val="000000" w:themeColor="text1"/>
                <w:kern w:val="2"/>
                <w:sz w:val="21"/>
                <w:szCs w:val="22"/>
                <w14:textFill>
                  <w14:solidFill>
                    <w14:schemeClr w14:val="tx1"/>
                  </w14:solidFill>
                </w14:textFill>
              </w:rPr>
              <w:t>公允价值变动</w:t>
            </w:r>
            <w:r>
              <w:rPr>
                <w:rFonts w:hint="eastAsia" w:cs="Calibri"/>
                <w:color w:val="000000" w:themeColor="text1"/>
                <w:kern w:val="2"/>
                <w:sz w:val="21"/>
                <w:szCs w:val="22"/>
                <w14:textFill>
                  <w14:solidFill>
                    <w14:schemeClr w14:val="tx1"/>
                  </w14:solidFill>
                </w14:textFill>
              </w:rPr>
              <w:t>（元）</w:t>
            </w:r>
          </w:p>
        </w:tc>
        <w:tc>
          <w:tcPr>
            <w:tcW w:w="1545" w:type="dxa"/>
            <w:tcBorders>
              <w:top w:val="single" w:color="auto" w:sz="4" w:space="0"/>
              <w:left w:val="single" w:color="auto" w:sz="4" w:space="0"/>
              <w:bottom w:val="single" w:color="auto" w:sz="4" w:space="0"/>
              <w:right w:val="single" w:color="auto" w:sz="4" w:space="0"/>
            </w:tcBorders>
          </w:tcPr>
          <w:p>
            <w:pPr>
              <w:pStyle w:val="57"/>
              <w:jc w:val="center"/>
              <w:rPr>
                <w:rFonts w:cs="Calibri"/>
                <w:color w:val="000000" w:themeColor="text1"/>
                <w:kern w:val="2"/>
                <w:sz w:val="21"/>
                <w:szCs w:val="22"/>
                <w14:textFill>
                  <w14:solidFill>
                    <w14:schemeClr w14:val="tx1"/>
                  </w14:solidFill>
                </w14:textFill>
              </w:rPr>
            </w:pPr>
            <w:r>
              <w:rPr>
                <w:rFonts w:hint="eastAsia" w:cs="Calibri"/>
                <w:color w:val="000000" w:themeColor="text1"/>
                <w:kern w:val="2"/>
                <w:sz w:val="21"/>
                <w:szCs w:val="22"/>
                <w14:textFill>
                  <w14:solidFill>
                    <w14:schemeClr w14:val="tx1"/>
                  </w14:solidFill>
                </w14:textFill>
              </w:rPr>
              <w:t>风险指标说明</w:t>
            </w:r>
          </w:p>
        </w:tc>
      </w:tr>
      <w:tr>
        <w:tblPrEx>
          <w:tblLayout w:type="fixed"/>
          <w:tblCellMar>
            <w:top w:w="0" w:type="dxa"/>
            <w:left w:w="108" w:type="dxa"/>
            <w:bottom w:w="0" w:type="dxa"/>
            <w:right w:w="108" w:type="dxa"/>
          </w:tblCellMar>
        </w:tblPrEx>
        <w:trPr>
          <w:trHeight w:val="105" w:hRule="atLeast"/>
        </w:trPr>
        <w:tc>
          <w:tcPr>
            <w:tcW w:w="1101"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（3141）</w:t>
            </w:r>
          </w:p>
        </w:tc>
        <w:tc>
          <w:tcPr>
            <w:tcW w:w="1417"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（3142）</w:t>
            </w:r>
          </w:p>
        </w:tc>
        <w:tc>
          <w:tcPr>
            <w:tcW w:w="1422"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（3143）</w:t>
            </w:r>
          </w:p>
        </w:tc>
        <w:tc>
          <w:tcPr>
            <w:tcW w:w="1422"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（3144）</w:t>
            </w:r>
          </w:p>
        </w:tc>
        <w:tc>
          <w:tcPr>
            <w:tcW w:w="1423"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（3145）</w:t>
            </w:r>
          </w:p>
        </w:tc>
        <w:tc>
          <w:tcPr>
            <w:tcW w:w="154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（3146）</w:t>
            </w:r>
          </w:p>
        </w:tc>
      </w:tr>
      <w:tr>
        <w:tblPrEx>
          <w:tblLayout w:type="fixed"/>
          <w:tblCellMar>
            <w:top w:w="0" w:type="dxa"/>
            <w:left w:w="108" w:type="dxa"/>
            <w:bottom w:w="0" w:type="dxa"/>
            <w:right w:w="108" w:type="dxa"/>
          </w:tblCellMar>
        </w:tblPrEx>
        <w:trPr>
          <w:trHeight w:val="105" w:hRule="atLeast"/>
        </w:trPr>
        <w:tc>
          <w:tcPr>
            <w:tcW w:w="1101"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p>
        </w:tc>
        <w:tc>
          <w:tcPr>
            <w:tcW w:w="1417"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p>
        </w:tc>
        <w:tc>
          <w:tcPr>
            <w:tcW w:w="1422"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p>
        </w:tc>
        <w:tc>
          <w:tcPr>
            <w:tcW w:w="1422"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p>
        </w:tc>
        <w:tc>
          <w:tcPr>
            <w:tcW w:w="1423"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p>
        </w:tc>
        <w:tc>
          <w:tcPr>
            <w:tcW w:w="154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eastAsia="宋体" w:cs="Calibri"/>
                <w:color w:val="000000" w:themeColor="text1"/>
                <w:kern w:val="0"/>
                <w:sz w:val="18"/>
                <w:szCs w:val="22"/>
                <w14:textFill>
                  <w14:solidFill>
                    <w14:schemeClr w14:val="tx1"/>
                  </w14:solidFill>
                </w14:textFill>
              </w:rPr>
            </w:pPr>
          </w:p>
        </w:tc>
      </w:tr>
      <w:tr>
        <w:tblPrEx>
          <w:tblLayout w:type="fixed"/>
          <w:tblCellMar>
            <w:top w:w="0" w:type="dxa"/>
            <w:left w:w="108" w:type="dxa"/>
            <w:bottom w:w="0" w:type="dxa"/>
            <w:right w:w="108" w:type="dxa"/>
          </w:tblCellMar>
        </w:tblPrEx>
        <w:trPr>
          <w:trHeight w:val="105" w:hRule="atLeast"/>
        </w:trPr>
        <w:tc>
          <w:tcPr>
            <w:tcW w:w="1101"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p>
        </w:tc>
        <w:tc>
          <w:tcPr>
            <w:tcW w:w="1417"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p>
        </w:tc>
        <w:tc>
          <w:tcPr>
            <w:tcW w:w="1422"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p>
        </w:tc>
        <w:tc>
          <w:tcPr>
            <w:tcW w:w="1422"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p>
        </w:tc>
        <w:tc>
          <w:tcPr>
            <w:tcW w:w="1423" w:type="dxa"/>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p>
        </w:tc>
        <w:tc>
          <w:tcPr>
            <w:tcW w:w="154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eastAsia="宋体" w:cs="Calibri"/>
                <w:color w:val="000000" w:themeColor="text1"/>
                <w:kern w:val="0"/>
                <w:sz w:val="18"/>
                <w:szCs w:val="22"/>
                <w14:textFill>
                  <w14:solidFill>
                    <w14:schemeClr w14:val="tx1"/>
                  </w14:solidFill>
                </w14:textFill>
              </w:rPr>
            </w:pPr>
          </w:p>
        </w:tc>
      </w:tr>
      <w:tr>
        <w:tblPrEx>
          <w:tblLayout w:type="fixed"/>
          <w:tblCellMar>
            <w:top w:w="0" w:type="dxa"/>
            <w:left w:w="108" w:type="dxa"/>
            <w:bottom w:w="0" w:type="dxa"/>
            <w:right w:w="108" w:type="dxa"/>
          </w:tblCellMar>
        </w:tblPrEx>
        <w:trPr>
          <w:trHeight w:val="105" w:hRule="atLeast"/>
        </w:trPr>
        <w:tc>
          <w:tcPr>
            <w:tcW w:w="6785" w:type="dxa"/>
            <w:gridSpan w:val="5"/>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r>
              <w:rPr>
                <w:rFonts w:cs="Calibri"/>
                <w:color w:val="000000" w:themeColor="text1"/>
                <w:kern w:val="2"/>
                <w:sz w:val="21"/>
                <w:szCs w:val="22"/>
                <w14:textFill>
                  <w14:solidFill>
                    <w14:schemeClr w14:val="tx1"/>
                  </w14:solidFill>
                </w14:textFill>
              </w:rPr>
              <w:t>公允价值变动总额合计</w:t>
            </w:r>
            <w:r>
              <w:rPr>
                <w:rFonts w:hint="eastAsia" w:cs="Calibri"/>
                <w:color w:val="000000" w:themeColor="text1"/>
                <w:kern w:val="2"/>
                <w:sz w:val="21"/>
                <w:szCs w:val="22"/>
                <w14:textFill>
                  <w14:solidFill>
                    <w14:schemeClr w14:val="tx1"/>
                  </w14:solidFill>
                </w14:textFill>
              </w:rPr>
              <w:t>（元）</w:t>
            </w:r>
          </w:p>
        </w:tc>
        <w:tc>
          <w:tcPr>
            <w:tcW w:w="154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（3147）</w:t>
            </w:r>
          </w:p>
        </w:tc>
      </w:tr>
      <w:tr>
        <w:tblPrEx>
          <w:tblLayout w:type="fixed"/>
          <w:tblCellMar>
            <w:top w:w="0" w:type="dxa"/>
            <w:left w:w="108" w:type="dxa"/>
            <w:bottom w:w="0" w:type="dxa"/>
            <w:right w:w="108" w:type="dxa"/>
          </w:tblCellMar>
        </w:tblPrEx>
        <w:trPr>
          <w:trHeight w:val="105" w:hRule="atLeast"/>
        </w:trPr>
        <w:tc>
          <w:tcPr>
            <w:tcW w:w="6785" w:type="dxa"/>
            <w:gridSpan w:val="5"/>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r>
              <w:rPr>
                <w:rFonts w:hint="eastAsia" w:cs="Calibri"/>
                <w:color w:val="000000" w:themeColor="text1"/>
                <w:kern w:val="2"/>
                <w:sz w:val="21"/>
                <w:szCs w:val="22"/>
                <w14:textFill>
                  <w14:solidFill>
                    <w14:schemeClr w14:val="tx1"/>
                  </w14:solidFill>
                </w14:textFill>
              </w:rPr>
              <w:t>国债</w:t>
            </w:r>
            <w:r>
              <w:rPr>
                <w:rFonts w:cs="Calibri"/>
                <w:color w:val="000000" w:themeColor="text1"/>
                <w:kern w:val="2"/>
                <w:sz w:val="21"/>
                <w:szCs w:val="22"/>
                <w14:textFill>
                  <w14:solidFill>
                    <w14:schemeClr w14:val="tx1"/>
                  </w14:solidFill>
                </w14:textFill>
              </w:rPr>
              <w:t>期货投资</w:t>
            </w:r>
            <w:r>
              <w:rPr>
                <w:rFonts w:hint="eastAsia" w:cs="Calibri"/>
                <w:color w:val="000000" w:themeColor="text1"/>
                <w:kern w:val="2"/>
                <w:sz w:val="21"/>
                <w:szCs w:val="22"/>
                <w14:textFill>
                  <w14:solidFill>
                    <w14:schemeClr w14:val="tx1"/>
                  </w14:solidFill>
                </w14:textFill>
              </w:rPr>
              <w:t>本期收益（元）</w:t>
            </w:r>
          </w:p>
        </w:tc>
        <w:tc>
          <w:tcPr>
            <w:tcW w:w="154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（3148）</w:t>
            </w:r>
          </w:p>
        </w:tc>
      </w:tr>
      <w:tr>
        <w:tblPrEx>
          <w:tblLayout w:type="fixed"/>
          <w:tblCellMar>
            <w:top w:w="0" w:type="dxa"/>
            <w:left w:w="108" w:type="dxa"/>
            <w:bottom w:w="0" w:type="dxa"/>
            <w:right w:w="108" w:type="dxa"/>
          </w:tblCellMar>
        </w:tblPrEx>
        <w:trPr>
          <w:trHeight w:val="105" w:hRule="atLeast"/>
        </w:trPr>
        <w:tc>
          <w:tcPr>
            <w:tcW w:w="6785" w:type="dxa"/>
            <w:gridSpan w:val="5"/>
            <w:tcBorders>
              <w:top w:val="single" w:color="auto" w:sz="4" w:space="0"/>
              <w:left w:val="single" w:color="auto" w:sz="4" w:space="0"/>
              <w:bottom w:val="single" w:color="auto" w:sz="4" w:space="0"/>
              <w:right w:val="single" w:color="auto" w:sz="4" w:space="0"/>
            </w:tcBorders>
          </w:tcPr>
          <w:p>
            <w:pPr>
              <w:pStyle w:val="57"/>
              <w:rPr>
                <w:rFonts w:cs="Calibri"/>
                <w:color w:val="000000" w:themeColor="text1"/>
                <w:kern w:val="2"/>
                <w:sz w:val="21"/>
                <w:szCs w:val="22"/>
                <w14:textFill>
                  <w14:solidFill>
                    <w14:schemeClr w14:val="tx1"/>
                  </w14:solidFill>
                </w14:textFill>
              </w:rPr>
            </w:pPr>
            <w:r>
              <w:rPr>
                <w:rFonts w:hint="eastAsia" w:cs="Calibri"/>
                <w:color w:val="000000" w:themeColor="text1"/>
                <w:kern w:val="2"/>
                <w:sz w:val="21"/>
                <w:szCs w:val="22"/>
                <w14:textFill>
                  <w14:solidFill>
                    <w14:schemeClr w14:val="tx1"/>
                  </w14:solidFill>
                </w14:textFill>
              </w:rPr>
              <w:t>国债</w:t>
            </w:r>
            <w:r>
              <w:rPr>
                <w:rFonts w:cs="Calibri"/>
                <w:color w:val="000000" w:themeColor="text1"/>
                <w:kern w:val="2"/>
                <w:sz w:val="21"/>
                <w:szCs w:val="22"/>
                <w14:textFill>
                  <w14:solidFill>
                    <w14:schemeClr w14:val="tx1"/>
                  </w14:solidFill>
                </w14:textFill>
              </w:rPr>
              <w:t>期货投资</w:t>
            </w:r>
            <w:r>
              <w:rPr>
                <w:rFonts w:hint="eastAsia" w:cs="Calibri"/>
                <w:color w:val="000000" w:themeColor="text1"/>
                <w:kern w:val="2"/>
                <w:sz w:val="21"/>
                <w:szCs w:val="22"/>
                <w14:textFill>
                  <w14:solidFill>
                    <w14:schemeClr w14:val="tx1"/>
                  </w14:solidFill>
                </w14:textFill>
              </w:rPr>
              <w:t>本期</w:t>
            </w:r>
            <w:r>
              <w:rPr>
                <w:rFonts w:cs="Calibri"/>
                <w:color w:val="000000" w:themeColor="text1"/>
                <w:kern w:val="2"/>
                <w:sz w:val="21"/>
                <w:szCs w:val="22"/>
                <w14:textFill>
                  <w14:solidFill>
                    <w14:schemeClr w14:val="tx1"/>
                  </w14:solidFill>
                </w14:textFill>
              </w:rPr>
              <w:t>公允价值变动</w:t>
            </w:r>
            <w:r>
              <w:rPr>
                <w:rFonts w:hint="eastAsia" w:cs="Calibri"/>
                <w:color w:val="000000" w:themeColor="text1"/>
                <w:kern w:val="2"/>
                <w:sz w:val="21"/>
                <w:szCs w:val="22"/>
                <w14:textFill>
                  <w14:solidFill>
                    <w14:schemeClr w14:val="tx1"/>
                  </w14:solidFill>
                </w14:textFill>
              </w:rPr>
              <w:t>（元）</w:t>
            </w:r>
          </w:p>
        </w:tc>
        <w:tc>
          <w:tcPr>
            <w:tcW w:w="154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（3149）</w:t>
            </w:r>
          </w:p>
        </w:tc>
      </w:tr>
    </w:tbl>
    <w:p>
      <w:pPr>
        <w:adjustRightInd w:val="0"/>
        <w:snapToGrid w:val="0"/>
        <w:spacing w:line="360" w:lineRule="exact"/>
        <w:rPr>
          <w:rFonts w:ascii="宋体" w:hAnsi="宋体" w:eastAsia="宋体"/>
          <w:b/>
          <w:color w:val="000000" w:themeColor="text1"/>
          <w:sz w:val="24"/>
          <w14:textFill>
            <w14:solidFill>
              <w14:schemeClr w14:val="tx1"/>
            </w14:solidFill>
          </w14:textFill>
        </w:rPr>
      </w:pPr>
      <w:r>
        <w:rPr>
          <w:rFonts w:hint="eastAsia" w:eastAsia="宋体"/>
          <w:color w:val="000000" w:themeColor="text1"/>
          <w:sz w:val="21"/>
          <w:szCs w:val="21"/>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（3150）</w:t>
      </w:r>
    </w:p>
    <w:p>
      <w:pPr>
        <w:adjustRightInd w:val="0"/>
        <w:snapToGrid w:val="0"/>
        <w:spacing w:line="360" w:lineRule="exact"/>
        <w:rPr>
          <w:rFonts w:ascii="宋体" w:hAnsi="宋体" w:eastAsia="宋体"/>
          <w:b/>
          <w:color w:val="000000" w:themeColor="text1"/>
          <w:sz w:val="24"/>
          <w14:textFill>
            <w14:solidFill>
              <w14:schemeClr w14:val="tx1"/>
            </w14:solidFill>
          </w14:textFill>
        </w:rPr>
      </w:pPr>
      <w:r>
        <w:rPr>
          <w:rFonts w:hint="eastAsia" w:ascii="宋体" w:hAnsi="宋体" w:eastAsia="宋体"/>
          <w:b/>
          <w:color w:val="000000" w:themeColor="text1"/>
          <w:sz w:val="24"/>
          <w14:textFill>
            <w14:solidFill>
              <w14:schemeClr w14:val="tx1"/>
            </w14:solidFill>
          </w14:textFill>
        </w:rPr>
        <w:t>5.</w:t>
      </w:r>
      <w:r>
        <w:rPr>
          <w:rFonts w:hint="eastAsia" w:ascii="宋体" w:hAnsi="宋体"/>
          <w:b/>
          <w:color w:val="000000" w:themeColor="text1"/>
          <w:sz w:val="24"/>
          <w14:textFill>
            <w14:solidFill>
              <w14:schemeClr w14:val="tx1"/>
            </w14:solidFill>
          </w14:textFill>
        </w:rPr>
        <w:t>10</w:t>
      </w:r>
      <w:r>
        <w:rPr>
          <w:rFonts w:hint="eastAsia" w:ascii="宋体" w:hAnsi="宋体" w:eastAsia="宋体"/>
          <w:b/>
          <w:color w:val="000000" w:themeColor="text1"/>
          <w:sz w:val="24"/>
          <w14:textFill>
            <w14:solidFill>
              <w14:schemeClr w14:val="tx1"/>
            </w14:solidFill>
          </w14:textFill>
        </w:rPr>
        <w:t>.</w:t>
      </w:r>
      <w:r>
        <w:rPr>
          <w:rFonts w:hint="eastAsia" w:ascii="宋体" w:hAnsi="宋体"/>
          <w:b/>
          <w:color w:val="000000" w:themeColor="text1"/>
          <w:sz w:val="24"/>
          <w14:textFill>
            <w14:solidFill>
              <w14:schemeClr w14:val="tx1"/>
            </w14:solidFill>
          </w14:textFill>
        </w:rPr>
        <w:t>3</w:t>
      </w:r>
      <w:r>
        <w:rPr>
          <w:rFonts w:hint="eastAsia" w:ascii="宋体" w:hAnsi="宋体" w:eastAsia="宋体"/>
          <w:b/>
          <w:color w:val="000000" w:themeColor="text1"/>
          <w:sz w:val="24"/>
          <w14:textFill>
            <w14:solidFill>
              <w14:schemeClr w14:val="tx1"/>
            </w14:solidFill>
          </w14:textFill>
        </w:rPr>
        <w:t xml:space="preserve"> </w:t>
      </w:r>
      <w:r>
        <w:rPr>
          <w:rFonts w:hint="eastAsia" w:ascii="方正仿宋简体" w:hAnsi="宋体"/>
          <w:b/>
          <w:color w:val="000000" w:themeColor="text1"/>
          <w:sz w:val="24"/>
          <w14:textFill>
            <w14:solidFill>
              <w14:schemeClr w14:val="tx1"/>
            </w14:solidFill>
          </w14:textFill>
        </w:rPr>
        <w:t>本期国债期货投资评价</w:t>
      </w:r>
      <w:r>
        <w:rPr>
          <w:rStyle w:val="31"/>
          <w:rFonts w:ascii="宋体" w:hAnsi="宋体" w:eastAsia="宋体"/>
          <w:b/>
          <w:color w:val="000000" w:themeColor="text1"/>
          <w:sz w:val="24"/>
          <w14:textFill>
            <w14:solidFill>
              <w14:schemeClr w14:val="tx1"/>
            </w14:solidFill>
          </w14:textFill>
        </w:rPr>
        <w:footnoteReference w:id="52"/>
      </w:r>
    </w:p>
    <w:tbl>
      <w:tblPr>
        <w:tblStyle w:val="3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0" w:hRule="atLeast"/>
        </w:trPr>
        <w:tc>
          <w:tcPr>
            <w:tcW w:w="8330" w:type="dxa"/>
          </w:tcPr>
          <w:p>
            <w:pPr>
              <w:adjustRightInd w:val="0"/>
              <w:snapToGrid w:val="0"/>
              <w:spacing w:line="360" w:lineRule="exact"/>
              <w:rPr>
                <w:rFonts w:ascii="宋体" w:hAnsi="宋体" w:eastAsia="宋体" w:cs="Calibri"/>
                <w:color w:val="000000" w:themeColor="text1"/>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(3151)</w:t>
            </w:r>
          </w:p>
        </w:tc>
      </w:tr>
    </w:tbl>
    <w:p>
      <w:pPr>
        <w:adjustRightInd w:val="0"/>
        <w:snapToGrid w:val="0"/>
        <w:spacing w:line="540" w:lineRule="exact"/>
        <w:rPr>
          <w:rFonts w:ascii="仿宋" w:hAnsi="仿宋" w:eastAsia="仿宋"/>
          <w:color w:val="000000" w:themeColor="text1"/>
          <w:szCs w:val="32"/>
          <w14:textFill>
            <w14:solidFill>
              <w14:schemeClr w14:val="tx1"/>
            </w14:solidFill>
          </w14:textFill>
        </w:rPr>
      </w:pPr>
      <w:r>
        <w:rPr>
          <w:rFonts w:hint="eastAsia" w:ascii="方正仿宋简体" w:hAnsi="宋体"/>
          <w:b/>
          <w:color w:val="000000" w:themeColor="text1"/>
          <w:sz w:val="24"/>
          <w14:textFill>
            <w14:solidFill>
              <w14:schemeClr w14:val="tx1"/>
            </w14:solidFill>
          </w14:textFill>
        </w:rPr>
        <w:t>5</w:t>
      </w:r>
      <w:r>
        <w:rPr>
          <w:rFonts w:ascii="方正仿宋简体" w:hAnsi="宋体"/>
          <w:b/>
          <w:color w:val="000000" w:themeColor="text1"/>
          <w:sz w:val="24"/>
          <w14:textFill>
            <w14:solidFill>
              <w14:schemeClr w14:val="tx1"/>
            </w14:solidFill>
          </w14:textFill>
        </w:rPr>
        <w:t>.11 市场中性策略执行情况</w:t>
      </w:r>
      <w:r>
        <w:rPr>
          <w:rStyle w:val="31"/>
          <w:rFonts w:ascii="仿宋" w:hAnsi="仿宋" w:eastAsia="仿宋"/>
          <w:color w:val="000000" w:themeColor="text1"/>
          <w:szCs w:val="32"/>
          <w14:textFill>
            <w14:solidFill>
              <w14:schemeClr w14:val="tx1"/>
            </w14:solidFill>
          </w14:textFill>
        </w:rPr>
        <w:footnoteReference w:id="53"/>
      </w:r>
    </w:p>
    <w:p>
      <w:pPr>
        <w:adjustRightInd w:val="0"/>
        <w:snapToGrid w:val="0"/>
        <w:spacing w:line="540" w:lineRule="exact"/>
        <w:ind w:firstLine="502"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截至本报告期末，本基金持有股票资产XXX</w:t>
      </w:r>
      <w:r>
        <w:rPr>
          <w:rFonts w:hint="eastAsia" w:ascii="宋体" w:hAnsi="宋体" w:eastAsia="宋体"/>
          <w:color w:val="000000" w:themeColor="text1"/>
          <w:kern w:val="0"/>
          <w:sz w:val="18"/>
          <w14:textFill>
            <w14:solidFill>
              <w14:schemeClr w14:val="tx1"/>
            </w14:solidFill>
          </w14:textFill>
        </w:rPr>
        <w:t>（1051）</w:t>
      </w:r>
      <w:r>
        <w:rPr>
          <w:rFonts w:hint="eastAsia" w:ascii="宋体" w:hAnsi="宋体" w:eastAsia="宋体" w:cs="宋体"/>
          <w:color w:val="000000" w:themeColor="text1"/>
          <w:sz w:val="24"/>
          <w14:textFill>
            <w14:solidFill>
              <w14:schemeClr w14:val="tx1"/>
            </w14:solidFill>
          </w14:textFill>
        </w:rPr>
        <w:t>元，占基金资产净值的比例为XX</w:t>
      </w:r>
      <w:r>
        <w:rPr>
          <w:rFonts w:hint="eastAsia" w:ascii="宋体" w:hAnsi="宋体" w:eastAsia="宋体"/>
          <w:color w:val="000000" w:themeColor="text1"/>
          <w:kern w:val="0"/>
          <w:sz w:val="18"/>
          <w14:textFill>
            <w14:solidFill>
              <w14:schemeClr w14:val="tx1"/>
            </w14:solidFill>
          </w14:textFill>
        </w:rPr>
        <w:t>（3577）</w:t>
      </w:r>
      <w:r>
        <w:rPr>
          <w:rFonts w:hint="eastAsia" w:ascii="宋体" w:hAnsi="宋体" w:eastAsia="宋体" w:cs="宋体"/>
          <w:color w:val="000000" w:themeColor="text1"/>
          <w:sz w:val="24"/>
          <w14:textFill>
            <w14:solidFill>
              <w14:schemeClr w14:val="tx1"/>
            </w14:solidFill>
          </w14:textFill>
        </w:rPr>
        <w:t>%；运用股指期货进行对冲的空头合约市值XXX</w:t>
      </w:r>
      <w:r>
        <w:rPr>
          <w:rFonts w:hint="eastAsia" w:ascii="宋体" w:hAnsi="宋体" w:eastAsia="宋体"/>
          <w:color w:val="000000" w:themeColor="text1"/>
          <w:kern w:val="0"/>
          <w:sz w:val="18"/>
          <w14:textFill>
            <w14:solidFill>
              <w14:schemeClr w14:val="tx1"/>
            </w14:solidFill>
          </w14:textFill>
        </w:rPr>
        <w:t>（3578）</w:t>
      </w:r>
      <w:r>
        <w:rPr>
          <w:rFonts w:hint="eastAsia" w:ascii="宋体" w:hAnsi="宋体" w:eastAsia="宋体" w:cs="宋体"/>
          <w:color w:val="000000" w:themeColor="text1"/>
          <w:sz w:val="24"/>
          <w14:textFill>
            <w14:solidFill>
              <w14:schemeClr w14:val="tx1"/>
            </w14:solidFill>
          </w14:textFill>
        </w:rPr>
        <w:t>元，占基金资产净值的比例为XX</w:t>
      </w:r>
      <w:r>
        <w:rPr>
          <w:rFonts w:hint="eastAsia" w:ascii="宋体" w:hAnsi="宋体" w:eastAsia="宋体"/>
          <w:color w:val="000000" w:themeColor="text1"/>
          <w:kern w:val="0"/>
          <w:sz w:val="18"/>
          <w14:textFill>
            <w14:solidFill>
              <w14:schemeClr w14:val="tx1"/>
            </w14:solidFill>
          </w14:textFill>
        </w:rPr>
        <w:t>（3579）</w:t>
      </w:r>
      <w:r>
        <w:rPr>
          <w:rFonts w:hint="eastAsia" w:ascii="宋体" w:hAnsi="宋体" w:eastAsia="宋体" w:cs="宋体"/>
          <w:color w:val="000000" w:themeColor="text1"/>
          <w:sz w:val="24"/>
          <w14:textFill>
            <w14:solidFill>
              <w14:schemeClr w14:val="tx1"/>
            </w14:solidFill>
          </w14:textFill>
        </w:rPr>
        <w:t>%，空头合约市值占股票资产的比例为XX</w:t>
      </w:r>
      <w:r>
        <w:rPr>
          <w:rFonts w:hint="eastAsia" w:ascii="宋体" w:hAnsi="宋体" w:eastAsia="宋体"/>
          <w:color w:val="000000" w:themeColor="text1"/>
          <w:kern w:val="0"/>
          <w:sz w:val="18"/>
          <w14:textFill>
            <w14:solidFill>
              <w14:schemeClr w14:val="tx1"/>
            </w14:solidFill>
          </w14:textFill>
        </w:rPr>
        <w:t>（3580）</w:t>
      </w:r>
      <w:r>
        <w:rPr>
          <w:rFonts w:hint="eastAsia" w:ascii="宋体" w:hAnsi="宋体" w:eastAsia="宋体" w:cs="宋体"/>
          <w:color w:val="000000" w:themeColor="text1"/>
          <w:sz w:val="24"/>
          <w14:textFill>
            <w14:solidFill>
              <w14:schemeClr w14:val="tx1"/>
            </w14:solidFill>
          </w14:textFill>
        </w:rPr>
        <w:t>%。</w:t>
      </w:r>
    </w:p>
    <w:p>
      <w:pPr>
        <w:adjustRightInd w:val="0"/>
        <w:snapToGrid w:val="0"/>
        <w:spacing w:line="540" w:lineRule="exact"/>
        <w:ind w:firstLine="502" w:firstLineChars="200"/>
        <w:rPr>
          <w:rFonts w:ascii="宋体" w:hAnsi="宋体" w:eastAsia="宋体" w:cs="宋体"/>
          <w:b/>
          <w:color w:val="000000" w:themeColor="text1"/>
          <w:szCs w:val="32"/>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本报告期内，本基金执行市场中性策略的投资收益为XXX</w:t>
      </w:r>
      <w:r>
        <w:rPr>
          <w:rFonts w:hint="eastAsia" w:ascii="宋体" w:hAnsi="宋体" w:eastAsia="宋体"/>
          <w:color w:val="000000" w:themeColor="text1"/>
          <w:kern w:val="0"/>
          <w:sz w:val="18"/>
          <w14:textFill>
            <w14:solidFill>
              <w14:schemeClr w14:val="tx1"/>
            </w14:solidFill>
          </w14:textFill>
        </w:rPr>
        <w:t>（3581）</w:t>
      </w:r>
      <w:r>
        <w:rPr>
          <w:rFonts w:hint="eastAsia" w:ascii="宋体" w:hAnsi="宋体" w:eastAsia="宋体" w:cs="宋体"/>
          <w:color w:val="000000" w:themeColor="text1"/>
          <w:sz w:val="24"/>
          <w14:textFill>
            <w14:solidFill>
              <w14:schemeClr w14:val="tx1"/>
            </w14:solidFill>
          </w14:textFill>
        </w:rPr>
        <w:t>元，公允价值变动损益为XXX</w:t>
      </w:r>
      <w:r>
        <w:rPr>
          <w:rFonts w:hint="eastAsia" w:ascii="宋体" w:hAnsi="宋体" w:eastAsia="宋体"/>
          <w:color w:val="000000" w:themeColor="text1"/>
          <w:kern w:val="0"/>
          <w:sz w:val="18"/>
          <w14:textFill>
            <w14:solidFill>
              <w14:schemeClr w14:val="tx1"/>
            </w14:solidFill>
          </w14:textFill>
        </w:rPr>
        <w:t>（3582）</w:t>
      </w:r>
      <w:r>
        <w:rPr>
          <w:rFonts w:hint="eastAsia" w:ascii="宋体" w:hAnsi="宋体" w:eastAsia="宋体" w:cs="宋体"/>
          <w:color w:val="000000" w:themeColor="text1"/>
          <w:sz w:val="24"/>
          <w14:textFill>
            <w14:solidFill>
              <w14:schemeClr w14:val="tx1"/>
            </w14:solidFill>
          </w14:textFill>
        </w:rPr>
        <w:t>元。</w:t>
      </w:r>
      <w:r>
        <w:rPr>
          <w:rStyle w:val="31"/>
          <w:rFonts w:hint="eastAsia" w:ascii="宋体" w:hAnsi="宋体" w:eastAsia="宋体" w:cs="宋体"/>
          <w:color w:val="000000" w:themeColor="text1"/>
          <w:szCs w:val="32"/>
          <w14:textFill>
            <w14:solidFill>
              <w14:schemeClr w14:val="tx1"/>
            </w14:solidFill>
          </w14:textFill>
        </w:rPr>
        <w:footnoteReference w:id="54"/>
      </w:r>
    </w:p>
    <w:p>
      <w:pPr>
        <w:adjustRightInd w:val="0"/>
        <w:snapToGrid w:val="0"/>
        <w:spacing w:line="3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5.1</w:t>
      </w:r>
      <w:r>
        <w:rPr>
          <w:rFonts w:ascii="宋体" w:hAnsi="宋体"/>
          <w:b/>
          <w:color w:val="000000" w:themeColor="text1"/>
          <w:sz w:val="24"/>
          <w14:textFill>
            <w14:solidFill>
              <w14:schemeClr w14:val="tx1"/>
            </w14:solidFill>
          </w14:textFill>
        </w:rPr>
        <w:t>2</w:t>
      </w:r>
      <w:r>
        <w:rPr>
          <w:rFonts w:hint="eastAsia" w:ascii="宋体" w:hAnsi="宋体"/>
          <w:b/>
          <w:color w:val="000000" w:themeColor="text1"/>
          <w:sz w:val="24"/>
          <w14:textFill>
            <w14:solidFill>
              <w14:schemeClr w14:val="tx1"/>
            </w14:solidFill>
          </w14:textFill>
        </w:rPr>
        <w:t xml:space="preserve"> 投资组合报告附注</w:t>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8522" w:type="dxa"/>
          </w:tcPr>
          <w:p>
            <w:pPr>
              <w:adjustRightInd w:val="0"/>
              <w:snapToGrid w:val="0"/>
              <w:spacing w:line="360" w:lineRule="exact"/>
              <w:rPr>
                <w:rFonts w:ascii="宋体" w:hAnsi="宋体" w:cs="Calibri"/>
                <w:b/>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5.1</w:t>
            </w:r>
            <w:r>
              <w:rPr>
                <w:rFonts w:ascii="宋体" w:hAnsi="宋体" w:cs="Calibri"/>
                <w:color w:val="000000" w:themeColor="text1"/>
                <w:sz w:val="24"/>
                <w:szCs w:val="22"/>
                <w14:textFill>
                  <w14:solidFill>
                    <w14:schemeClr w14:val="tx1"/>
                  </w14:solidFill>
                </w14:textFill>
              </w:rPr>
              <w:t>2</w:t>
            </w:r>
            <w:r>
              <w:rPr>
                <w:rFonts w:hint="eastAsia" w:ascii="宋体" w:hAnsi="宋体" w:cs="Calibri"/>
                <w:color w:val="000000" w:themeColor="text1"/>
                <w:sz w:val="24"/>
                <w:szCs w:val="22"/>
                <w14:textFill>
                  <w14:solidFill>
                    <w14:schemeClr w14:val="tx1"/>
                  </w14:solidFill>
                </w14:textFill>
              </w:rPr>
              <w:t>.1 声明本基金投资的前十名证券的发行主体本期是否出现被监管部门立案调查，或在报告编制日前一年内受到公开谴责、处罚的情形。如是，还</w:t>
            </w:r>
            <w:r>
              <w:rPr>
                <w:rFonts w:ascii="宋体" w:hAnsi="宋体" w:cs="Calibri"/>
                <w:color w:val="000000" w:themeColor="text1"/>
                <w:sz w:val="24"/>
                <w:szCs w:val="22"/>
                <w14:textFill>
                  <w14:solidFill>
                    <w14:schemeClr w14:val="tx1"/>
                  </w14:solidFill>
                </w14:textFill>
              </w:rPr>
              <w:t>应对</w:t>
            </w:r>
            <w:r>
              <w:rPr>
                <w:rFonts w:hint="eastAsia" w:ascii="宋体" w:hAnsi="宋体" w:cs="Calibri"/>
                <w:color w:val="000000" w:themeColor="text1"/>
                <w:sz w:val="24"/>
                <w:szCs w:val="22"/>
                <w14:textFill>
                  <w14:solidFill>
                    <w14:schemeClr w14:val="tx1"/>
                  </w14:solidFill>
                </w14:textFill>
              </w:rPr>
              <w:t>相关证券</w:t>
            </w:r>
            <w:r>
              <w:rPr>
                <w:rFonts w:ascii="宋体" w:hAnsi="宋体" w:cs="Calibri"/>
                <w:color w:val="000000" w:themeColor="text1"/>
                <w:sz w:val="24"/>
                <w:szCs w:val="22"/>
                <w14:textFill>
                  <w14:solidFill>
                    <w14:schemeClr w14:val="tx1"/>
                  </w14:solidFill>
                </w14:textFill>
              </w:rPr>
              <w:t>的投资决策程序</w:t>
            </w:r>
            <w:r>
              <w:rPr>
                <w:rFonts w:hint="eastAsia" w:ascii="宋体" w:hAnsi="宋体" w:cs="Calibri"/>
                <w:color w:val="000000" w:themeColor="text1"/>
                <w:sz w:val="24"/>
                <w:szCs w:val="22"/>
                <w14:textFill>
                  <w14:solidFill>
                    <w14:schemeClr w14:val="tx1"/>
                  </w14:solidFill>
                </w14:textFill>
              </w:rPr>
              <w:t>做出</w:t>
            </w:r>
            <w:r>
              <w:rPr>
                <w:rFonts w:ascii="宋体" w:hAnsi="宋体" w:cs="Calibri"/>
                <w:color w:val="000000" w:themeColor="text1"/>
                <w:sz w:val="24"/>
                <w:szCs w:val="22"/>
                <w14:textFill>
                  <w14:solidFill>
                    <w14:schemeClr w14:val="tx1"/>
                  </w14:solidFill>
                </w14:textFill>
              </w:rPr>
              <w:t>说明</w:t>
            </w:r>
            <w:r>
              <w:rPr>
                <w:rFonts w:hint="eastAsia" w:ascii="宋体" w:hAnsi="宋体" w:cs="Calibri"/>
                <w:color w:val="000000" w:themeColor="text1"/>
                <w:sz w:val="24"/>
                <w:szCs w:val="22"/>
                <w14:textFill>
                  <w14:solidFill>
                    <w14:schemeClr w14:val="tx1"/>
                  </w14:solidFill>
                </w14:textFill>
              </w:rPr>
              <w:t>。</w:t>
            </w: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1597</w:t>
            </w:r>
            <w:r>
              <w:rPr>
                <w:rFonts w:hint="eastAsia" w:ascii="宋体" w:hAnsi="宋体" w:eastAsia="宋体" w:cs="Calibri"/>
                <w:color w:val="000000" w:themeColor="text1"/>
                <w:kern w:val="0"/>
                <w:sz w:val="18"/>
                <w:szCs w:val="22"/>
                <w14:textFill>
                  <w14:solidFill>
                    <w14:schemeClr w14:val="tx1"/>
                  </w14:solidFill>
                </w14:textFill>
              </w:rPr>
              <w:t>）</w:t>
            </w:r>
          </w:p>
        </w:tc>
      </w:tr>
    </w:tbl>
    <w:p>
      <w:pPr>
        <w:adjustRightInd w:val="0"/>
        <w:snapToGrid w:val="0"/>
        <w:spacing w:line="360" w:lineRule="exact"/>
        <w:rPr>
          <w:rFonts w:ascii="宋体" w:hAnsi="宋体"/>
          <w:b/>
          <w:color w:val="000000" w:themeColor="text1"/>
          <w:sz w:val="24"/>
          <w14:textFill>
            <w14:solidFill>
              <w14:schemeClr w14:val="tx1"/>
            </w14:solidFill>
          </w14:textFill>
        </w:rPr>
      </w:pP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8522" w:type="dxa"/>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5.1</w:t>
            </w:r>
            <w:r>
              <w:rPr>
                <w:rFonts w:ascii="宋体" w:hAnsi="宋体" w:cs="Calibri"/>
                <w:color w:val="000000" w:themeColor="text1"/>
                <w:sz w:val="24"/>
                <w:szCs w:val="22"/>
                <w14:textFill>
                  <w14:solidFill>
                    <w14:schemeClr w14:val="tx1"/>
                  </w14:solidFill>
                </w14:textFill>
              </w:rPr>
              <w:t>2</w:t>
            </w:r>
            <w:r>
              <w:rPr>
                <w:rFonts w:hint="eastAsia" w:ascii="宋体" w:hAnsi="宋体" w:cs="Calibri"/>
                <w:color w:val="000000" w:themeColor="text1"/>
                <w:sz w:val="24"/>
                <w:szCs w:val="22"/>
                <w14:textFill>
                  <w14:solidFill>
                    <w14:schemeClr w14:val="tx1"/>
                  </w14:solidFill>
                </w14:textFill>
              </w:rPr>
              <w:t>.2 声明基金投资的前十名股票是否超出基金合同规定的备选股票库。如是，还</w:t>
            </w:r>
            <w:r>
              <w:rPr>
                <w:rFonts w:ascii="宋体" w:hAnsi="宋体" w:cs="Calibri"/>
                <w:color w:val="000000" w:themeColor="text1"/>
                <w:sz w:val="24"/>
                <w:szCs w:val="22"/>
                <w14:textFill>
                  <w14:solidFill>
                    <w14:schemeClr w14:val="tx1"/>
                  </w14:solidFill>
                </w14:textFill>
              </w:rPr>
              <w:t>应对</w:t>
            </w:r>
            <w:r>
              <w:rPr>
                <w:rFonts w:hint="eastAsia" w:ascii="宋体" w:hAnsi="宋体" w:cs="Calibri"/>
                <w:color w:val="000000" w:themeColor="text1"/>
                <w:sz w:val="24"/>
                <w:szCs w:val="22"/>
                <w14:textFill>
                  <w14:solidFill>
                    <w14:schemeClr w14:val="tx1"/>
                  </w14:solidFill>
                </w14:textFill>
              </w:rPr>
              <w:t>相关</w:t>
            </w:r>
            <w:r>
              <w:rPr>
                <w:rFonts w:ascii="宋体" w:hAnsi="宋体" w:cs="Calibri"/>
                <w:color w:val="000000" w:themeColor="text1"/>
                <w:sz w:val="24"/>
                <w:szCs w:val="22"/>
                <w14:textFill>
                  <w14:solidFill>
                    <w14:schemeClr w14:val="tx1"/>
                  </w14:solidFill>
                </w14:textFill>
              </w:rPr>
              <w:t>股票的投资决策程序</w:t>
            </w:r>
            <w:r>
              <w:rPr>
                <w:rFonts w:hint="eastAsia" w:ascii="宋体" w:hAnsi="宋体" w:cs="Calibri"/>
                <w:color w:val="000000" w:themeColor="text1"/>
                <w:sz w:val="24"/>
                <w:szCs w:val="22"/>
                <w14:textFill>
                  <w14:solidFill>
                    <w14:schemeClr w14:val="tx1"/>
                  </w14:solidFill>
                </w14:textFill>
              </w:rPr>
              <w:t>做出</w:t>
            </w:r>
            <w:r>
              <w:rPr>
                <w:rFonts w:ascii="宋体" w:hAnsi="宋体" w:cs="Calibri"/>
                <w:color w:val="000000" w:themeColor="text1"/>
                <w:sz w:val="24"/>
                <w:szCs w:val="22"/>
                <w14:textFill>
                  <w14:solidFill>
                    <w14:schemeClr w14:val="tx1"/>
                  </w14:solidFill>
                </w14:textFill>
              </w:rPr>
              <w:t>说明</w:t>
            </w:r>
            <w:r>
              <w:rPr>
                <w:rFonts w:hint="eastAsia" w:ascii="宋体" w:hAnsi="宋体" w:cs="Calibri"/>
                <w:color w:val="000000" w:themeColor="text1"/>
                <w:sz w:val="24"/>
                <w:szCs w:val="22"/>
                <w14:textFill>
                  <w14:solidFill>
                    <w14:schemeClr w14:val="tx1"/>
                  </w14:solidFill>
                </w14:textFill>
              </w:rPr>
              <w:t>。</w:t>
            </w:r>
          </w:p>
          <w:p>
            <w:pPr>
              <w:adjustRightInd w:val="0"/>
              <w:snapToGrid w:val="0"/>
              <w:spacing w:line="360" w:lineRule="exact"/>
              <w:rPr>
                <w:rFonts w:ascii="宋体" w:hAnsi="宋体" w:cs="Calibri"/>
                <w:b/>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1598</w:t>
            </w:r>
            <w:r>
              <w:rPr>
                <w:rFonts w:hint="eastAsia" w:ascii="宋体" w:hAnsi="宋体" w:eastAsia="宋体" w:cs="Calibri"/>
                <w:color w:val="000000" w:themeColor="text1"/>
                <w:kern w:val="0"/>
                <w:sz w:val="18"/>
                <w:szCs w:val="22"/>
                <w14:textFill>
                  <w14:solidFill>
                    <w14:schemeClr w14:val="tx1"/>
                  </w14:solidFill>
                </w14:textFill>
              </w:rPr>
              <w:t>）</w:t>
            </w:r>
          </w:p>
        </w:tc>
      </w:tr>
    </w:tbl>
    <w:p>
      <w:pPr>
        <w:adjustRightInd w:val="0"/>
        <w:snapToGrid w:val="0"/>
        <w:spacing w:line="360" w:lineRule="exact"/>
        <w:rPr>
          <w:rFonts w:ascii="宋体" w:hAnsi="宋体"/>
          <w:b/>
          <w:color w:val="000000" w:themeColor="text1"/>
          <w:sz w:val="24"/>
          <w14:textFill>
            <w14:solidFill>
              <w14:schemeClr w14:val="tx1"/>
            </w14:solidFill>
          </w14:textFill>
        </w:rPr>
      </w:pPr>
    </w:p>
    <w:p>
      <w:pPr>
        <w:adjustRightInd w:val="0"/>
        <w:snapToGrid w:val="0"/>
        <w:spacing w:line="3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5.1</w:t>
      </w:r>
      <w:r>
        <w:rPr>
          <w:rFonts w:ascii="宋体" w:hAnsi="宋体"/>
          <w:color w:val="000000" w:themeColor="text1"/>
          <w:sz w:val="24"/>
          <w14:textFill>
            <w14:solidFill>
              <w14:schemeClr w14:val="tx1"/>
            </w14:solidFill>
          </w14:textFill>
        </w:rPr>
        <w:t>2</w:t>
      </w:r>
      <w:r>
        <w:rPr>
          <w:rFonts w:hint="eastAsia" w:ascii="宋体" w:hAnsi="宋体"/>
          <w:color w:val="000000" w:themeColor="text1"/>
          <w:sz w:val="24"/>
          <w14:textFill>
            <w14:solidFill>
              <w14:schemeClr w14:val="tx1"/>
            </w14:solidFill>
          </w14:textFill>
        </w:rPr>
        <w:t>.3 其他资产构成</w:t>
      </w:r>
    </w:p>
    <w:tbl>
      <w:tblPr>
        <w:tblStyle w:val="32"/>
        <w:tblW w:w="8751" w:type="dxa"/>
        <w:tblInd w:w="-5" w:type="dxa"/>
        <w:tblLayout w:type="fixed"/>
        <w:tblCellMar>
          <w:top w:w="0" w:type="dxa"/>
          <w:left w:w="0" w:type="dxa"/>
          <w:bottom w:w="0" w:type="dxa"/>
          <w:right w:w="0" w:type="dxa"/>
        </w:tblCellMar>
      </w:tblPr>
      <w:tblGrid>
        <w:gridCol w:w="767"/>
        <w:gridCol w:w="4144"/>
        <w:gridCol w:w="3840"/>
      </w:tblGrid>
      <w:tr>
        <w:tblPrEx>
          <w:tblLayout w:type="fixed"/>
          <w:tblCellMar>
            <w:top w:w="0" w:type="dxa"/>
            <w:left w:w="0" w:type="dxa"/>
            <w:bottom w:w="0" w:type="dxa"/>
            <w:right w:w="0" w:type="dxa"/>
          </w:tblCellMar>
        </w:tblPrEx>
        <w:trPr>
          <w:trHeight w:val="511" w:hRule="atLeast"/>
        </w:trPr>
        <w:tc>
          <w:tcPr>
            <w:tcW w:w="767"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414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名称</w:t>
            </w:r>
          </w:p>
        </w:tc>
        <w:tc>
          <w:tcPr>
            <w:tcW w:w="38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金额（元）</w:t>
            </w:r>
          </w:p>
        </w:tc>
      </w:tr>
      <w:tr>
        <w:tblPrEx>
          <w:tblLayout w:type="fixed"/>
          <w:tblCellMar>
            <w:top w:w="0" w:type="dxa"/>
            <w:left w:w="0" w:type="dxa"/>
            <w:bottom w:w="0" w:type="dxa"/>
            <w:right w:w="0" w:type="dxa"/>
          </w:tblCellMar>
        </w:tblPrEx>
        <w:trPr>
          <w:trHeight w:val="312" w:hRule="atLeast"/>
        </w:trPr>
        <w:tc>
          <w:tcPr>
            <w:tcW w:w="767" w:type="dxa"/>
            <w:tcBorders>
              <w:top w:val="nil"/>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4144" w:type="dxa"/>
            <w:tcBorders>
              <w:top w:val="nil"/>
              <w:left w:val="single" w:color="auto" w:sz="4" w:space="0"/>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存出保证金</w:t>
            </w:r>
          </w:p>
        </w:tc>
        <w:tc>
          <w:tcPr>
            <w:tcW w:w="3840" w:type="dxa"/>
            <w:tcBorders>
              <w:top w:val="nil"/>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0591</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85" w:hRule="atLeast"/>
        </w:trPr>
        <w:tc>
          <w:tcPr>
            <w:tcW w:w="767" w:type="dxa"/>
            <w:tcBorders>
              <w:top w:val="nil"/>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4144" w:type="dxa"/>
            <w:tcBorders>
              <w:top w:val="nil"/>
              <w:left w:val="single" w:color="auto" w:sz="4" w:space="0"/>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应收证券清算款</w:t>
            </w:r>
          </w:p>
        </w:tc>
        <w:tc>
          <w:tcPr>
            <w:tcW w:w="3840"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0598</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85" w:hRule="atLeast"/>
        </w:trPr>
        <w:tc>
          <w:tcPr>
            <w:tcW w:w="767" w:type="dxa"/>
            <w:tcBorders>
              <w:top w:val="nil"/>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4144" w:type="dxa"/>
            <w:tcBorders>
              <w:top w:val="nil"/>
              <w:left w:val="single" w:color="auto" w:sz="4" w:space="0"/>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应收股利</w:t>
            </w:r>
          </w:p>
        </w:tc>
        <w:tc>
          <w:tcPr>
            <w:tcW w:w="3840"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0600</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85" w:hRule="atLeast"/>
        </w:trPr>
        <w:tc>
          <w:tcPr>
            <w:tcW w:w="767" w:type="dxa"/>
            <w:tcBorders>
              <w:top w:val="nil"/>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4144" w:type="dxa"/>
            <w:tcBorders>
              <w:top w:val="nil"/>
              <w:left w:val="single" w:color="auto" w:sz="4" w:space="0"/>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应收利息</w:t>
            </w:r>
          </w:p>
        </w:tc>
        <w:tc>
          <w:tcPr>
            <w:tcW w:w="3840"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0599</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85" w:hRule="atLeast"/>
        </w:trPr>
        <w:tc>
          <w:tcPr>
            <w:tcW w:w="767" w:type="dxa"/>
            <w:tcBorders>
              <w:top w:val="nil"/>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4144" w:type="dxa"/>
            <w:tcBorders>
              <w:top w:val="nil"/>
              <w:left w:val="single" w:color="auto" w:sz="4" w:space="0"/>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应收申购款</w:t>
            </w:r>
          </w:p>
        </w:tc>
        <w:tc>
          <w:tcPr>
            <w:tcW w:w="3840"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0601</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85" w:hRule="atLeast"/>
        </w:trPr>
        <w:tc>
          <w:tcPr>
            <w:tcW w:w="767" w:type="dxa"/>
            <w:tcBorders>
              <w:top w:val="nil"/>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6</w:t>
            </w:r>
          </w:p>
        </w:tc>
        <w:tc>
          <w:tcPr>
            <w:tcW w:w="4144" w:type="dxa"/>
            <w:tcBorders>
              <w:top w:val="nil"/>
              <w:left w:val="single" w:color="auto" w:sz="4" w:space="0"/>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其他应收款</w:t>
            </w:r>
          </w:p>
        </w:tc>
        <w:tc>
          <w:tcPr>
            <w:tcW w:w="3840"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1603</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85" w:hRule="atLeast"/>
        </w:trPr>
        <w:tc>
          <w:tcPr>
            <w:tcW w:w="767" w:type="dxa"/>
            <w:tcBorders>
              <w:top w:val="nil"/>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p>
        </w:tc>
        <w:tc>
          <w:tcPr>
            <w:tcW w:w="4144" w:type="dxa"/>
            <w:tcBorders>
              <w:top w:val="nil"/>
              <w:left w:val="single" w:color="auto" w:sz="4" w:space="0"/>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1600</w:t>
            </w:r>
            <w:r>
              <w:rPr>
                <w:rFonts w:hint="eastAsia" w:ascii="宋体" w:hAnsi="宋体" w:eastAsia="宋体" w:cs="Calibri"/>
                <w:color w:val="000000" w:themeColor="text1"/>
                <w:kern w:val="0"/>
                <w:sz w:val="18"/>
                <w:szCs w:val="22"/>
                <w14:textFill>
                  <w14:solidFill>
                    <w14:schemeClr w14:val="tx1"/>
                  </w14:solidFill>
                </w14:textFill>
              </w:rPr>
              <w:t>）</w:t>
            </w:r>
          </w:p>
        </w:tc>
        <w:tc>
          <w:tcPr>
            <w:tcW w:w="3840"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1601</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85" w:hRule="atLeast"/>
        </w:trPr>
        <w:tc>
          <w:tcPr>
            <w:tcW w:w="767" w:type="dxa"/>
            <w:tcBorders>
              <w:top w:val="nil"/>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N-1</w:t>
            </w:r>
          </w:p>
        </w:tc>
        <w:tc>
          <w:tcPr>
            <w:tcW w:w="4144" w:type="dxa"/>
            <w:tcBorders>
              <w:top w:val="nil"/>
              <w:left w:val="single" w:color="auto" w:sz="4" w:space="0"/>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其他</w:t>
            </w:r>
          </w:p>
        </w:tc>
        <w:tc>
          <w:tcPr>
            <w:tcW w:w="3840"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1605</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85" w:hRule="atLeast"/>
        </w:trPr>
        <w:tc>
          <w:tcPr>
            <w:tcW w:w="767"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w:t>
            </w:r>
          </w:p>
        </w:tc>
        <w:tc>
          <w:tcPr>
            <w:tcW w:w="414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合计</w:t>
            </w:r>
          </w:p>
        </w:tc>
        <w:tc>
          <w:tcPr>
            <w:tcW w:w="384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1606</w:t>
            </w:r>
            <w:r>
              <w:rPr>
                <w:rFonts w:hint="eastAsia" w:ascii="宋体" w:hAnsi="宋体" w:eastAsia="宋体" w:cs="Calibri"/>
                <w:color w:val="000000" w:themeColor="text1"/>
                <w:kern w:val="0"/>
                <w:sz w:val="18"/>
                <w:szCs w:val="22"/>
                <w14:textFill>
                  <w14:solidFill>
                    <w14:schemeClr w14:val="tx1"/>
                  </w14:solidFill>
                </w14:textFill>
              </w:rPr>
              <w:t>）</w:t>
            </w:r>
          </w:p>
        </w:tc>
      </w:tr>
    </w:tbl>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1607</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360" w:lineRule="exact"/>
        <w:rPr>
          <w:rFonts w:ascii="宋体" w:hAnsi="宋体"/>
          <w:b/>
          <w:color w:val="000000" w:themeColor="text1"/>
          <w:sz w:val="24"/>
          <w14:textFill>
            <w14:solidFill>
              <w14:schemeClr w14:val="tx1"/>
            </w14:solidFill>
          </w14:textFill>
        </w:rPr>
      </w:pPr>
    </w:p>
    <w:p>
      <w:pPr>
        <w:adjustRightInd w:val="0"/>
        <w:snapToGrid w:val="0"/>
        <w:spacing w:line="3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5.1</w:t>
      </w:r>
      <w:r>
        <w:rPr>
          <w:rFonts w:ascii="宋体" w:hAnsi="宋体"/>
          <w:color w:val="000000" w:themeColor="text1"/>
          <w:sz w:val="24"/>
          <w14:textFill>
            <w14:solidFill>
              <w14:schemeClr w14:val="tx1"/>
            </w14:solidFill>
          </w14:textFill>
        </w:rPr>
        <w:t>2</w:t>
      </w:r>
      <w:r>
        <w:rPr>
          <w:rFonts w:hint="eastAsia" w:ascii="宋体" w:hAnsi="宋体"/>
          <w:color w:val="000000" w:themeColor="text1"/>
          <w:sz w:val="24"/>
          <w14:textFill>
            <w14:solidFill>
              <w14:schemeClr w14:val="tx1"/>
            </w14:solidFill>
          </w14:textFill>
        </w:rPr>
        <w:t>.4 报告期末持有的处于转股期的可转换债券明细</w:t>
      </w:r>
      <w:r>
        <w:rPr>
          <w:rStyle w:val="31"/>
          <w:rFonts w:ascii="宋体" w:hAnsi="宋体"/>
          <w:color w:val="000000" w:themeColor="text1"/>
          <w:sz w:val="24"/>
          <w14:textFill>
            <w14:solidFill>
              <w14:schemeClr w14:val="tx1"/>
            </w14:solidFill>
          </w14:textFill>
        </w:rPr>
        <w:footnoteReference w:id="55"/>
      </w:r>
    </w:p>
    <w:tbl>
      <w:tblPr>
        <w:tblStyle w:val="32"/>
        <w:tblW w:w="8888" w:type="dxa"/>
        <w:tblInd w:w="-180" w:type="dxa"/>
        <w:tblLayout w:type="fixed"/>
        <w:tblCellMar>
          <w:top w:w="0" w:type="dxa"/>
          <w:left w:w="0" w:type="dxa"/>
          <w:bottom w:w="0" w:type="dxa"/>
          <w:right w:w="0" w:type="dxa"/>
        </w:tblCellMar>
      </w:tblPr>
      <w:tblGrid>
        <w:gridCol w:w="742"/>
        <w:gridCol w:w="1238"/>
        <w:gridCol w:w="1440"/>
        <w:gridCol w:w="1620"/>
        <w:gridCol w:w="3848"/>
      </w:tblGrid>
      <w:tr>
        <w:tblPrEx>
          <w:tblLayout w:type="fixed"/>
          <w:tblCellMar>
            <w:top w:w="0" w:type="dxa"/>
            <w:left w:w="0" w:type="dxa"/>
            <w:bottom w:w="0" w:type="dxa"/>
            <w:right w:w="0" w:type="dxa"/>
          </w:tblCellMar>
        </w:tblPrEx>
        <w:trPr>
          <w:trHeight w:val="315" w:hRule="atLeast"/>
        </w:trPr>
        <w:tc>
          <w:tcPr>
            <w:tcW w:w="742" w:type="dxa"/>
            <w:tcBorders>
              <w:top w:val="single" w:color="auto" w:sz="4" w:space="0"/>
              <w:left w:val="single" w:color="auto" w:sz="4" w:space="0"/>
              <w:bottom w:val="single" w:color="auto" w:sz="4" w:space="0"/>
              <w:right w:val="single" w:color="auto" w:sz="4" w:space="0"/>
            </w:tcBorders>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方正仿宋简体" w:hAnsi="宋体" w:eastAsia="方正仿宋简体" w:cs="Calibri"/>
                <w:color w:val="000000" w:themeColor="text1"/>
                <w:kern w:val="2"/>
                <w:szCs w:val="22"/>
                <w14:textFill>
                  <w14:solidFill>
                    <w14:schemeClr w14:val="tx1"/>
                  </w14:solidFill>
                </w14:textFill>
              </w:rPr>
            </w:pPr>
            <w:r>
              <w:rPr>
                <w:rFonts w:hint="eastAsia" w:ascii="方正仿宋简体" w:hAnsi="宋体" w:eastAsia="方正仿宋简体" w:cs="Calibri"/>
                <w:color w:val="000000" w:themeColor="text1"/>
                <w:kern w:val="2"/>
                <w:szCs w:val="22"/>
                <w14:textFill>
                  <w14:solidFill>
                    <w14:schemeClr w14:val="tx1"/>
                  </w14:solidFill>
                </w14:textFill>
              </w:rPr>
              <w:t>序号</w:t>
            </w:r>
          </w:p>
        </w:tc>
        <w:tc>
          <w:tcPr>
            <w:tcW w:w="123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方正仿宋简体" w:hAnsi="宋体" w:eastAsia="方正仿宋简体" w:cs="Calibri"/>
                <w:color w:val="000000" w:themeColor="text1"/>
                <w:kern w:val="2"/>
                <w:szCs w:val="22"/>
                <w14:textFill>
                  <w14:solidFill>
                    <w14:schemeClr w14:val="tx1"/>
                  </w14:solidFill>
                </w14:textFill>
              </w:rPr>
            </w:pPr>
            <w:r>
              <w:rPr>
                <w:rFonts w:hint="eastAsia" w:ascii="方正仿宋简体" w:hAnsi="宋体" w:eastAsia="方正仿宋简体" w:cs="Calibri"/>
                <w:color w:val="000000" w:themeColor="text1"/>
                <w:kern w:val="2"/>
                <w:szCs w:val="22"/>
                <w14:textFill>
                  <w14:solidFill>
                    <w14:schemeClr w14:val="tx1"/>
                  </w14:solidFill>
                </w14:textFill>
              </w:rPr>
              <w:t>债券代码</w:t>
            </w: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方正仿宋简体" w:hAnsi="宋体" w:eastAsia="方正仿宋简体" w:cs="Calibri"/>
                <w:color w:val="000000" w:themeColor="text1"/>
                <w:kern w:val="2"/>
                <w:szCs w:val="22"/>
                <w14:textFill>
                  <w14:solidFill>
                    <w14:schemeClr w14:val="tx1"/>
                  </w14:solidFill>
                </w14:textFill>
              </w:rPr>
            </w:pPr>
            <w:r>
              <w:rPr>
                <w:rFonts w:hint="eastAsia" w:ascii="方正仿宋简体" w:hAnsi="宋体" w:eastAsia="方正仿宋简体" w:cs="Calibri"/>
                <w:color w:val="000000" w:themeColor="text1"/>
                <w:kern w:val="2"/>
                <w:szCs w:val="22"/>
                <w14:textFill>
                  <w14:solidFill>
                    <w14:schemeClr w14:val="tx1"/>
                  </w14:solidFill>
                </w14:textFill>
              </w:rPr>
              <w:t>债券名称</w:t>
            </w:r>
          </w:p>
        </w:tc>
        <w:tc>
          <w:tcPr>
            <w:tcW w:w="16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kern w:val="2"/>
                <w:szCs w:val="22"/>
                <w14:textFill>
                  <w14:solidFill>
                    <w14:schemeClr w14:val="tx1"/>
                  </w14:solidFill>
                </w14:textFill>
              </w:rPr>
            </w:pPr>
            <w:r>
              <w:rPr>
                <w:rFonts w:hint="eastAsia" w:ascii="方正仿宋简体" w:eastAsia="方正仿宋简体" w:cs="Calibri"/>
                <w:color w:val="000000" w:themeColor="text1"/>
                <w:kern w:val="2"/>
                <w:szCs w:val="22"/>
                <w14:textFill>
                  <w14:solidFill>
                    <w14:schemeClr w14:val="tx1"/>
                  </w14:solidFill>
                </w14:textFill>
              </w:rPr>
              <w:t xml:space="preserve">公允价值（元） </w:t>
            </w:r>
          </w:p>
        </w:tc>
        <w:tc>
          <w:tcPr>
            <w:tcW w:w="384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kern w:val="2"/>
                <w:szCs w:val="22"/>
                <w14:textFill>
                  <w14:solidFill>
                    <w14:schemeClr w14:val="tx1"/>
                  </w14:solidFill>
                </w14:textFill>
              </w:rPr>
            </w:pPr>
            <w:r>
              <w:rPr>
                <w:rFonts w:hint="eastAsia" w:ascii="方正仿宋简体" w:eastAsia="方正仿宋简体" w:cs="Calibri"/>
                <w:color w:val="000000" w:themeColor="text1"/>
                <w:kern w:val="2"/>
                <w:szCs w:val="22"/>
                <w14:textFill>
                  <w14:solidFill>
                    <w14:schemeClr w14:val="tx1"/>
                  </w14:solidFill>
                </w14:textFill>
              </w:rPr>
              <w:t>占基金资产净值比例（％）</w:t>
            </w:r>
          </w:p>
        </w:tc>
      </w:tr>
      <w:tr>
        <w:tblPrEx>
          <w:tblLayout w:type="fixed"/>
          <w:tblCellMar>
            <w:top w:w="0" w:type="dxa"/>
            <w:left w:w="0" w:type="dxa"/>
            <w:bottom w:w="0" w:type="dxa"/>
            <w:right w:w="0" w:type="dxa"/>
          </w:tblCellMar>
        </w:tblPrEx>
        <w:trPr>
          <w:trHeight w:val="315" w:hRule="atLeast"/>
        </w:trPr>
        <w:tc>
          <w:tcPr>
            <w:tcW w:w="74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1609</w:t>
            </w:r>
            <w:r>
              <w:rPr>
                <w:rFonts w:hint="eastAsia" w:ascii="宋体" w:hAnsi="宋体" w:eastAsia="宋体" w:cs="Calibri"/>
                <w:color w:val="000000" w:themeColor="text1"/>
                <w:kern w:val="0"/>
                <w:sz w:val="18"/>
                <w:szCs w:val="22"/>
                <w14:textFill>
                  <w14:solidFill>
                    <w14:schemeClr w14:val="tx1"/>
                  </w14:solidFill>
                </w14:textFill>
              </w:rPr>
              <w:t>）</w:t>
            </w:r>
          </w:p>
        </w:tc>
        <w:tc>
          <w:tcPr>
            <w:tcW w:w="123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1610</w:t>
            </w:r>
            <w:r>
              <w:rPr>
                <w:rFonts w:hint="eastAsia" w:ascii="宋体" w:hAnsi="宋体" w:eastAsia="宋体" w:cs="Calibri"/>
                <w:color w:val="000000" w:themeColor="text1"/>
                <w:kern w:val="0"/>
                <w:sz w:val="18"/>
                <w:szCs w:val="22"/>
                <w14:textFill>
                  <w14:solidFill>
                    <w14:schemeClr w14:val="tx1"/>
                  </w14:solidFill>
                </w14:textFill>
              </w:rPr>
              <w:t>）</w:t>
            </w: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1611</w:t>
            </w:r>
            <w:r>
              <w:rPr>
                <w:rFonts w:hint="eastAsia" w:ascii="宋体" w:hAnsi="宋体" w:eastAsia="宋体" w:cs="Calibri"/>
                <w:color w:val="000000" w:themeColor="text1"/>
                <w:kern w:val="0"/>
                <w:sz w:val="18"/>
                <w:szCs w:val="22"/>
                <w14:textFill>
                  <w14:solidFill>
                    <w14:schemeClr w14:val="tx1"/>
                  </w14:solidFill>
                </w14:textFill>
              </w:rPr>
              <w:t>）</w:t>
            </w:r>
          </w:p>
        </w:tc>
        <w:tc>
          <w:tcPr>
            <w:tcW w:w="16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1614</w:t>
            </w:r>
            <w:r>
              <w:rPr>
                <w:rFonts w:hint="eastAsia" w:ascii="宋体" w:hAnsi="宋体" w:eastAsia="宋体" w:cs="Calibri"/>
                <w:color w:val="000000" w:themeColor="text1"/>
                <w:kern w:val="0"/>
                <w:sz w:val="18"/>
                <w:szCs w:val="22"/>
                <w14:textFill>
                  <w14:solidFill>
                    <w14:schemeClr w14:val="tx1"/>
                  </w14:solidFill>
                </w14:textFill>
              </w:rPr>
              <w:t>）</w:t>
            </w:r>
          </w:p>
        </w:tc>
        <w:tc>
          <w:tcPr>
            <w:tcW w:w="384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1615</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315" w:hRule="atLeast"/>
        </w:trPr>
        <w:tc>
          <w:tcPr>
            <w:tcW w:w="742"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18"/>
                <w:szCs w:val="22"/>
                <w14:textFill>
                  <w14:solidFill>
                    <w14:schemeClr w14:val="tx1"/>
                  </w14:solidFill>
                </w14:textFill>
              </w:rPr>
              <w:t>1</w:t>
            </w:r>
          </w:p>
        </w:tc>
        <w:tc>
          <w:tcPr>
            <w:tcW w:w="123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6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jc w:val="right"/>
              <w:rPr>
                <w:rFonts w:ascii="宋体" w:hAnsi="宋体" w:eastAsia="宋体" w:cs="Calibri"/>
                <w:color w:val="000000" w:themeColor="text1"/>
                <w:kern w:val="2"/>
                <w:szCs w:val="22"/>
                <w14:textFill>
                  <w14:solidFill>
                    <w14:schemeClr w14:val="tx1"/>
                  </w14:solidFill>
                </w14:textFill>
              </w:rPr>
            </w:pPr>
          </w:p>
        </w:tc>
        <w:tc>
          <w:tcPr>
            <w:tcW w:w="3848"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0" w:type="dxa"/>
            <w:bottom w:w="0" w:type="dxa"/>
            <w:right w:w="0" w:type="dxa"/>
          </w:tblCellMar>
        </w:tblPrEx>
        <w:trPr>
          <w:trHeight w:val="315" w:hRule="atLeast"/>
        </w:trPr>
        <w:tc>
          <w:tcPr>
            <w:tcW w:w="742" w:type="dxa"/>
            <w:tcBorders>
              <w:top w:val="single" w:color="auto" w:sz="4" w:space="0"/>
              <w:left w:val="single" w:color="auto" w:sz="4" w:space="0"/>
              <w:bottom w:val="single" w:color="auto" w:sz="4" w:space="0"/>
              <w:right w:val="single" w:color="auto" w:sz="4" w:space="0"/>
            </w:tcBorders>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jc w:val="center"/>
              <w:rPr>
                <w:rFonts w:ascii="宋体" w:hAnsi="宋体" w:eastAsia="宋体" w:cs="Calibri"/>
                <w:color w:val="000000" w:themeColor="text1"/>
                <w:kern w:val="2"/>
                <w:szCs w:val="22"/>
                <w14:textFill>
                  <w14:solidFill>
                    <w14:schemeClr w14:val="tx1"/>
                  </w14:solidFill>
                </w14:textFill>
              </w:rPr>
            </w:pPr>
            <w:r>
              <w:rPr>
                <w:rFonts w:hint="eastAsia" w:ascii="宋体" w:hAnsi="宋体" w:eastAsia="宋体" w:cs="Calibri"/>
                <w:color w:val="000000" w:themeColor="text1"/>
                <w:kern w:val="2"/>
                <w:szCs w:val="22"/>
                <w14:textFill>
                  <w14:solidFill>
                    <w14:schemeClr w14:val="tx1"/>
                  </w14:solidFill>
                </w14:textFill>
              </w:rPr>
              <w:t>2</w:t>
            </w:r>
          </w:p>
        </w:tc>
        <w:tc>
          <w:tcPr>
            <w:tcW w:w="123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6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3848"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0" w:type="dxa"/>
            <w:bottom w:w="0" w:type="dxa"/>
            <w:right w:w="0" w:type="dxa"/>
          </w:tblCellMar>
        </w:tblPrEx>
        <w:trPr>
          <w:trHeight w:val="315" w:hRule="atLeast"/>
        </w:trPr>
        <w:tc>
          <w:tcPr>
            <w:tcW w:w="742"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123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6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3848"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0" w:type="dxa"/>
            <w:bottom w:w="0" w:type="dxa"/>
            <w:right w:w="0" w:type="dxa"/>
          </w:tblCellMar>
        </w:tblPrEx>
        <w:trPr>
          <w:trHeight w:val="315" w:hRule="atLeast"/>
        </w:trPr>
        <w:tc>
          <w:tcPr>
            <w:tcW w:w="742"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p>
        </w:tc>
        <w:tc>
          <w:tcPr>
            <w:tcW w:w="123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6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3848"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bl>
    <w:p>
      <w:pPr>
        <w:adjustRightInd w:val="0"/>
        <w:snapToGrid w:val="0"/>
        <w:spacing w:line="5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161</w:t>
      </w:r>
      <w:r>
        <w:rPr>
          <w:rFonts w:hint="eastAsia" w:ascii="宋体" w:hAnsi="宋体" w:eastAsia="宋体"/>
          <w:color w:val="000000" w:themeColor="text1"/>
          <w:kern w:val="0"/>
          <w:sz w:val="18"/>
          <w14:textFill>
            <w14:solidFill>
              <w14:schemeClr w14:val="tx1"/>
            </w14:solidFill>
          </w14:textFill>
        </w:rPr>
        <w:t>6）</w:t>
      </w:r>
    </w:p>
    <w:p>
      <w:pPr>
        <w:adjustRightInd w:val="0"/>
        <w:snapToGrid w:val="0"/>
        <w:spacing w:line="360" w:lineRule="exact"/>
        <w:rPr>
          <w:rFonts w:ascii="宋体" w:hAnsi="宋体"/>
          <w:color w:val="000000" w:themeColor="text1"/>
          <w14:textFill>
            <w14:solidFill>
              <w14:schemeClr w14:val="tx1"/>
            </w14:solidFill>
          </w14:textFill>
        </w:rPr>
      </w:pPr>
    </w:p>
    <w:p>
      <w:pPr>
        <w:adjustRightInd w:val="0"/>
        <w:snapToGrid w:val="0"/>
        <w:spacing w:line="3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5.1</w:t>
      </w:r>
      <w:r>
        <w:rPr>
          <w:rFonts w:ascii="宋体" w:hAnsi="宋体"/>
          <w:color w:val="000000" w:themeColor="text1"/>
          <w:sz w:val="24"/>
          <w14:textFill>
            <w14:solidFill>
              <w14:schemeClr w14:val="tx1"/>
            </w14:solidFill>
          </w14:textFill>
        </w:rPr>
        <w:t>2</w:t>
      </w:r>
      <w:r>
        <w:rPr>
          <w:rFonts w:hint="eastAsia" w:ascii="宋体" w:hAnsi="宋体"/>
          <w:color w:val="000000" w:themeColor="text1"/>
          <w:sz w:val="24"/>
          <w14:textFill>
            <w14:solidFill>
              <w14:schemeClr w14:val="tx1"/>
            </w14:solidFill>
          </w14:textFill>
        </w:rPr>
        <w:t>.5 报告期末前十名股票中存在流通受限情况的说明</w:t>
      </w:r>
      <w:r>
        <w:rPr>
          <w:rStyle w:val="31"/>
          <w:rFonts w:ascii="宋体" w:hAnsi="宋体"/>
          <w:color w:val="000000" w:themeColor="text1"/>
          <w:sz w:val="24"/>
          <w14:textFill>
            <w14:solidFill>
              <w14:schemeClr w14:val="tx1"/>
            </w14:solidFill>
          </w14:textFill>
        </w:rPr>
        <w:footnoteReference w:id="56"/>
      </w:r>
    </w:p>
    <w:tbl>
      <w:tblPr>
        <w:tblStyle w:val="32"/>
        <w:tblW w:w="8794" w:type="dxa"/>
        <w:jc w:val="center"/>
        <w:tblInd w:w="0" w:type="dxa"/>
        <w:tblLayout w:type="fixed"/>
        <w:tblCellMar>
          <w:top w:w="0" w:type="dxa"/>
          <w:left w:w="0" w:type="dxa"/>
          <w:bottom w:w="0" w:type="dxa"/>
          <w:right w:w="0" w:type="dxa"/>
        </w:tblCellMar>
      </w:tblPr>
      <w:tblGrid>
        <w:gridCol w:w="689"/>
        <w:gridCol w:w="1090"/>
        <w:gridCol w:w="1080"/>
        <w:gridCol w:w="1874"/>
        <w:gridCol w:w="1901"/>
        <w:gridCol w:w="2160"/>
      </w:tblGrid>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方正仿宋简体" w:hAnsi="宋体" w:eastAsia="方正仿宋简体" w:cs="Calibri"/>
                <w:color w:val="000000" w:themeColor="text1"/>
                <w:kern w:val="2"/>
                <w:szCs w:val="22"/>
                <w14:textFill>
                  <w14:solidFill>
                    <w14:schemeClr w14:val="tx1"/>
                  </w14:solidFill>
                </w14:textFill>
              </w:rPr>
            </w:pPr>
            <w:r>
              <w:rPr>
                <w:rFonts w:hint="eastAsia" w:ascii="方正仿宋简体" w:hAnsi="宋体" w:eastAsia="方正仿宋简体" w:cs="Calibri"/>
                <w:color w:val="000000" w:themeColor="text1"/>
                <w:kern w:val="2"/>
                <w:szCs w:val="22"/>
                <w14:textFill>
                  <w14:solidFill>
                    <w14:schemeClr w14:val="tx1"/>
                  </w14:solidFill>
                </w14:textFill>
              </w:rPr>
              <w:t>序号</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方正仿宋简体" w:hAnsi="宋体" w:eastAsia="方正仿宋简体" w:cs="Calibri"/>
                <w:color w:val="000000" w:themeColor="text1"/>
                <w:kern w:val="2"/>
                <w:szCs w:val="22"/>
                <w14:textFill>
                  <w14:solidFill>
                    <w14:schemeClr w14:val="tx1"/>
                  </w14:solidFill>
                </w14:textFill>
              </w:rPr>
            </w:pPr>
            <w:r>
              <w:rPr>
                <w:rFonts w:hint="eastAsia" w:ascii="方正仿宋简体" w:hAnsi="宋体" w:eastAsia="方正仿宋简体" w:cs="Calibri"/>
                <w:color w:val="000000" w:themeColor="text1"/>
                <w:kern w:val="2"/>
                <w:szCs w:val="22"/>
                <w14:textFill>
                  <w14:solidFill>
                    <w14:schemeClr w14:val="tx1"/>
                  </w14:solidFill>
                </w14:textFill>
              </w:rPr>
              <w:t>股票代码</w:t>
            </w: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方正仿宋简体" w:hAnsi="宋体" w:eastAsia="方正仿宋简体" w:cs="Calibri"/>
                <w:color w:val="000000" w:themeColor="text1"/>
                <w:kern w:val="2"/>
                <w:szCs w:val="22"/>
                <w14:textFill>
                  <w14:solidFill>
                    <w14:schemeClr w14:val="tx1"/>
                  </w14:solidFill>
                </w14:textFill>
              </w:rPr>
            </w:pPr>
            <w:r>
              <w:rPr>
                <w:rFonts w:hint="eastAsia" w:ascii="方正仿宋简体" w:hAnsi="宋体" w:eastAsia="方正仿宋简体" w:cs="Calibri"/>
                <w:color w:val="000000" w:themeColor="text1"/>
                <w:kern w:val="2"/>
                <w:szCs w:val="22"/>
                <w14:textFill>
                  <w14:solidFill>
                    <w14:schemeClr w14:val="tx1"/>
                  </w14:solidFill>
                </w14:textFill>
              </w:rPr>
              <w:t>股票名称</w:t>
            </w: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流通受限部分的公允价值（元）</w:t>
            </w: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占基金资产净值比例（%）</w:t>
            </w:r>
          </w:p>
        </w:tc>
        <w:tc>
          <w:tcPr>
            <w:tcW w:w="2160" w:type="dxa"/>
            <w:tcBorders>
              <w:top w:val="single" w:color="auto" w:sz="4" w:space="0"/>
              <w:left w:val="nil"/>
              <w:bottom w:val="single" w:color="auto" w:sz="4" w:space="0"/>
              <w:right w:val="single" w:color="auto" w:sz="4" w:space="0"/>
            </w:tcBorders>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流通受限情况说明</w:t>
            </w: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1618</w:t>
            </w:r>
            <w:r>
              <w:rPr>
                <w:rFonts w:hint="eastAsia" w:ascii="宋体" w:hAnsi="宋体" w:eastAsia="宋体" w:cs="Calibri"/>
                <w:color w:val="000000" w:themeColor="text1"/>
                <w:kern w:val="0"/>
                <w:sz w:val="18"/>
                <w:szCs w:val="22"/>
                <w14:textFill>
                  <w14:solidFill>
                    <w14:schemeClr w14:val="tx1"/>
                  </w14:solidFill>
                </w14:textFill>
              </w:rPr>
              <w:t>）</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1619</w:t>
            </w:r>
            <w:r>
              <w:rPr>
                <w:rFonts w:hint="eastAsia" w:ascii="宋体" w:hAnsi="宋体" w:eastAsia="宋体" w:cs="Calibri"/>
                <w:color w:val="000000" w:themeColor="text1"/>
                <w:kern w:val="0"/>
                <w:sz w:val="18"/>
                <w:szCs w:val="22"/>
                <w14:textFill>
                  <w14:solidFill>
                    <w14:schemeClr w14:val="tx1"/>
                  </w14:solidFill>
                </w14:textFill>
              </w:rPr>
              <w:t>）</w:t>
            </w: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1620</w:t>
            </w:r>
            <w:r>
              <w:rPr>
                <w:rFonts w:hint="eastAsia" w:ascii="宋体" w:hAnsi="宋体" w:eastAsia="宋体" w:cs="Calibri"/>
                <w:color w:val="000000" w:themeColor="text1"/>
                <w:kern w:val="0"/>
                <w:sz w:val="18"/>
                <w:szCs w:val="22"/>
                <w14:textFill>
                  <w14:solidFill>
                    <w14:schemeClr w14:val="tx1"/>
                  </w14:solidFill>
                </w14:textFill>
              </w:rPr>
              <w:t>）</w:t>
            </w: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ascii="宋体" w:hAnsi="宋体" w:eastAsia="宋体" w:cs="Calibri"/>
                <w:color w:val="000000" w:themeColor="text1"/>
                <w:kern w:val="0"/>
                <w:sz w:val="18"/>
                <w:szCs w:val="22"/>
                <w14:textFill>
                  <w14:solidFill>
                    <w14:schemeClr w14:val="tx1"/>
                  </w14:solidFill>
                </w14:textFill>
              </w:rPr>
              <w:t>（1622）</w:t>
            </w: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1623</w:t>
            </w:r>
            <w:r>
              <w:rPr>
                <w:rFonts w:hint="eastAsia" w:ascii="宋体" w:hAnsi="宋体" w:eastAsia="宋体" w:cs="Calibri"/>
                <w:color w:val="000000" w:themeColor="text1"/>
                <w:kern w:val="0"/>
                <w:sz w:val="18"/>
                <w:szCs w:val="22"/>
                <w14:textFill>
                  <w14:solidFill>
                    <w14:schemeClr w14:val="tx1"/>
                  </w14:solidFill>
                </w14:textFill>
              </w:rPr>
              <w:t>）</w:t>
            </w:r>
          </w:p>
        </w:tc>
        <w:tc>
          <w:tcPr>
            <w:tcW w:w="2160" w:type="dxa"/>
            <w:tcBorders>
              <w:top w:val="single" w:color="auto" w:sz="4" w:space="0"/>
              <w:left w:val="nil"/>
              <w:bottom w:val="single" w:color="auto" w:sz="4" w:space="0"/>
              <w:right w:val="single" w:color="auto" w:sz="4" w:space="0"/>
            </w:tcBorders>
            <w:vAlign w:val="bottom"/>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1624</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18"/>
                <w:szCs w:val="22"/>
                <w14:textFill>
                  <w14:solidFill>
                    <w14:schemeClr w14:val="tx1"/>
                  </w14:solidFill>
                </w14:textFill>
              </w:rPr>
              <w:t>1</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jc w:val="right"/>
              <w:rPr>
                <w:rFonts w:ascii="宋体" w:hAnsi="宋体" w:eastAsia="宋体" w:cs="Calibri"/>
                <w:color w:val="000000" w:themeColor="text1"/>
                <w:kern w:val="2"/>
                <w:szCs w:val="22"/>
                <w14:textFill>
                  <w14:solidFill>
                    <w14:schemeClr w14:val="tx1"/>
                  </w14:solidFill>
                </w14:textFill>
              </w:rPr>
            </w:pP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160" w:type="dxa"/>
            <w:tcBorders>
              <w:top w:val="single" w:color="auto" w:sz="4" w:space="0"/>
              <w:left w:val="nil"/>
              <w:bottom w:val="single" w:color="auto" w:sz="4" w:space="0"/>
              <w:right w:val="single" w:color="auto" w:sz="4" w:space="0"/>
            </w:tcBorders>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ind w:firstLine="251" w:firstLineChars="100"/>
              <w:rPr>
                <w:rFonts w:ascii="宋体" w:hAnsi="宋体" w:eastAsia="宋体" w:cs="Calibri"/>
                <w:color w:val="000000" w:themeColor="text1"/>
                <w:kern w:val="2"/>
                <w:szCs w:val="22"/>
                <w14:textFill>
                  <w14:solidFill>
                    <w14:schemeClr w14:val="tx1"/>
                  </w14:solidFill>
                </w14:textFill>
              </w:rPr>
            </w:pPr>
            <w:r>
              <w:rPr>
                <w:rFonts w:hint="eastAsia" w:ascii="宋体" w:hAnsi="宋体" w:eastAsia="宋体" w:cs="Calibri"/>
                <w:color w:val="000000" w:themeColor="text1"/>
                <w:kern w:val="2"/>
                <w:szCs w:val="22"/>
                <w14:textFill>
                  <w14:solidFill>
                    <w14:schemeClr w14:val="tx1"/>
                  </w14:solidFill>
                </w14:textFill>
              </w:rPr>
              <w:t>2</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160" w:type="dxa"/>
            <w:tcBorders>
              <w:top w:val="single" w:color="auto" w:sz="4" w:space="0"/>
              <w:left w:val="nil"/>
              <w:bottom w:val="single" w:color="auto" w:sz="4" w:space="0"/>
              <w:right w:val="single" w:color="auto" w:sz="4" w:space="0"/>
            </w:tcBorders>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160" w:type="dxa"/>
            <w:tcBorders>
              <w:top w:val="single" w:color="auto" w:sz="4" w:space="0"/>
              <w:left w:val="nil"/>
              <w:bottom w:val="single" w:color="auto" w:sz="4" w:space="0"/>
              <w:right w:val="single" w:color="auto" w:sz="4" w:space="0"/>
            </w:tcBorders>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c>
          <w:tcPr>
            <w:tcW w:w="2160" w:type="dxa"/>
            <w:tcBorders>
              <w:top w:val="single" w:color="auto" w:sz="4" w:space="0"/>
              <w:left w:val="nil"/>
              <w:bottom w:val="single" w:color="auto" w:sz="4" w:space="0"/>
              <w:right w:val="single" w:color="auto" w:sz="4" w:space="0"/>
            </w:tcBorders>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bl>
    <w:p>
      <w:pPr>
        <w:adjustRightInd w:val="0"/>
        <w:snapToGrid w:val="0"/>
        <w:spacing w:line="3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注： </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1625</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360" w:lineRule="exact"/>
        <w:rPr>
          <w:rFonts w:ascii="宋体" w:hAnsi="宋体"/>
          <w:color w:val="000000" w:themeColor="text1"/>
          <w14:textFill>
            <w14:solidFill>
              <w14:schemeClr w14:val="tx1"/>
            </w14:solidFill>
          </w14:textFill>
        </w:rPr>
      </w:pPr>
    </w:p>
    <w:p>
      <w:pPr>
        <w:adjustRightInd w:val="0"/>
        <w:snapToGrid w:val="0"/>
        <w:spacing w:line="3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期末积极投资前五名股票中存在流通受限情况的说明</w:t>
      </w:r>
    </w:p>
    <w:p>
      <w:pPr>
        <w:spacing w:line="360" w:lineRule="auto"/>
        <w:jc w:val="righ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金额单位：   </w:t>
      </w:r>
    </w:p>
    <w:tbl>
      <w:tblPr>
        <w:tblStyle w:val="32"/>
        <w:tblW w:w="8794" w:type="dxa"/>
        <w:jc w:val="center"/>
        <w:tblInd w:w="0" w:type="dxa"/>
        <w:tblLayout w:type="fixed"/>
        <w:tblCellMar>
          <w:top w:w="0" w:type="dxa"/>
          <w:left w:w="0" w:type="dxa"/>
          <w:bottom w:w="0" w:type="dxa"/>
          <w:right w:w="0" w:type="dxa"/>
        </w:tblCellMar>
      </w:tblPr>
      <w:tblGrid>
        <w:gridCol w:w="689"/>
        <w:gridCol w:w="1090"/>
        <w:gridCol w:w="1080"/>
        <w:gridCol w:w="1874"/>
        <w:gridCol w:w="1901"/>
        <w:gridCol w:w="2160"/>
      </w:tblGrid>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vAlign w:val="center"/>
          </w:tcPr>
          <w:p>
            <w:pPr>
              <w:pStyle w:val="66"/>
              <w:widowControl w:val="0"/>
              <w:pBdr>
                <w:left w:val="none" w:color="auto" w:sz="0" w:space="0"/>
                <w:bottom w:val="none" w:color="auto" w:sz="0" w:space="0"/>
                <w:right w:val="none" w:color="auto" w:sz="0" w:space="0"/>
              </w:pBdr>
              <w:spacing w:before="0" w:beforeAutospacing="0" w:after="0" w:afterAutospacing="0"/>
              <w:rPr>
                <w:rFonts w:ascii="宋体" w:hAnsi="宋体" w:eastAsia="宋体" w:cs="Calibri"/>
                <w:color w:val="000000" w:themeColor="text1"/>
                <w:kern w:val="2"/>
                <w:szCs w:val="22"/>
                <w14:textFill>
                  <w14:solidFill>
                    <w14:schemeClr w14:val="tx1"/>
                  </w14:solidFill>
                </w14:textFill>
              </w:rPr>
            </w:pPr>
            <w:r>
              <w:rPr>
                <w:rFonts w:hint="eastAsia" w:ascii="宋体" w:hAnsi="宋体" w:eastAsia="宋体" w:cs="Calibri"/>
                <w:color w:val="000000" w:themeColor="text1"/>
                <w:kern w:val="2"/>
                <w:szCs w:val="22"/>
                <w14:textFill>
                  <w14:solidFill>
                    <w14:schemeClr w14:val="tx1"/>
                  </w14:solidFill>
                </w14:textFill>
              </w:rPr>
              <w:t>序号</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66"/>
              <w:widowControl w:val="0"/>
              <w:pBdr>
                <w:left w:val="none" w:color="auto" w:sz="0" w:space="0"/>
                <w:bottom w:val="none" w:color="auto" w:sz="0" w:space="0"/>
                <w:right w:val="none" w:color="auto" w:sz="0" w:space="0"/>
              </w:pBdr>
              <w:spacing w:before="0" w:beforeAutospacing="0" w:after="0" w:afterAutospacing="0"/>
              <w:rPr>
                <w:rFonts w:ascii="宋体" w:hAnsi="宋体" w:eastAsia="宋体" w:cs="Calibri"/>
                <w:color w:val="000000" w:themeColor="text1"/>
                <w:kern w:val="2"/>
                <w:szCs w:val="22"/>
                <w14:textFill>
                  <w14:solidFill>
                    <w14:schemeClr w14:val="tx1"/>
                  </w14:solidFill>
                </w14:textFill>
              </w:rPr>
            </w:pPr>
            <w:r>
              <w:rPr>
                <w:rFonts w:hint="eastAsia" w:ascii="宋体" w:hAnsi="宋体" w:eastAsia="宋体" w:cs="Calibri"/>
                <w:color w:val="000000" w:themeColor="text1"/>
                <w:kern w:val="2"/>
                <w:szCs w:val="22"/>
                <w14:textFill>
                  <w14:solidFill>
                    <w14:schemeClr w14:val="tx1"/>
                  </w14:solidFill>
                </w14:textFill>
              </w:rPr>
              <w:t>股票代码</w:t>
            </w: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66"/>
              <w:widowControl w:val="0"/>
              <w:pBdr>
                <w:left w:val="none" w:color="auto" w:sz="0" w:space="0"/>
                <w:bottom w:val="none" w:color="auto" w:sz="0" w:space="0"/>
                <w:right w:val="none" w:color="auto" w:sz="0" w:space="0"/>
              </w:pBdr>
              <w:spacing w:before="0" w:beforeAutospacing="0" w:after="0" w:afterAutospacing="0"/>
              <w:rPr>
                <w:rFonts w:ascii="宋体" w:hAnsi="宋体" w:eastAsia="宋体" w:cs="Calibri"/>
                <w:color w:val="000000" w:themeColor="text1"/>
                <w:kern w:val="2"/>
                <w:szCs w:val="22"/>
                <w14:textFill>
                  <w14:solidFill>
                    <w14:schemeClr w14:val="tx1"/>
                  </w14:solidFill>
                </w14:textFill>
              </w:rPr>
            </w:pPr>
            <w:r>
              <w:rPr>
                <w:rFonts w:hint="eastAsia" w:ascii="宋体" w:hAnsi="宋体" w:eastAsia="宋体" w:cs="Calibri"/>
                <w:color w:val="000000" w:themeColor="text1"/>
                <w:kern w:val="2"/>
                <w:szCs w:val="22"/>
                <w14:textFill>
                  <w14:solidFill>
                    <w14:schemeClr w14:val="tx1"/>
                  </w14:solidFill>
                </w14:textFill>
              </w:rPr>
              <w:t>股票名称</w:t>
            </w: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jc w:val="center"/>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流通受限部分的公允价值</w:t>
            </w: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jc w:val="center"/>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占基金资产净值比例（%）</w:t>
            </w:r>
          </w:p>
        </w:tc>
        <w:tc>
          <w:tcPr>
            <w:tcW w:w="2160" w:type="dxa"/>
            <w:tcBorders>
              <w:top w:val="single" w:color="auto" w:sz="4" w:space="0"/>
              <w:left w:val="nil"/>
              <w:bottom w:val="single" w:color="auto" w:sz="4" w:space="0"/>
              <w:right w:val="single" w:color="auto" w:sz="4" w:space="0"/>
            </w:tcBorders>
            <w:vAlign w:val="center"/>
          </w:tcPr>
          <w:p>
            <w:pPr>
              <w:pStyle w:val="24"/>
              <w:jc w:val="center"/>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流通受限情况说明</w:t>
            </w: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tcPr>
          <w:p>
            <w:pPr>
              <w:jc w:val="center"/>
              <w:rPr>
                <w:rFonts w:ascii="宋体" w:hAnsi="宋体" w:cs="Calibri"/>
                <w:color w:val="000000" w:themeColor="text1"/>
                <w:sz w:val="18"/>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（2248）</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（2249）</w:t>
            </w: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（2250）</w:t>
            </w: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pStyle w:val="66"/>
              <w:widowControl w:val="0"/>
              <w:pBdr>
                <w:left w:val="none" w:color="auto" w:sz="0" w:space="0"/>
                <w:bottom w:val="none" w:color="auto" w:sz="0" w:space="0"/>
                <w:right w:val="none" w:color="auto" w:sz="0" w:space="0"/>
              </w:pBdr>
              <w:spacing w:before="0" w:beforeAutospacing="0" w:after="0" w:afterAutospacing="0"/>
              <w:jc w:val="right"/>
              <w:rPr>
                <w:rFonts w:ascii="宋体" w:hAnsi="宋体" w:eastAsia="宋体" w:cs="Calibri"/>
                <w:color w:val="000000" w:themeColor="text1"/>
                <w:kern w:val="2"/>
                <w:szCs w:val="22"/>
                <w14:textFill>
                  <w14:solidFill>
                    <w14:schemeClr w14:val="tx1"/>
                  </w14:solidFill>
                </w14:textFill>
              </w:rPr>
            </w:pPr>
            <w:r>
              <w:rPr>
                <w:rFonts w:hint="eastAsia" w:ascii="宋体" w:hAnsi="宋体" w:cs="Calibri"/>
                <w:color w:val="000000" w:themeColor="text1"/>
                <w:sz w:val="18"/>
                <w:szCs w:val="22"/>
                <w14:textFill>
                  <w14:solidFill>
                    <w14:schemeClr w14:val="tx1"/>
                  </w14:solidFill>
                </w14:textFill>
              </w:rPr>
              <w:t>（</w:t>
            </w:r>
            <w:r>
              <w:rPr>
                <w:rFonts w:hint="eastAsia" w:ascii="宋体" w:hAnsi="宋体" w:eastAsia="宋体" w:cs="Calibri"/>
                <w:color w:val="000000" w:themeColor="text1"/>
                <w:sz w:val="18"/>
                <w:szCs w:val="22"/>
                <w14:textFill>
                  <w14:solidFill>
                    <w14:schemeClr w14:val="tx1"/>
                  </w14:solidFill>
                </w14:textFill>
              </w:rPr>
              <w:t>2251</w:t>
            </w:r>
            <w:r>
              <w:rPr>
                <w:rFonts w:hint="eastAsia" w:ascii="宋体" w:hAnsi="宋体" w:cs="Calibri"/>
                <w:color w:val="000000" w:themeColor="text1"/>
                <w:sz w:val="18"/>
                <w:szCs w:val="22"/>
                <w14:textFill>
                  <w14:solidFill>
                    <w14:schemeClr w14:val="tx1"/>
                  </w14:solidFill>
                </w14:textFill>
              </w:rPr>
              <w:t>）</w:t>
            </w: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jc w:val="righ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（2252）</w:t>
            </w:r>
          </w:p>
        </w:tc>
        <w:tc>
          <w:tcPr>
            <w:tcW w:w="2160" w:type="dxa"/>
            <w:tcBorders>
              <w:top w:val="single" w:color="auto" w:sz="4" w:space="0"/>
              <w:left w:val="nil"/>
              <w:bottom w:val="single" w:color="auto" w:sz="4" w:space="0"/>
              <w:right w:val="single" w:color="auto" w:sz="4" w:space="0"/>
            </w:tcBorders>
            <w:vAlign w:val="bottom"/>
          </w:tcPr>
          <w:p>
            <w:pPr>
              <w:jc w:val="righ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（2253）</w:t>
            </w: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tcPr>
          <w:p>
            <w:pPr>
              <w:pStyle w:val="66"/>
              <w:widowControl w:val="0"/>
              <w:pBdr>
                <w:left w:val="none" w:color="auto" w:sz="0" w:space="0"/>
                <w:bottom w:val="none" w:color="auto" w:sz="0" w:space="0"/>
                <w:right w:val="none" w:color="auto" w:sz="0" w:space="0"/>
              </w:pBdr>
              <w:spacing w:before="0" w:beforeAutospacing="0" w:after="0" w:afterAutospacing="0"/>
              <w:rPr>
                <w:rFonts w:ascii="宋体" w:hAnsi="宋体" w:eastAsia="宋体" w:cs="Calibri"/>
                <w:color w:val="000000" w:themeColor="text1"/>
                <w:kern w:val="2"/>
                <w:szCs w:val="22"/>
                <w14:textFill>
                  <w14:solidFill>
                    <w14:schemeClr w14:val="tx1"/>
                  </w14:solidFill>
                </w14:textFill>
              </w:rPr>
            </w:pPr>
            <w:r>
              <w:rPr>
                <w:rFonts w:hint="eastAsia" w:ascii="宋体" w:hAnsi="宋体" w:eastAsia="宋体" w:cs="Calibri"/>
                <w:color w:val="000000" w:themeColor="text1"/>
                <w:kern w:val="2"/>
                <w:szCs w:val="22"/>
                <w14:textFill>
                  <w14:solidFill>
                    <w14:schemeClr w14:val="tx1"/>
                  </w14:solidFill>
                </w14:textFill>
              </w:rPr>
              <w:t>1</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6"/>
              <w:widowControl w:val="0"/>
              <w:pBdr>
                <w:left w:val="none" w:color="auto" w:sz="0" w:space="0"/>
                <w:bottom w:val="none" w:color="auto" w:sz="0" w:space="0"/>
                <w:right w:val="none" w:color="auto" w:sz="0" w:space="0"/>
              </w:pBdr>
              <w:spacing w:before="0" w:beforeAutospacing="0" w:after="0" w:afterAutospacing="0"/>
              <w:rPr>
                <w:rFonts w:ascii="宋体" w:hAnsi="宋体" w:eastAsia="宋体" w:cs="Calibri"/>
                <w:color w:val="000000" w:themeColor="text1"/>
                <w:kern w:val="2"/>
                <w:szCs w:val="22"/>
                <w14:textFill>
                  <w14:solidFill>
                    <w14:schemeClr w14:val="tx1"/>
                  </w14:solidFill>
                </w14:textFill>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66"/>
              <w:widowControl w:val="0"/>
              <w:pBdr>
                <w:left w:val="none" w:color="auto" w:sz="0" w:space="0"/>
                <w:bottom w:val="none" w:color="auto" w:sz="0" w:space="0"/>
                <w:right w:val="none" w:color="auto" w:sz="0" w:space="0"/>
              </w:pBdr>
              <w:spacing w:before="0" w:beforeAutospacing="0" w:after="0" w:afterAutospacing="0"/>
              <w:rPr>
                <w:rFonts w:ascii="宋体" w:hAnsi="宋体" w:eastAsia="宋体" w:cs="Calibri"/>
                <w:color w:val="000000" w:themeColor="text1"/>
                <w:kern w:val="2"/>
                <w:szCs w:val="22"/>
                <w14:textFill>
                  <w14:solidFill>
                    <w14:schemeClr w14:val="tx1"/>
                  </w14:solidFill>
                </w14:textFill>
              </w:rPr>
            </w:pP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pStyle w:val="66"/>
              <w:widowControl w:val="0"/>
              <w:pBdr>
                <w:left w:val="none" w:color="auto" w:sz="0" w:space="0"/>
                <w:bottom w:val="none" w:color="auto" w:sz="0" w:space="0"/>
                <w:right w:val="none" w:color="auto" w:sz="0" w:space="0"/>
              </w:pBdr>
              <w:spacing w:before="0" w:beforeAutospacing="0" w:after="0" w:afterAutospacing="0"/>
              <w:rPr>
                <w:rFonts w:ascii="宋体" w:hAnsi="宋体" w:eastAsia="宋体" w:cs="Calibri"/>
                <w:color w:val="000000" w:themeColor="text1"/>
                <w:kern w:val="2"/>
                <w:szCs w:val="22"/>
                <w14:textFill>
                  <w14:solidFill>
                    <w14:schemeClr w14:val="tx1"/>
                  </w14:solidFill>
                </w14:textFill>
              </w:rPr>
            </w:pP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pStyle w:val="66"/>
              <w:widowControl w:val="0"/>
              <w:pBdr>
                <w:left w:val="none" w:color="auto" w:sz="0" w:space="0"/>
                <w:bottom w:val="none" w:color="auto" w:sz="0" w:space="0"/>
                <w:right w:val="none" w:color="auto" w:sz="0" w:space="0"/>
              </w:pBdr>
              <w:spacing w:before="0" w:beforeAutospacing="0" w:after="0" w:afterAutospacing="0"/>
              <w:rPr>
                <w:rFonts w:ascii="宋体" w:hAnsi="宋体" w:eastAsia="宋体" w:cs="Calibri"/>
                <w:color w:val="000000" w:themeColor="text1"/>
                <w:kern w:val="2"/>
                <w:szCs w:val="22"/>
                <w14:textFill>
                  <w14:solidFill>
                    <w14:schemeClr w14:val="tx1"/>
                  </w14:solidFill>
                </w14:textFill>
              </w:rPr>
            </w:pPr>
          </w:p>
        </w:tc>
        <w:tc>
          <w:tcPr>
            <w:tcW w:w="2160" w:type="dxa"/>
            <w:tcBorders>
              <w:top w:val="single" w:color="auto" w:sz="4" w:space="0"/>
              <w:left w:val="nil"/>
              <w:bottom w:val="single" w:color="auto" w:sz="4" w:space="0"/>
              <w:right w:val="single" w:color="auto" w:sz="4" w:space="0"/>
            </w:tcBorders>
            <w:vAlign w:val="bottom"/>
          </w:tcPr>
          <w:p>
            <w:pPr>
              <w:pStyle w:val="66"/>
              <w:widowControl w:val="0"/>
              <w:pBdr>
                <w:left w:val="none" w:color="auto" w:sz="0" w:space="0"/>
                <w:bottom w:val="none" w:color="auto" w:sz="0" w:space="0"/>
                <w:right w:val="none" w:color="auto" w:sz="0" w:space="0"/>
              </w:pBdr>
              <w:spacing w:before="0" w:beforeAutospacing="0" w:after="0" w:afterAutospacing="0"/>
              <w:rPr>
                <w:rFonts w:ascii="宋体" w:hAnsi="宋体" w:eastAsia="宋体" w:cs="Calibri"/>
                <w:color w:val="000000" w:themeColor="text1"/>
                <w:kern w:val="2"/>
                <w:szCs w:val="22"/>
                <w14:textFill>
                  <w14:solidFill>
                    <w14:schemeClr w14:val="tx1"/>
                  </w14:solidFill>
                </w14:textFill>
              </w:rPr>
            </w:pP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tcPr>
          <w:p>
            <w:pPr>
              <w:pStyle w:val="66"/>
              <w:widowControl w:val="0"/>
              <w:pBdr>
                <w:left w:val="none" w:color="auto" w:sz="0" w:space="0"/>
                <w:bottom w:val="none" w:color="auto" w:sz="0" w:space="0"/>
                <w:right w:val="none" w:color="auto" w:sz="0" w:space="0"/>
              </w:pBdr>
              <w:spacing w:before="0" w:beforeAutospacing="0" w:after="0" w:afterAutospacing="0"/>
              <w:rPr>
                <w:rFonts w:ascii="宋体" w:hAnsi="宋体" w:eastAsia="宋体" w:cs="Calibri"/>
                <w:color w:val="000000" w:themeColor="text1"/>
                <w:kern w:val="2"/>
                <w:szCs w:val="22"/>
                <w14:textFill>
                  <w14:solidFill>
                    <w14:schemeClr w14:val="tx1"/>
                  </w14:solidFill>
                </w14:textFill>
              </w:rPr>
            </w:pPr>
            <w:r>
              <w:rPr>
                <w:rFonts w:hint="eastAsia" w:ascii="宋体" w:hAnsi="宋体" w:eastAsia="宋体" w:cs="Calibri"/>
                <w:color w:val="000000" w:themeColor="text1"/>
                <w:kern w:val="2"/>
                <w:szCs w:val="22"/>
                <w14:textFill>
                  <w14:solidFill>
                    <w14:schemeClr w14:val="tx1"/>
                  </w14:solidFill>
                </w14:textFill>
              </w:rPr>
              <w:t>2</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66"/>
              <w:widowControl w:val="0"/>
              <w:pBdr>
                <w:left w:val="none" w:color="auto" w:sz="0" w:space="0"/>
                <w:bottom w:val="none" w:color="auto" w:sz="0" w:space="0"/>
                <w:right w:val="none" w:color="auto" w:sz="0" w:space="0"/>
              </w:pBdr>
              <w:spacing w:before="0" w:beforeAutospacing="0" w:after="0" w:afterAutospacing="0"/>
              <w:rPr>
                <w:rFonts w:ascii="宋体" w:hAnsi="宋体" w:eastAsia="宋体" w:cs="Calibri"/>
                <w:color w:val="000000" w:themeColor="text1"/>
                <w:kern w:val="2"/>
                <w:szCs w:val="22"/>
                <w14:textFill>
                  <w14:solidFill>
                    <w14:schemeClr w14:val="tx1"/>
                  </w14:solidFill>
                </w14:textFill>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66"/>
              <w:widowControl w:val="0"/>
              <w:pBdr>
                <w:left w:val="none" w:color="auto" w:sz="0" w:space="0"/>
                <w:bottom w:val="none" w:color="auto" w:sz="0" w:space="0"/>
                <w:right w:val="none" w:color="auto" w:sz="0" w:space="0"/>
              </w:pBdr>
              <w:spacing w:before="0" w:beforeAutospacing="0" w:after="0" w:afterAutospacing="0"/>
              <w:rPr>
                <w:rFonts w:ascii="宋体" w:hAnsi="宋体" w:eastAsia="宋体" w:cs="Calibri"/>
                <w:color w:val="000000" w:themeColor="text1"/>
                <w:kern w:val="2"/>
                <w:szCs w:val="22"/>
                <w14:textFill>
                  <w14:solidFill>
                    <w14:schemeClr w14:val="tx1"/>
                  </w14:solidFill>
                </w14:textFill>
              </w:rPr>
            </w:pP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pStyle w:val="66"/>
              <w:widowControl w:val="0"/>
              <w:pBdr>
                <w:left w:val="none" w:color="auto" w:sz="0" w:space="0"/>
                <w:bottom w:val="none" w:color="auto" w:sz="0" w:space="0"/>
                <w:right w:val="none" w:color="auto" w:sz="0" w:space="0"/>
              </w:pBdr>
              <w:spacing w:before="0" w:beforeAutospacing="0" w:after="0" w:afterAutospacing="0"/>
              <w:rPr>
                <w:rFonts w:ascii="宋体" w:hAnsi="宋体" w:eastAsia="宋体" w:cs="Calibri"/>
                <w:color w:val="000000" w:themeColor="text1"/>
                <w:kern w:val="2"/>
                <w:szCs w:val="22"/>
                <w14:textFill>
                  <w14:solidFill>
                    <w14:schemeClr w14:val="tx1"/>
                  </w14:solidFill>
                </w14:textFill>
              </w:rPr>
            </w:pP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pStyle w:val="66"/>
              <w:widowControl w:val="0"/>
              <w:pBdr>
                <w:left w:val="none" w:color="auto" w:sz="0" w:space="0"/>
                <w:bottom w:val="none" w:color="auto" w:sz="0" w:space="0"/>
                <w:right w:val="none" w:color="auto" w:sz="0" w:space="0"/>
              </w:pBdr>
              <w:spacing w:before="0" w:beforeAutospacing="0" w:after="0" w:afterAutospacing="0"/>
              <w:rPr>
                <w:rFonts w:ascii="宋体" w:hAnsi="宋体" w:eastAsia="宋体" w:cs="Calibri"/>
                <w:color w:val="000000" w:themeColor="text1"/>
                <w:kern w:val="2"/>
                <w:szCs w:val="22"/>
                <w14:textFill>
                  <w14:solidFill>
                    <w14:schemeClr w14:val="tx1"/>
                  </w14:solidFill>
                </w14:textFill>
              </w:rPr>
            </w:pPr>
          </w:p>
        </w:tc>
        <w:tc>
          <w:tcPr>
            <w:tcW w:w="2160" w:type="dxa"/>
            <w:tcBorders>
              <w:top w:val="single" w:color="auto" w:sz="4" w:space="0"/>
              <w:left w:val="nil"/>
              <w:bottom w:val="single" w:color="auto" w:sz="4" w:space="0"/>
              <w:right w:val="single" w:color="auto" w:sz="4" w:space="0"/>
            </w:tcBorders>
            <w:vAlign w:val="bottom"/>
          </w:tcPr>
          <w:p>
            <w:pPr>
              <w:pStyle w:val="66"/>
              <w:widowControl w:val="0"/>
              <w:pBdr>
                <w:left w:val="none" w:color="auto" w:sz="0" w:space="0"/>
                <w:bottom w:val="none" w:color="auto" w:sz="0" w:space="0"/>
                <w:right w:val="none" w:color="auto" w:sz="0" w:space="0"/>
              </w:pBdr>
              <w:spacing w:before="0" w:beforeAutospacing="0" w:after="0" w:afterAutospacing="0"/>
              <w:rPr>
                <w:rFonts w:ascii="宋体" w:hAnsi="宋体" w:eastAsia="宋体" w:cs="Calibri"/>
                <w:color w:val="000000" w:themeColor="text1"/>
                <w:kern w:val="2"/>
                <w:szCs w:val="22"/>
                <w14:textFill>
                  <w14:solidFill>
                    <w14:schemeClr w14:val="tx1"/>
                  </w14:solidFill>
                </w14:textFill>
              </w:rPr>
            </w:pP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tcPr>
          <w:p>
            <w:pPr>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center"/>
              <w:rPr>
                <w:rFonts w:ascii="宋体" w:hAnsi="宋体" w:cs="Calibri"/>
                <w:color w:val="000000" w:themeColor="text1"/>
                <w:sz w:val="24"/>
                <w:szCs w:val="22"/>
                <w14:textFill>
                  <w14:solidFill>
                    <w14:schemeClr w14:val="tx1"/>
                  </w14:solidFill>
                </w14:textFill>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rFonts w:ascii="宋体" w:hAnsi="宋体" w:cs="Calibri"/>
                <w:color w:val="000000" w:themeColor="text1"/>
                <w:sz w:val="24"/>
                <w:szCs w:val="22"/>
                <w14:textFill>
                  <w14:solidFill>
                    <w14:schemeClr w14:val="tx1"/>
                  </w14:solidFill>
                </w14:textFill>
              </w:rPr>
            </w:pP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jc w:val="right"/>
              <w:rPr>
                <w:rFonts w:ascii="宋体" w:hAnsi="宋体" w:cs="Calibri"/>
                <w:color w:val="000000" w:themeColor="text1"/>
                <w:sz w:val="24"/>
                <w:szCs w:val="22"/>
                <w14:textFill>
                  <w14:solidFill>
                    <w14:schemeClr w14:val="tx1"/>
                  </w14:solidFill>
                </w14:textFill>
              </w:rPr>
            </w:pP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jc w:val="right"/>
              <w:rPr>
                <w:rFonts w:ascii="宋体" w:hAnsi="宋体" w:cs="Calibri"/>
                <w:color w:val="000000" w:themeColor="text1"/>
                <w:sz w:val="24"/>
                <w:szCs w:val="22"/>
                <w14:textFill>
                  <w14:solidFill>
                    <w14:schemeClr w14:val="tx1"/>
                  </w14:solidFill>
                </w14:textFill>
              </w:rPr>
            </w:pPr>
          </w:p>
        </w:tc>
        <w:tc>
          <w:tcPr>
            <w:tcW w:w="2160" w:type="dxa"/>
            <w:tcBorders>
              <w:top w:val="single" w:color="auto" w:sz="4" w:space="0"/>
              <w:left w:val="nil"/>
              <w:bottom w:val="single" w:color="auto" w:sz="4" w:space="0"/>
              <w:right w:val="single" w:color="auto" w:sz="4" w:space="0"/>
            </w:tcBorders>
            <w:vAlign w:val="bottom"/>
          </w:tcPr>
          <w:p>
            <w:pPr>
              <w:jc w:val="right"/>
              <w:rPr>
                <w:rFonts w:ascii="宋体" w:hAnsi="宋体" w:cs="Calibri"/>
                <w:color w:val="000000" w:themeColor="text1"/>
                <w:sz w:val="24"/>
                <w:szCs w:val="22"/>
                <w14:textFill>
                  <w14:solidFill>
                    <w14:schemeClr w14:val="tx1"/>
                  </w14:solidFill>
                </w14:textFill>
              </w:rPr>
            </w:pPr>
          </w:p>
        </w:tc>
      </w:tr>
    </w:tbl>
    <w:p>
      <w:pP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注： </w:t>
      </w:r>
      <w:r>
        <w:rPr>
          <w:rFonts w:hint="eastAsia" w:ascii="宋体" w:hAnsi="宋体"/>
          <w:color w:val="000000" w:themeColor="text1"/>
          <w:kern w:val="0"/>
          <w:sz w:val="18"/>
          <w14:textFill>
            <w14:solidFill>
              <w14:schemeClr w14:val="tx1"/>
            </w14:solidFill>
          </w14:textFill>
        </w:rPr>
        <w:t>（2254）</w:t>
      </w:r>
    </w:p>
    <w:p>
      <w:pPr>
        <w:adjustRightInd w:val="0"/>
        <w:snapToGrid w:val="0"/>
        <w:spacing w:line="360" w:lineRule="exact"/>
        <w:rPr>
          <w:rFonts w:ascii="宋体" w:hAnsi="宋体"/>
          <w:color w:val="000000" w:themeColor="text1"/>
          <w14:textFill>
            <w14:solidFill>
              <w14:schemeClr w14:val="tx1"/>
            </w14:solidFill>
          </w14:textFill>
        </w:rPr>
      </w:pPr>
    </w:p>
    <w:tbl>
      <w:tblPr>
        <w:tblStyle w:val="3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8568" w:type="dxa"/>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5.1</w:t>
            </w:r>
            <w:r>
              <w:rPr>
                <w:rFonts w:ascii="宋体" w:hAnsi="宋体" w:cs="Calibri"/>
                <w:color w:val="000000" w:themeColor="text1"/>
                <w:sz w:val="24"/>
                <w:szCs w:val="22"/>
                <w14:textFill>
                  <w14:solidFill>
                    <w14:schemeClr w14:val="tx1"/>
                  </w14:solidFill>
                </w14:textFill>
              </w:rPr>
              <w:t>2</w:t>
            </w:r>
            <w:r>
              <w:rPr>
                <w:rFonts w:hint="eastAsia" w:ascii="宋体" w:hAnsi="宋体" w:cs="Calibri"/>
                <w:color w:val="000000" w:themeColor="text1"/>
                <w:sz w:val="24"/>
                <w:szCs w:val="22"/>
                <w14:textFill>
                  <w14:solidFill>
                    <w14:schemeClr w14:val="tx1"/>
                  </w14:solidFill>
                </w14:textFill>
              </w:rPr>
              <w:t>.6 投资组合报告附注的其他文字描述部分</w:t>
            </w:r>
            <w:r>
              <w:rPr>
                <w:rStyle w:val="31"/>
                <w:rFonts w:ascii="宋体" w:hAnsi="宋体" w:cs="Calibri"/>
                <w:color w:val="000000" w:themeColor="text1"/>
                <w:sz w:val="24"/>
                <w:szCs w:val="22"/>
                <w14:textFill>
                  <w14:solidFill>
                    <w14:schemeClr w14:val="tx1"/>
                  </w14:solidFill>
                </w14:textFill>
              </w:rPr>
              <w:footnoteReference w:id="57"/>
            </w:r>
            <w:r>
              <w:rPr>
                <w:rFonts w:hint="eastAsia" w:ascii="宋体" w:hAnsi="宋体" w:cs="Calibri"/>
                <w:color w:val="000000" w:themeColor="text1"/>
                <w:sz w:val="24"/>
                <w:szCs w:val="22"/>
                <w14:textFill>
                  <w14:solidFill>
                    <w14:schemeClr w14:val="tx1"/>
                  </w14:solidFill>
                </w14:textFill>
              </w:rPr>
              <w:t>。</w:t>
            </w:r>
          </w:p>
        </w:tc>
      </w:tr>
    </w:tbl>
    <w:p>
      <w:pPr>
        <w:adjustRightInd w:val="0"/>
        <w:snapToGrid w:val="0"/>
        <w:spacing w:line="3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1678</w:t>
      </w:r>
      <w:r>
        <w:rPr>
          <w:rFonts w:hint="eastAsia" w:ascii="宋体" w:hAnsi="宋体" w:eastAsia="宋体"/>
          <w:color w:val="000000" w:themeColor="text1"/>
          <w:kern w:val="0"/>
          <w:sz w:val="18"/>
          <w14:textFill>
            <w14:solidFill>
              <w14:schemeClr w14:val="tx1"/>
            </w14:solidFill>
          </w14:textFill>
        </w:rPr>
        <w:t>）</w:t>
      </w:r>
    </w:p>
    <w:p>
      <w:pPr>
        <w:pStyle w:val="3"/>
        <w:adjustRightInd w:val="0"/>
        <w:snapToGrid w:val="0"/>
        <w:spacing w:before="0" w:after="0" w:line="360" w:lineRule="exact"/>
        <w:jc w:val="center"/>
        <w:rPr>
          <w:rFonts w:ascii="宋体" w:hAnsi="宋体" w:eastAsia="宋体"/>
          <w:color w:val="000000" w:themeColor="text1"/>
          <w:sz w:val="24"/>
          <w14:textFill>
            <w14:solidFill>
              <w14:schemeClr w14:val="tx1"/>
            </w14:solidFill>
          </w14:textFill>
        </w:rPr>
      </w:pPr>
    </w:p>
    <w:p>
      <w:pPr>
        <w:pStyle w:val="3"/>
        <w:adjustRightInd w:val="0"/>
        <w:snapToGrid w:val="0"/>
        <w:spacing w:before="0" w:after="0" w:line="360" w:lineRule="exact"/>
        <w:jc w:val="center"/>
        <w:rPr>
          <w:rFonts w:ascii="宋体" w:hAnsi="宋体" w:eastAsia="宋体"/>
          <w:color w:val="000000" w:themeColor="text1"/>
          <w:sz w:val="24"/>
          <w14:textFill>
            <w14:solidFill>
              <w14:schemeClr w14:val="tx1"/>
            </w14:solidFill>
          </w14:textFill>
        </w:rPr>
      </w:pPr>
    </w:p>
    <w:p>
      <w:pPr>
        <w:pStyle w:val="3"/>
        <w:adjustRightInd w:val="0"/>
        <w:snapToGrid w:val="0"/>
        <w:spacing w:before="0" w:after="0" w:line="36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§6基金中基金</w:t>
      </w:r>
    </w:p>
    <w:p>
      <w:pPr>
        <w:rPr>
          <w:color w:val="000000" w:themeColor="text1"/>
          <w14:textFill>
            <w14:solidFill>
              <w14:schemeClr w14:val="tx1"/>
            </w14:solidFill>
          </w14:textFill>
        </w:rPr>
      </w:pPr>
    </w:p>
    <w:p>
      <w:pPr>
        <w:adjustRightInd w:val="0"/>
        <w:snapToGrid w:val="0"/>
        <w:spacing w:line="360" w:lineRule="exact"/>
        <w:rPr>
          <w:rFonts w:ascii="宋体" w:hAnsi="宋体" w:eastAsia="宋体"/>
          <w:b/>
          <w:color w:val="000000" w:themeColor="text1"/>
          <w:sz w:val="24"/>
          <w14:textFill>
            <w14:solidFill>
              <w14:schemeClr w14:val="tx1"/>
            </w14:solidFill>
          </w14:textFill>
        </w:rPr>
      </w:pPr>
      <w:r>
        <w:rPr>
          <w:rFonts w:hint="eastAsia" w:ascii="宋体" w:hAnsi="宋体" w:eastAsia="宋体"/>
          <w:b/>
          <w:color w:val="000000" w:themeColor="text1"/>
          <w:sz w:val="24"/>
          <w14:textFill>
            <w14:solidFill>
              <w14:schemeClr w14:val="tx1"/>
            </w14:solidFill>
          </w14:textFill>
        </w:rPr>
        <w:t>6.1报告期末按公允价值占基金资产净值比例大小排序的前十名基金投资明细</w:t>
      </w:r>
    </w:p>
    <w:tbl>
      <w:tblPr>
        <w:tblStyle w:val="32"/>
        <w:tblW w:w="9073" w:type="dxa"/>
        <w:tblInd w:w="-176" w:type="dxa"/>
        <w:tblLayout w:type="fixed"/>
        <w:tblCellMar>
          <w:top w:w="0" w:type="dxa"/>
          <w:left w:w="108" w:type="dxa"/>
          <w:bottom w:w="0" w:type="dxa"/>
          <w:right w:w="108" w:type="dxa"/>
        </w:tblCellMar>
      </w:tblPr>
      <w:tblGrid>
        <w:gridCol w:w="851"/>
        <w:gridCol w:w="993"/>
        <w:gridCol w:w="1134"/>
        <w:gridCol w:w="992"/>
        <w:gridCol w:w="1417"/>
        <w:gridCol w:w="993"/>
        <w:gridCol w:w="1417"/>
        <w:gridCol w:w="1276"/>
      </w:tblGrid>
      <w:tr>
        <w:tblPrEx>
          <w:tblLayout w:type="fixed"/>
          <w:tblCellMar>
            <w:top w:w="0" w:type="dxa"/>
            <w:left w:w="108" w:type="dxa"/>
            <w:bottom w:w="0" w:type="dxa"/>
            <w:right w:w="108" w:type="dxa"/>
          </w:tblCellMar>
        </w:tblPrEx>
        <w:trPr>
          <w:gridAfter w:val="3"/>
          <w:wAfter w:w="3686" w:type="dxa"/>
          <w:trHeight w:val="105" w:hRule="atLeast"/>
        </w:trPr>
        <w:tc>
          <w:tcPr>
            <w:tcW w:w="5387" w:type="dxa"/>
            <w:gridSpan w:val="5"/>
            <w:tcBorders>
              <w:bottom w:val="single" w:color="auto" w:sz="4" w:space="0"/>
            </w:tcBorders>
          </w:tcPr>
          <w:p>
            <w:pPr>
              <w:pStyle w:val="57"/>
              <w:rPr>
                <w:rFonts w:ascii="宋体" w:hAnsi="宋体" w:cs="Calibri"/>
                <w:color w:val="000000" w:themeColor="text1"/>
                <w:kern w:val="2"/>
                <w:sz w:val="21"/>
                <w:szCs w:val="22"/>
                <w14:textFill>
                  <w14:solidFill>
                    <w14:schemeClr w14:val="tx1"/>
                  </w14:solidFill>
                </w14:textFill>
              </w:rPr>
            </w:pPr>
          </w:p>
        </w:tc>
      </w:tr>
      <w:tr>
        <w:tblPrEx>
          <w:tblLayout w:type="fixed"/>
          <w:tblCellMar>
            <w:top w:w="0" w:type="dxa"/>
            <w:left w:w="108" w:type="dxa"/>
            <w:bottom w:w="0" w:type="dxa"/>
            <w:right w:w="108" w:type="dxa"/>
          </w:tblCellMar>
        </w:tblPrEx>
        <w:trPr>
          <w:trHeight w:val="105" w:hRule="atLeast"/>
        </w:trPr>
        <w:tc>
          <w:tcPr>
            <w:tcW w:w="851" w:type="dxa"/>
            <w:tcBorders>
              <w:top w:val="single" w:color="auto" w:sz="4" w:space="0"/>
              <w:left w:val="single" w:color="auto" w:sz="4" w:space="0"/>
              <w:bottom w:val="single" w:color="auto" w:sz="4" w:space="0"/>
              <w:right w:val="single" w:color="auto" w:sz="4" w:space="0"/>
            </w:tcBorders>
            <w:vAlign w:val="center"/>
          </w:tcPr>
          <w:p>
            <w:pPr>
              <w:pStyle w:val="57"/>
              <w:jc w:val="center"/>
              <w:rPr>
                <w:rFonts w:ascii="宋体" w:hAnsi="宋体" w:cs="Calibri"/>
                <w:color w:val="000000" w:themeColor="text1"/>
                <w:kern w:val="2"/>
                <w:sz w:val="18"/>
                <w:szCs w:val="18"/>
                <w14:textFill>
                  <w14:solidFill>
                    <w14:schemeClr w14:val="tx1"/>
                  </w14:solidFill>
                </w14:textFill>
              </w:rPr>
            </w:pPr>
            <w:r>
              <w:rPr>
                <w:rFonts w:hint="eastAsia" w:ascii="宋体" w:hAnsi="宋体" w:cs="Calibri"/>
                <w:color w:val="000000" w:themeColor="text1"/>
                <w:kern w:val="2"/>
                <w:sz w:val="18"/>
                <w:szCs w:val="18"/>
                <w14:textFill>
                  <w14:solidFill>
                    <w14:schemeClr w14:val="tx1"/>
                  </w14:solidFill>
                </w14:textFill>
              </w:rPr>
              <w:t>序号</w:t>
            </w:r>
          </w:p>
        </w:tc>
        <w:tc>
          <w:tcPr>
            <w:tcW w:w="993" w:type="dxa"/>
            <w:tcBorders>
              <w:top w:val="single" w:color="auto" w:sz="4" w:space="0"/>
              <w:left w:val="single" w:color="auto" w:sz="4" w:space="0"/>
              <w:bottom w:val="single" w:color="auto" w:sz="4" w:space="0"/>
              <w:right w:val="single" w:color="auto" w:sz="4" w:space="0"/>
            </w:tcBorders>
            <w:vAlign w:val="center"/>
          </w:tcPr>
          <w:p>
            <w:pPr>
              <w:pStyle w:val="57"/>
              <w:jc w:val="center"/>
              <w:rPr>
                <w:rFonts w:ascii="宋体" w:hAnsi="宋体" w:cs="Calibri"/>
                <w:color w:val="000000" w:themeColor="text1"/>
                <w:kern w:val="2"/>
                <w:sz w:val="18"/>
                <w:szCs w:val="18"/>
                <w14:textFill>
                  <w14:solidFill>
                    <w14:schemeClr w14:val="tx1"/>
                  </w14:solidFill>
                </w14:textFill>
              </w:rPr>
            </w:pPr>
            <w:r>
              <w:rPr>
                <w:rFonts w:hint="eastAsia" w:ascii="宋体" w:hAnsi="宋体" w:cs="Calibri"/>
                <w:color w:val="000000" w:themeColor="text1"/>
                <w:kern w:val="2"/>
                <w:sz w:val="18"/>
                <w:szCs w:val="18"/>
                <w14:textFill>
                  <w14:solidFill>
                    <w14:schemeClr w14:val="tx1"/>
                  </w14:solidFill>
                </w14:textFill>
              </w:rPr>
              <w:t>基金代码</w:t>
            </w:r>
          </w:p>
        </w:tc>
        <w:tc>
          <w:tcPr>
            <w:tcW w:w="1134" w:type="dxa"/>
            <w:tcBorders>
              <w:top w:val="single" w:color="auto" w:sz="4" w:space="0"/>
              <w:left w:val="single" w:color="auto" w:sz="4" w:space="0"/>
              <w:bottom w:val="single" w:color="auto" w:sz="4" w:space="0"/>
              <w:right w:val="single" w:color="auto" w:sz="4" w:space="0"/>
            </w:tcBorders>
            <w:vAlign w:val="center"/>
          </w:tcPr>
          <w:p>
            <w:pPr>
              <w:pStyle w:val="57"/>
              <w:jc w:val="center"/>
              <w:rPr>
                <w:rFonts w:ascii="宋体" w:hAnsi="宋体" w:cs="Calibri"/>
                <w:color w:val="000000" w:themeColor="text1"/>
                <w:kern w:val="2"/>
                <w:sz w:val="18"/>
                <w:szCs w:val="18"/>
                <w14:textFill>
                  <w14:solidFill>
                    <w14:schemeClr w14:val="tx1"/>
                  </w14:solidFill>
                </w14:textFill>
              </w:rPr>
            </w:pPr>
            <w:r>
              <w:rPr>
                <w:rFonts w:hint="eastAsia" w:ascii="宋体" w:hAnsi="宋体" w:cs="Calibri"/>
                <w:color w:val="000000" w:themeColor="text1"/>
                <w:kern w:val="2"/>
                <w:sz w:val="18"/>
                <w:szCs w:val="18"/>
                <w14:textFill>
                  <w14:solidFill>
                    <w14:schemeClr w14:val="tx1"/>
                  </w14:solidFill>
                </w14:textFill>
              </w:rPr>
              <w:t>基金名称</w:t>
            </w:r>
          </w:p>
        </w:tc>
        <w:tc>
          <w:tcPr>
            <w:tcW w:w="992" w:type="dxa"/>
            <w:tcBorders>
              <w:top w:val="single" w:color="auto" w:sz="4" w:space="0"/>
              <w:left w:val="single" w:color="auto" w:sz="4" w:space="0"/>
              <w:bottom w:val="single" w:color="auto" w:sz="4" w:space="0"/>
              <w:right w:val="single" w:color="auto" w:sz="4" w:space="0"/>
            </w:tcBorders>
            <w:vAlign w:val="center"/>
          </w:tcPr>
          <w:p>
            <w:pPr>
              <w:pStyle w:val="57"/>
              <w:jc w:val="center"/>
              <w:rPr>
                <w:rFonts w:ascii="宋体" w:hAnsi="宋体" w:cs="Calibri"/>
                <w:color w:val="000000" w:themeColor="text1"/>
                <w:kern w:val="2"/>
                <w:sz w:val="18"/>
                <w:szCs w:val="18"/>
                <w14:textFill>
                  <w14:solidFill>
                    <w14:schemeClr w14:val="tx1"/>
                  </w14:solidFill>
                </w14:textFill>
              </w:rPr>
            </w:pPr>
            <w:r>
              <w:rPr>
                <w:rFonts w:hint="eastAsia" w:ascii="宋体" w:hAnsi="宋体" w:cs="Calibri"/>
                <w:color w:val="000000" w:themeColor="text1"/>
                <w:kern w:val="2"/>
                <w:sz w:val="18"/>
                <w:szCs w:val="18"/>
                <w14:textFill>
                  <w14:solidFill>
                    <w14:schemeClr w14:val="tx1"/>
                  </w14:solidFill>
                </w14:textFill>
              </w:rPr>
              <w:t>运作方式</w:t>
            </w:r>
          </w:p>
        </w:tc>
        <w:tc>
          <w:tcPr>
            <w:tcW w:w="1417" w:type="dxa"/>
            <w:tcBorders>
              <w:top w:val="single" w:color="auto" w:sz="4" w:space="0"/>
              <w:left w:val="single" w:color="auto" w:sz="4" w:space="0"/>
              <w:bottom w:val="single" w:color="auto" w:sz="4" w:space="0"/>
              <w:right w:val="single" w:color="auto" w:sz="4" w:space="0"/>
            </w:tcBorders>
            <w:vAlign w:val="center"/>
          </w:tcPr>
          <w:p>
            <w:pPr>
              <w:pStyle w:val="57"/>
              <w:jc w:val="center"/>
              <w:rPr>
                <w:rFonts w:ascii="宋体" w:hAnsi="宋体" w:cs="Calibri"/>
                <w:color w:val="000000" w:themeColor="text1"/>
                <w:kern w:val="2"/>
                <w:sz w:val="18"/>
                <w:szCs w:val="18"/>
                <w14:textFill>
                  <w14:solidFill>
                    <w14:schemeClr w14:val="tx1"/>
                  </w14:solidFill>
                </w14:textFill>
              </w:rPr>
            </w:pPr>
            <w:r>
              <w:rPr>
                <w:rFonts w:hint="eastAsia" w:ascii="宋体" w:hAnsi="宋体" w:cs="Calibri"/>
                <w:color w:val="000000" w:themeColor="text1"/>
                <w:kern w:val="2"/>
                <w:sz w:val="18"/>
                <w:szCs w:val="18"/>
                <w14:textFill>
                  <w14:solidFill>
                    <w14:schemeClr w14:val="tx1"/>
                  </w14:solidFill>
                </w14:textFill>
              </w:rPr>
              <w:t>持有份额（份）</w:t>
            </w:r>
          </w:p>
        </w:tc>
        <w:tc>
          <w:tcPr>
            <w:tcW w:w="993" w:type="dxa"/>
            <w:tcBorders>
              <w:top w:val="single" w:color="auto" w:sz="4" w:space="0"/>
              <w:left w:val="single" w:color="auto" w:sz="4" w:space="0"/>
              <w:bottom w:val="single" w:color="auto" w:sz="4" w:space="0"/>
              <w:right w:val="single" w:color="auto" w:sz="4" w:space="0"/>
            </w:tcBorders>
            <w:vAlign w:val="center"/>
          </w:tcPr>
          <w:p>
            <w:pPr>
              <w:pStyle w:val="57"/>
              <w:jc w:val="center"/>
              <w:rPr>
                <w:rFonts w:ascii="宋体" w:hAnsi="宋体" w:cs="Calibri"/>
                <w:color w:val="000000" w:themeColor="text1"/>
                <w:kern w:val="2"/>
                <w:sz w:val="18"/>
                <w:szCs w:val="18"/>
                <w14:textFill>
                  <w14:solidFill>
                    <w14:schemeClr w14:val="tx1"/>
                  </w14:solidFill>
                </w14:textFill>
              </w:rPr>
            </w:pPr>
            <w:r>
              <w:rPr>
                <w:rFonts w:hint="eastAsia" w:ascii="宋体" w:hAnsi="宋体" w:cs="Calibri"/>
                <w:color w:val="000000" w:themeColor="text1"/>
                <w:kern w:val="2"/>
                <w:sz w:val="18"/>
                <w:szCs w:val="18"/>
                <w14:textFill>
                  <w14:solidFill>
                    <w14:schemeClr w14:val="tx1"/>
                  </w14:solidFill>
                </w14:textFill>
              </w:rPr>
              <w:t>公允价值（元）</w:t>
            </w:r>
          </w:p>
        </w:tc>
        <w:tc>
          <w:tcPr>
            <w:tcW w:w="1417" w:type="dxa"/>
            <w:tcBorders>
              <w:top w:val="single" w:color="auto" w:sz="4" w:space="0"/>
              <w:left w:val="single" w:color="auto" w:sz="4" w:space="0"/>
              <w:bottom w:val="single" w:color="auto" w:sz="4" w:space="0"/>
              <w:right w:val="single" w:color="auto" w:sz="4" w:space="0"/>
            </w:tcBorders>
            <w:vAlign w:val="center"/>
          </w:tcPr>
          <w:p>
            <w:pPr>
              <w:pStyle w:val="57"/>
              <w:rPr>
                <w:rFonts w:cs="Calibri"/>
                <w:color w:val="000000" w:themeColor="text1"/>
                <w:kern w:val="2"/>
                <w:sz w:val="18"/>
                <w:szCs w:val="18"/>
                <w14:textFill>
                  <w14:solidFill>
                    <w14:schemeClr w14:val="tx1"/>
                  </w14:solidFill>
                </w14:textFill>
              </w:rPr>
            </w:pPr>
            <w:r>
              <w:rPr>
                <w:rFonts w:hint="eastAsia" w:cs="Calibri"/>
                <w:color w:val="000000" w:themeColor="text1"/>
                <w:kern w:val="2"/>
                <w:sz w:val="18"/>
                <w:szCs w:val="18"/>
                <w14:textFill>
                  <w14:solidFill>
                    <w14:schemeClr w14:val="tx1"/>
                  </w14:solidFill>
                </w14:textFill>
              </w:rPr>
              <w:t>占基金资产净值比例（%）</w:t>
            </w:r>
          </w:p>
        </w:tc>
        <w:tc>
          <w:tcPr>
            <w:tcW w:w="1276" w:type="dxa"/>
            <w:tcBorders>
              <w:top w:val="single" w:color="auto" w:sz="4" w:space="0"/>
              <w:left w:val="single" w:color="auto" w:sz="4" w:space="0"/>
              <w:bottom w:val="single" w:color="auto" w:sz="4" w:space="0"/>
              <w:right w:val="single" w:color="auto" w:sz="4" w:space="0"/>
            </w:tcBorders>
            <w:vAlign w:val="center"/>
          </w:tcPr>
          <w:p>
            <w:pPr>
              <w:pStyle w:val="57"/>
              <w:rPr>
                <w:rFonts w:cs="Calibri"/>
                <w:color w:val="000000" w:themeColor="text1"/>
                <w:kern w:val="2"/>
                <w:sz w:val="18"/>
                <w:szCs w:val="18"/>
                <w14:textFill>
                  <w14:solidFill>
                    <w14:schemeClr w14:val="tx1"/>
                  </w14:solidFill>
                </w14:textFill>
              </w:rPr>
            </w:pPr>
            <w:r>
              <w:rPr>
                <w:rFonts w:hint="eastAsia" w:cs="Calibri"/>
                <w:color w:val="000000" w:themeColor="text1"/>
                <w:kern w:val="2"/>
                <w:sz w:val="18"/>
                <w:szCs w:val="18"/>
                <w14:textFill>
                  <w14:solidFill>
                    <w14:schemeClr w14:val="tx1"/>
                  </w14:solidFill>
                </w14:textFill>
              </w:rPr>
              <w:t>是否属于基金管理人及管理人关联方所管理的基金</w:t>
            </w:r>
          </w:p>
        </w:tc>
      </w:tr>
      <w:tr>
        <w:tblPrEx>
          <w:tblLayout w:type="fixed"/>
          <w:tblCellMar>
            <w:top w:w="0" w:type="dxa"/>
            <w:left w:w="108" w:type="dxa"/>
            <w:bottom w:w="0" w:type="dxa"/>
            <w:right w:w="108" w:type="dxa"/>
          </w:tblCellMar>
        </w:tblPrEx>
        <w:trPr>
          <w:trHeight w:val="105" w:hRule="atLeast"/>
        </w:trPr>
        <w:tc>
          <w:tcPr>
            <w:tcW w:w="851"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(332</w:t>
            </w:r>
            <w:r>
              <w:rPr>
                <w:rFonts w:ascii="宋体" w:hAnsi="宋体" w:eastAsia="宋体" w:cs="Calibri"/>
                <w:color w:val="000000" w:themeColor="text1"/>
                <w:kern w:val="0"/>
                <w:sz w:val="18"/>
                <w:szCs w:val="22"/>
                <w14:textFill>
                  <w14:solidFill>
                    <w14:schemeClr w14:val="tx1"/>
                  </w14:solidFill>
                </w14:textFill>
              </w:rPr>
              <w:t>0</w:t>
            </w:r>
            <w:r>
              <w:rPr>
                <w:rFonts w:hint="eastAsia" w:ascii="宋体" w:hAnsi="宋体" w:eastAsia="宋体" w:cs="Calibri"/>
                <w:color w:val="000000" w:themeColor="text1"/>
                <w:kern w:val="0"/>
                <w:sz w:val="18"/>
                <w:szCs w:val="22"/>
                <w14:textFill>
                  <w14:solidFill>
                    <w14:schemeClr w14:val="tx1"/>
                  </w14:solidFill>
                </w14:textFill>
              </w:rPr>
              <w:t>)</w:t>
            </w:r>
          </w:p>
        </w:tc>
        <w:tc>
          <w:tcPr>
            <w:tcW w:w="993"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(332</w:t>
            </w:r>
            <w:r>
              <w:rPr>
                <w:rFonts w:ascii="宋体" w:hAnsi="宋体" w:eastAsia="宋体" w:cs="Calibri"/>
                <w:color w:val="000000" w:themeColor="text1"/>
                <w:kern w:val="0"/>
                <w:sz w:val="18"/>
                <w:szCs w:val="22"/>
                <w14:textFill>
                  <w14:solidFill>
                    <w14:schemeClr w14:val="tx1"/>
                  </w14:solidFill>
                </w14:textFill>
              </w:rPr>
              <w:t>1</w:t>
            </w:r>
            <w:r>
              <w:rPr>
                <w:rFonts w:hint="eastAsia" w:ascii="宋体" w:hAnsi="宋体" w:eastAsia="宋体" w:cs="Calibri"/>
                <w:color w:val="000000" w:themeColor="text1"/>
                <w:kern w:val="0"/>
                <w:sz w:val="18"/>
                <w:szCs w:val="22"/>
                <w14:textFill>
                  <w14:solidFill>
                    <w14:schemeClr w14:val="tx1"/>
                  </w14:solidFill>
                </w14:textFill>
              </w:rPr>
              <w:t>)</w:t>
            </w:r>
          </w:p>
        </w:tc>
        <w:tc>
          <w:tcPr>
            <w:tcW w:w="1134"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1408</w:t>
            </w:r>
            <w:r>
              <w:rPr>
                <w:rFonts w:hint="eastAsia" w:ascii="宋体" w:hAnsi="宋体" w:eastAsia="宋体" w:cs="Calibri"/>
                <w:color w:val="000000" w:themeColor="text1"/>
                <w:kern w:val="0"/>
                <w:sz w:val="18"/>
                <w:szCs w:val="22"/>
                <w14:textFill>
                  <w14:solidFill>
                    <w14:schemeClr w14:val="tx1"/>
                  </w14:solidFill>
                </w14:textFill>
              </w:rPr>
              <w:t>)</w:t>
            </w:r>
          </w:p>
        </w:tc>
        <w:tc>
          <w:tcPr>
            <w:tcW w:w="992"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1410</w:t>
            </w:r>
            <w:r>
              <w:rPr>
                <w:rFonts w:hint="eastAsia" w:ascii="宋体" w:hAnsi="宋体" w:eastAsia="宋体" w:cs="Calibri"/>
                <w:color w:val="000000" w:themeColor="text1"/>
                <w:kern w:val="0"/>
                <w:sz w:val="18"/>
                <w:szCs w:val="22"/>
                <w14:textFill>
                  <w14:solidFill>
                    <w14:schemeClr w14:val="tx1"/>
                  </w14:solidFill>
                </w14:textFill>
              </w:rPr>
              <w:t>)</w:t>
            </w:r>
          </w:p>
        </w:tc>
        <w:tc>
          <w:tcPr>
            <w:tcW w:w="1417"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3322</w:t>
            </w:r>
            <w:r>
              <w:rPr>
                <w:rFonts w:hint="eastAsia" w:ascii="宋体" w:hAnsi="宋体" w:eastAsia="宋体" w:cs="Calibri"/>
                <w:color w:val="000000" w:themeColor="text1"/>
                <w:kern w:val="0"/>
                <w:sz w:val="18"/>
                <w:szCs w:val="22"/>
                <w14:textFill>
                  <w14:solidFill>
                    <w14:schemeClr w14:val="tx1"/>
                  </w14:solidFill>
                </w14:textFill>
              </w:rPr>
              <w:t>)</w:t>
            </w:r>
          </w:p>
        </w:tc>
        <w:tc>
          <w:tcPr>
            <w:tcW w:w="993"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1412</w:t>
            </w:r>
            <w:r>
              <w:rPr>
                <w:rFonts w:hint="eastAsia" w:ascii="宋体" w:hAnsi="宋体" w:eastAsia="宋体" w:cs="Calibri"/>
                <w:color w:val="000000" w:themeColor="text1"/>
                <w:kern w:val="0"/>
                <w:sz w:val="18"/>
                <w:szCs w:val="22"/>
                <w14:textFill>
                  <w14:solidFill>
                    <w14:schemeClr w14:val="tx1"/>
                  </w14:solidFill>
                </w14:textFill>
              </w:rPr>
              <w:t>)</w:t>
            </w:r>
          </w:p>
        </w:tc>
        <w:tc>
          <w:tcPr>
            <w:tcW w:w="1417"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1413</w:t>
            </w:r>
            <w:r>
              <w:rPr>
                <w:rFonts w:hint="eastAsia" w:ascii="宋体" w:hAnsi="宋体" w:eastAsia="宋体" w:cs="Calibri"/>
                <w:color w:val="000000" w:themeColor="text1"/>
                <w:kern w:val="0"/>
                <w:sz w:val="18"/>
                <w:szCs w:val="22"/>
                <w14:textFill>
                  <w14:solidFill>
                    <w14:schemeClr w14:val="tx1"/>
                  </w14:solidFill>
                </w14:textFill>
              </w:rPr>
              <w:t>)</w:t>
            </w:r>
          </w:p>
        </w:tc>
        <w:tc>
          <w:tcPr>
            <w:tcW w:w="1276"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3323</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108" w:type="dxa"/>
            <w:bottom w:w="0" w:type="dxa"/>
            <w:right w:w="108" w:type="dxa"/>
          </w:tblCellMar>
        </w:tblPrEx>
        <w:trPr>
          <w:trHeight w:val="105" w:hRule="atLeast"/>
        </w:trPr>
        <w:tc>
          <w:tcPr>
            <w:tcW w:w="851" w:type="dxa"/>
            <w:tcBorders>
              <w:top w:val="single" w:color="auto" w:sz="4" w:space="0"/>
              <w:left w:val="single" w:color="auto" w:sz="4" w:space="0"/>
              <w:bottom w:val="single" w:color="auto" w:sz="4" w:space="0"/>
              <w:right w:val="single" w:color="auto" w:sz="4" w:space="0"/>
            </w:tcBorders>
          </w:tcPr>
          <w:p>
            <w:pPr>
              <w:pStyle w:val="57"/>
              <w:rPr>
                <w:rFonts w:ascii="宋体" w:hAnsi="宋体" w:cs="Calibri"/>
                <w:color w:val="000000" w:themeColor="text1"/>
                <w:kern w:val="2"/>
                <w:sz w:val="21"/>
                <w:szCs w:val="22"/>
                <w14:textFill>
                  <w14:solidFill>
                    <w14:schemeClr w14:val="tx1"/>
                  </w14:solidFill>
                </w14:textFill>
              </w:rPr>
            </w:pPr>
          </w:p>
        </w:tc>
        <w:tc>
          <w:tcPr>
            <w:tcW w:w="993" w:type="dxa"/>
            <w:tcBorders>
              <w:top w:val="single" w:color="auto" w:sz="4" w:space="0"/>
              <w:left w:val="single" w:color="auto" w:sz="4" w:space="0"/>
              <w:bottom w:val="single" w:color="auto" w:sz="4" w:space="0"/>
              <w:right w:val="single" w:color="auto" w:sz="4" w:space="0"/>
            </w:tcBorders>
          </w:tcPr>
          <w:p>
            <w:pPr>
              <w:pStyle w:val="57"/>
              <w:rPr>
                <w:rFonts w:ascii="宋体" w:hAnsi="宋体" w:cs="Calibri"/>
                <w:color w:val="000000" w:themeColor="text1"/>
                <w:kern w:val="2"/>
                <w:sz w:val="21"/>
                <w:szCs w:val="22"/>
                <w14:textFill>
                  <w14:solidFill>
                    <w14:schemeClr w14:val="tx1"/>
                  </w14:solidFill>
                </w14:textFill>
              </w:rPr>
            </w:pPr>
          </w:p>
        </w:tc>
        <w:tc>
          <w:tcPr>
            <w:tcW w:w="1134" w:type="dxa"/>
            <w:tcBorders>
              <w:top w:val="single" w:color="auto" w:sz="4" w:space="0"/>
              <w:left w:val="single" w:color="auto" w:sz="4" w:space="0"/>
              <w:bottom w:val="single" w:color="auto" w:sz="4" w:space="0"/>
              <w:right w:val="single" w:color="auto" w:sz="4" w:space="0"/>
            </w:tcBorders>
          </w:tcPr>
          <w:p>
            <w:pPr>
              <w:pStyle w:val="57"/>
              <w:rPr>
                <w:rFonts w:ascii="宋体" w:hAnsi="宋体" w:cs="Calibri"/>
                <w:color w:val="000000" w:themeColor="text1"/>
                <w:kern w:val="2"/>
                <w:sz w:val="21"/>
                <w:szCs w:val="22"/>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tcPr>
          <w:p>
            <w:pPr>
              <w:pStyle w:val="57"/>
              <w:rPr>
                <w:rFonts w:ascii="宋体" w:hAnsi="宋体" w:cs="Calibri"/>
                <w:color w:val="000000" w:themeColor="text1"/>
                <w:kern w:val="2"/>
                <w:sz w:val="21"/>
                <w:szCs w:val="22"/>
                <w14:textFill>
                  <w14:solidFill>
                    <w14:schemeClr w14:val="tx1"/>
                  </w14:solidFill>
                </w14:textFill>
              </w:rPr>
            </w:pPr>
          </w:p>
        </w:tc>
        <w:tc>
          <w:tcPr>
            <w:tcW w:w="1417" w:type="dxa"/>
            <w:tcBorders>
              <w:top w:val="single" w:color="auto" w:sz="4" w:space="0"/>
              <w:left w:val="single" w:color="auto" w:sz="4" w:space="0"/>
              <w:bottom w:val="single" w:color="auto" w:sz="4" w:space="0"/>
              <w:right w:val="single" w:color="auto" w:sz="4" w:space="0"/>
            </w:tcBorders>
          </w:tcPr>
          <w:p>
            <w:pPr>
              <w:pStyle w:val="57"/>
              <w:rPr>
                <w:rFonts w:ascii="宋体" w:hAnsi="宋体" w:cs="Calibri"/>
                <w:color w:val="000000" w:themeColor="text1"/>
                <w:kern w:val="2"/>
                <w:sz w:val="21"/>
                <w:szCs w:val="22"/>
                <w14:textFill>
                  <w14:solidFill>
                    <w14:schemeClr w14:val="tx1"/>
                  </w14:solidFill>
                </w14:textFill>
              </w:rPr>
            </w:pPr>
          </w:p>
        </w:tc>
        <w:tc>
          <w:tcPr>
            <w:tcW w:w="993"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p>
        </w:tc>
        <w:tc>
          <w:tcPr>
            <w:tcW w:w="1417"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p>
        </w:tc>
        <w:tc>
          <w:tcPr>
            <w:tcW w:w="1276"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p>
        </w:tc>
      </w:tr>
      <w:tr>
        <w:tblPrEx>
          <w:tblLayout w:type="fixed"/>
          <w:tblCellMar>
            <w:top w:w="0" w:type="dxa"/>
            <w:left w:w="108" w:type="dxa"/>
            <w:bottom w:w="0" w:type="dxa"/>
            <w:right w:w="108" w:type="dxa"/>
          </w:tblCellMar>
        </w:tblPrEx>
        <w:trPr>
          <w:trHeight w:val="105" w:hRule="atLeast"/>
        </w:trPr>
        <w:tc>
          <w:tcPr>
            <w:tcW w:w="851" w:type="dxa"/>
            <w:tcBorders>
              <w:top w:val="single" w:color="auto" w:sz="4" w:space="0"/>
              <w:left w:val="single" w:color="auto" w:sz="4" w:space="0"/>
              <w:bottom w:val="single" w:color="auto" w:sz="4" w:space="0"/>
              <w:right w:val="single" w:color="auto" w:sz="4" w:space="0"/>
            </w:tcBorders>
          </w:tcPr>
          <w:p>
            <w:pPr>
              <w:pStyle w:val="57"/>
              <w:rPr>
                <w:rFonts w:ascii="宋体" w:hAnsi="宋体" w:cs="Calibri"/>
                <w:color w:val="000000" w:themeColor="text1"/>
                <w:kern w:val="2"/>
                <w:sz w:val="21"/>
                <w:szCs w:val="22"/>
                <w14:textFill>
                  <w14:solidFill>
                    <w14:schemeClr w14:val="tx1"/>
                  </w14:solidFill>
                </w14:textFill>
              </w:rPr>
            </w:pPr>
          </w:p>
        </w:tc>
        <w:tc>
          <w:tcPr>
            <w:tcW w:w="993" w:type="dxa"/>
            <w:tcBorders>
              <w:top w:val="single" w:color="auto" w:sz="4" w:space="0"/>
              <w:left w:val="single" w:color="auto" w:sz="4" w:space="0"/>
              <w:bottom w:val="single" w:color="auto" w:sz="4" w:space="0"/>
              <w:right w:val="single" w:color="auto" w:sz="4" w:space="0"/>
            </w:tcBorders>
          </w:tcPr>
          <w:p>
            <w:pPr>
              <w:pStyle w:val="57"/>
              <w:rPr>
                <w:rFonts w:ascii="宋体" w:hAnsi="宋体" w:cs="Calibri"/>
                <w:color w:val="000000" w:themeColor="text1"/>
                <w:kern w:val="2"/>
                <w:sz w:val="21"/>
                <w:szCs w:val="22"/>
                <w14:textFill>
                  <w14:solidFill>
                    <w14:schemeClr w14:val="tx1"/>
                  </w14:solidFill>
                </w14:textFill>
              </w:rPr>
            </w:pPr>
          </w:p>
        </w:tc>
        <w:tc>
          <w:tcPr>
            <w:tcW w:w="1134" w:type="dxa"/>
            <w:tcBorders>
              <w:top w:val="single" w:color="auto" w:sz="4" w:space="0"/>
              <w:left w:val="single" w:color="auto" w:sz="4" w:space="0"/>
              <w:bottom w:val="single" w:color="auto" w:sz="4" w:space="0"/>
              <w:right w:val="single" w:color="auto" w:sz="4" w:space="0"/>
            </w:tcBorders>
          </w:tcPr>
          <w:p>
            <w:pPr>
              <w:pStyle w:val="57"/>
              <w:rPr>
                <w:rFonts w:ascii="宋体" w:hAnsi="宋体" w:cs="Calibri"/>
                <w:color w:val="000000" w:themeColor="text1"/>
                <w:kern w:val="2"/>
                <w:sz w:val="21"/>
                <w:szCs w:val="22"/>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tcPr>
          <w:p>
            <w:pPr>
              <w:pStyle w:val="57"/>
              <w:rPr>
                <w:rFonts w:ascii="宋体" w:hAnsi="宋体" w:cs="Calibri"/>
                <w:color w:val="000000" w:themeColor="text1"/>
                <w:kern w:val="2"/>
                <w:sz w:val="21"/>
                <w:szCs w:val="22"/>
                <w14:textFill>
                  <w14:solidFill>
                    <w14:schemeClr w14:val="tx1"/>
                  </w14:solidFill>
                </w14:textFill>
              </w:rPr>
            </w:pPr>
          </w:p>
        </w:tc>
        <w:tc>
          <w:tcPr>
            <w:tcW w:w="1417" w:type="dxa"/>
            <w:tcBorders>
              <w:top w:val="single" w:color="auto" w:sz="4" w:space="0"/>
              <w:left w:val="single" w:color="auto" w:sz="4" w:space="0"/>
              <w:bottom w:val="single" w:color="auto" w:sz="4" w:space="0"/>
              <w:right w:val="single" w:color="auto" w:sz="4" w:space="0"/>
            </w:tcBorders>
          </w:tcPr>
          <w:p>
            <w:pPr>
              <w:pStyle w:val="57"/>
              <w:rPr>
                <w:rFonts w:ascii="宋体" w:hAnsi="宋体" w:cs="Calibri"/>
                <w:color w:val="000000" w:themeColor="text1"/>
                <w:kern w:val="2"/>
                <w:sz w:val="21"/>
                <w:szCs w:val="22"/>
                <w14:textFill>
                  <w14:solidFill>
                    <w14:schemeClr w14:val="tx1"/>
                  </w14:solidFill>
                </w14:textFill>
              </w:rPr>
            </w:pPr>
          </w:p>
        </w:tc>
        <w:tc>
          <w:tcPr>
            <w:tcW w:w="993"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p>
        </w:tc>
        <w:tc>
          <w:tcPr>
            <w:tcW w:w="1417"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p>
        </w:tc>
        <w:tc>
          <w:tcPr>
            <w:tcW w:w="1276"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p>
        </w:tc>
      </w:tr>
      <w:tr>
        <w:tblPrEx>
          <w:tblLayout w:type="fixed"/>
          <w:tblCellMar>
            <w:top w:w="0" w:type="dxa"/>
            <w:left w:w="108" w:type="dxa"/>
            <w:bottom w:w="0" w:type="dxa"/>
            <w:right w:w="108" w:type="dxa"/>
          </w:tblCellMar>
        </w:tblPrEx>
        <w:trPr>
          <w:gridAfter w:val="3"/>
          <w:wAfter w:w="3686" w:type="dxa"/>
          <w:trHeight w:val="105" w:hRule="atLeast"/>
        </w:trPr>
        <w:tc>
          <w:tcPr>
            <w:tcW w:w="5387" w:type="dxa"/>
            <w:gridSpan w:val="5"/>
            <w:tcBorders>
              <w:top w:val="single" w:color="auto" w:sz="4" w:space="0"/>
            </w:tcBorders>
          </w:tcPr>
          <w:p>
            <w:pPr>
              <w:pStyle w:val="57"/>
              <w:rPr>
                <w:rFonts w:ascii="宋体" w:hAnsi="宋体" w:cs="Calibri"/>
                <w:color w:val="000000" w:themeColor="text1"/>
                <w:kern w:val="2"/>
                <w:sz w:val="21"/>
                <w:szCs w:val="22"/>
                <w14:textFill>
                  <w14:solidFill>
                    <w14:schemeClr w14:val="tx1"/>
                  </w14:solidFill>
                </w14:textFill>
              </w:rPr>
            </w:pPr>
            <w:r>
              <w:rPr>
                <w:rFonts w:hint="eastAsia" w:ascii="宋体" w:hAnsi="宋体" w:cs="Calibri"/>
                <w:color w:val="000000" w:themeColor="text1"/>
                <w:kern w:val="2"/>
                <w:sz w:val="21"/>
                <w:szCs w:val="22"/>
                <w14:textFill>
                  <w14:solidFill>
                    <w14:schemeClr w14:val="tx1"/>
                  </w14:solidFill>
                </w14:textFill>
              </w:rPr>
              <w:t>注：</w:t>
            </w:r>
            <w:r>
              <w:rPr>
                <w:rFonts w:hint="eastAsia" w:ascii="宋体" w:hAnsi="宋体" w:cs="Calibri"/>
                <w:color w:val="000000" w:themeColor="text1"/>
                <w:kern w:val="2"/>
                <w:sz w:val="18"/>
                <w:szCs w:val="22"/>
                <w14:textFill>
                  <w14:solidFill>
                    <w14:schemeClr w14:val="tx1"/>
                  </w14:solidFill>
                </w14:textFill>
              </w:rPr>
              <w:t>(</w:t>
            </w:r>
            <w:r>
              <w:rPr>
                <w:rFonts w:ascii="宋体" w:hAnsi="宋体" w:cs="Calibri"/>
                <w:color w:val="000000" w:themeColor="text1"/>
                <w:kern w:val="2"/>
                <w:sz w:val="18"/>
                <w:szCs w:val="22"/>
                <w14:textFill>
                  <w14:solidFill>
                    <w14:schemeClr w14:val="tx1"/>
                  </w14:solidFill>
                </w14:textFill>
              </w:rPr>
              <w:t>3324</w:t>
            </w:r>
            <w:r>
              <w:rPr>
                <w:rFonts w:hint="eastAsia" w:ascii="宋体" w:hAnsi="宋体" w:cs="Calibri"/>
                <w:color w:val="000000" w:themeColor="text1"/>
                <w:kern w:val="2"/>
                <w:sz w:val="18"/>
                <w:szCs w:val="22"/>
                <w14:textFill>
                  <w14:solidFill>
                    <w14:schemeClr w14:val="tx1"/>
                  </w14:solidFill>
                </w14:textFill>
              </w:rPr>
              <w:t>)</w:t>
            </w:r>
          </w:p>
          <w:p>
            <w:pPr>
              <w:pStyle w:val="57"/>
              <w:rPr>
                <w:rFonts w:ascii="宋体" w:hAnsi="宋体" w:cs="Calibri"/>
                <w:color w:val="000000" w:themeColor="text1"/>
                <w:kern w:val="2"/>
                <w:sz w:val="21"/>
                <w:szCs w:val="22"/>
                <w14:textFill>
                  <w14:solidFill>
                    <w14:schemeClr w14:val="tx1"/>
                  </w14:solidFill>
                </w14:textFill>
              </w:rPr>
            </w:pPr>
          </w:p>
        </w:tc>
      </w:tr>
    </w:tbl>
    <w:p>
      <w:pPr>
        <w:adjustRightInd w:val="0"/>
        <w:snapToGrid w:val="0"/>
        <w:spacing w:line="540" w:lineRule="exact"/>
        <w:rPr>
          <w:rFonts w:ascii="宋体" w:hAnsi="宋体" w:eastAsia="宋体" w:cs="宋体"/>
          <w:b/>
          <w:color w:val="000000" w:themeColor="text1"/>
          <w:sz w:val="24"/>
          <w:szCs w:val="22"/>
          <w14:textFill>
            <w14:solidFill>
              <w14:schemeClr w14:val="tx1"/>
            </w14:solidFill>
          </w14:textFill>
        </w:rPr>
      </w:pPr>
      <w:r>
        <w:rPr>
          <w:rFonts w:hint="eastAsia" w:ascii="宋体" w:hAnsi="宋体" w:eastAsia="宋体" w:cs="宋体"/>
          <w:b/>
          <w:color w:val="000000" w:themeColor="text1"/>
          <w:sz w:val="24"/>
          <w:szCs w:val="22"/>
          <w:lang w:bidi="ar"/>
          <w14:textFill>
            <w14:solidFill>
              <w14:schemeClr w14:val="tx1"/>
            </w14:solidFill>
          </w14:textFill>
        </w:rPr>
        <w:t>6.1.1报告期末按公允价值占基金资产净值比例大小排序的前十名公开募集基础设施证券投资基金投资明细</w:t>
      </w:r>
      <w:r>
        <w:rPr>
          <w:rStyle w:val="31"/>
          <w:rFonts w:hint="eastAsia" w:ascii="宋体" w:hAnsi="宋体" w:eastAsia="宋体" w:cs="宋体"/>
          <w:b/>
          <w:color w:val="000000" w:themeColor="text1"/>
          <w:sz w:val="24"/>
          <w:szCs w:val="22"/>
          <w:lang w:bidi="ar"/>
          <w14:textFill>
            <w14:solidFill>
              <w14:schemeClr w14:val="tx1"/>
            </w14:solidFill>
          </w14:textFill>
        </w:rPr>
        <w:footnoteReference w:id="58"/>
      </w:r>
    </w:p>
    <w:p>
      <w:pPr>
        <w:adjustRightInd w:val="0"/>
        <w:snapToGrid w:val="0"/>
        <w:spacing w:line="540" w:lineRule="exact"/>
        <w:rPr>
          <w:rFonts w:ascii="宋体" w:hAnsi="宋体" w:eastAsia="宋体" w:cs="宋体"/>
          <w:b/>
          <w:color w:val="000000" w:themeColor="text1"/>
          <w:sz w:val="24"/>
          <w:szCs w:val="22"/>
          <w14:textFill>
            <w14:solidFill>
              <w14:schemeClr w14:val="tx1"/>
            </w14:solidFill>
          </w14:textFill>
        </w:rPr>
      </w:pPr>
    </w:p>
    <w:tbl>
      <w:tblPr>
        <w:tblStyle w:val="32"/>
        <w:tblW w:w="10222" w:type="dxa"/>
        <w:jc w:val="center"/>
        <w:tblInd w:w="0" w:type="dxa"/>
        <w:tblLayout w:type="fixed"/>
        <w:tblCellMar>
          <w:top w:w="0" w:type="dxa"/>
          <w:left w:w="108" w:type="dxa"/>
          <w:bottom w:w="0" w:type="dxa"/>
          <w:right w:w="108" w:type="dxa"/>
        </w:tblCellMar>
      </w:tblPr>
      <w:tblGrid>
        <w:gridCol w:w="850"/>
        <w:gridCol w:w="992"/>
        <w:gridCol w:w="1134"/>
        <w:gridCol w:w="991"/>
        <w:gridCol w:w="1416"/>
        <w:gridCol w:w="992"/>
        <w:gridCol w:w="1416"/>
        <w:gridCol w:w="2431"/>
      </w:tblGrid>
      <w:tr>
        <w:tblPrEx>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14:textFill>
                  <w14:solidFill>
                    <w14:schemeClr w14:val="tx1"/>
                  </w14:solidFill>
                </w14:textFill>
              </w:rPr>
            </w:pPr>
            <w:r>
              <w:rPr>
                <w:rFonts w:hint="eastAsia" w:cs="宋体"/>
                <w:color w:val="000000" w:themeColor="text1"/>
                <w:kern w:val="2"/>
                <w:sz w:val="18"/>
                <w:szCs w:val="18"/>
                <w:lang w:bidi="ar"/>
                <w14:textFill>
                  <w14:solidFill>
                    <w14:schemeClr w14:val="tx1"/>
                  </w14:solidFill>
                </w14:textFill>
              </w:rPr>
              <w:t>序号</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14:textFill>
                  <w14:solidFill>
                    <w14:schemeClr w14:val="tx1"/>
                  </w14:solidFill>
                </w14:textFill>
              </w:rPr>
            </w:pPr>
            <w:r>
              <w:rPr>
                <w:rFonts w:hint="eastAsia" w:cs="宋体"/>
                <w:color w:val="000000" w:themeColor="text1"/>
                <w:kern w:val="2"/>
                <w:sz w:val="18"/>
                <w:szCs w:val="18"/>
                <w:lang w:bidi="ar"/>
                <w14:textFill>
                  <w14:solidFill>
                    <w14:schemeClr w14:val="tx1"/>
                  </w14:solidFill>
                </w14:textFill>
              </w:rPr>
              <w:t>基金代码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14:textFill>
                  <w14:solidFill>
                    <w14:schemeClr w14:val="tx1"/>
                  </w14:solidFill>
                </w14:textFill>
              </w:rPr>
            </w:pPr>
            <w:r>
              <w:rPr>
                <w:rFonts w:hint="eastAsia" w:cs="宋体"/>
                <w:color w:val="000000" w:themeColor="text1"/>
                <w:kern w:val="2"/>
                <w:sz w:val="18"/>
                <w:szCs w:val="18"/>
                <w:lang w:bidi="ar"/>
                <w14:textFill>
                  <w14:solidFill>
                    <w14:schemeClr w14:val="tx1"/>
                  </w14:solidFill>
                </w14:textFill>
              </w:rPr>
              <w:t>基金名称</w:t>
            </w: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14:textFill>
                  <w14:solidFill>
                    <w14:schemeClr w14:val="tx1"/>
                  </w14:solidFill>
                </w14:textFill>
              </w:rPr>
            </w:pPr>
            <w:r>
              <w:rPr>
                <w:rFonts w:hint="eastAsia" w:cs="宋体"/>
                <w:color w:val="000000" w:themeColor="text1"/>
                <w:kern w:val="2"/>
                <w:sz w:val="18"/>
                <w:szCs w:val="18"/>
                <w:lang w:bidi="ar"/>
                <w14:textFill>
                  <w14:solidFill>
                    <w14:schemeClr w14:val="tx1"/>
                  </w14:solidFill>
                </w14:textFill>
              </w:rPr>
              <w:t>运作方式</w:t>
            </w: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14:textFill>
                  <w14:solidFill>
                    <w14:schemeClr w14:val="tx1"/>
                  </w14:solidFill>
                </w14:textFill>
              </w:rPr>
            </w:pPr>
            <w:r>
              <w:rPr>
                <w:rFonts w:hint="eastAsia" w:cs="宋体"/>
                <w:color w:val="000000" w:themeColor="text1"/>
                <w:kern w:val="2"/>
                <w:sz w:val="18"/>
                <w:szCs w:val="18"/>
                <w:lang w:bidi="ar"/>
                <w14:textFill>
                  <w14:solidFill>
                    <w14:schemeClr w14:val="tx1"/>
                  </w14:solidFill>
                </w14:textFill>
              </w:rPr>
              <w:t>持有份额（份）</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14:textFill>
                  <w14:solidFill>
                    <w14:schemeClr w14:val="tx1"/>
                  </w14:solidFill>
                </w14:textFill>
              </w:rPr>
            </w:pPr>
            <w:r>
              <w:rPr>
                <w:rFonts w:hint="eastAsia" w:cs="宋体"/>
                <w:color w:val="000000" w:themeColor="text1"/>
                <w:kern w:val="2"/>
                <w:sz w:val="18"/>
                <w:szCs w:val="18"/>
                <w:lang w:bidi="ar"/>
                <w14:textFill>
                  <w14:solidFill>
                    <w14:schemeClr w14:val="tx1"/>
                  </w14:solidFill>
                </w14:textFill>
              </w:rPr>
              <w:t>公允价值（元）</w:t>
            </w: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18"/>
                <w:szCs w:val="18"/>
                <w14:textFill>
                  <w14:solidFill>
                    <w14:schemeClr w14:val="tx1"/>
                  </w14:solidFill>
                </w14:textFill>
              </w:rPr>
            </w:pPr>
            <w:r>
              <w:rPr>
                <w:rFonts w:hint="eastAsia" w:cs="宋体"/>
                <w:color w:val="000000" w:themeColor="text1"/>
                <w:kern w:val="2"/>
                <w:sz w:val="18"/>
                <w:szCs w:val="18"/>
                <w:lang w:bidi="ar"/>
                <w14:textFill>
                  <w14:solidFill>
                    <w14:schemeClr w14:val="tx1"/>
                  </w14:solidFill>
                </w14:textFill>
              </w:rPr>
              <w:t>占基金资产净值比例（%）</w:t>
            </w: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18"/>
                <w:szCs w:val="18"/>
                <w14:textFill>
                  <w14:solidFill>
                    <w14:schemeClr w14:val="tx1"/>
                  </w14:solidFill>
                </w14:textFill>
              </w:rPr>
            </w:pPr>
            <w:r>
              <w:rPr>
                <w:rFonts w:hint="eastAsia" w:cs="宋体"/>
                <w:color w:val="000000" w:themeColor="text1"/>
                <w:kern w:val="2"/>
                <w:sz w:val="18"/>
                <w:szCs w:val="18"/>
                <w:lang w:bidi="ar"/>
                <w14:textFill>
                  <w14:solidFill>
                    <w14:schemeClr w14:val="tx1"/>
                  </w14:solidFill>
                </w14:textFill>
              </w:rPr>
              <w:t>是否属于基金管理人及管理人关联方所管理的基金</w:t>
            </w:r>
          </w:p>
        </w:tc>
      </w:tr>
      <w:tr>
        <w:tblPrEx>
          <w:tblLayout w:type="fixed"/>
          <w:tblCellMar>
            <w:top w:w="0" w:type="dxa"/>
            <w:left w:w="108" w:type="dxa"/>
            <w:bottom w:w="0" w:type="dxa"/>
            <w:right w:w="108" w:type="dxa"/>
          </w:tblCellMar>
        </w:tblPrEx>
        <w:trPr>
          <w:trHeight w:val="50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 xml:space="preserve">(6804)      </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(6805)</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(6806)</w:t>
            </w: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(6807)</w:t>
            </w: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(6808)</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(6809)</w:t>
            </w: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(6810)</w:t>
            </w: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(6811)</w:t>
            </w:r>
          </w:p>
        </w:tc>
      </w:tr>
      <w:tr>
        <w:tblPrEx>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center"/>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r>
      <w:tr>
        <w:tblPrEx>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center"/>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r>
      <w:tr>
        <w:tblPrEx>
          <w:tblLayout w:type="fixed"/>
          <w:tblCellMar>
            <w:top w:w="0" w:type="dxa"/>
            <w:left w:w="108" w:type="dxa"/>
            <w:bottom w:w="0" w:type="dxa"/>
            <w:right w:w="108" w:type="dxa"/>
          </w:tblCellMar>
        </w:tblPrEx>
        <w:trPr>
          <w:trHeight w:val="9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center"/>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r>
      <w:tr>
        <w:tblPrEx>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center"/>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r>
      <w:tr>
        <w:tblPrEx>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center"/>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r>
      <w:tr>
        <w:tblPrEx>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center"/>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r>
      <w:tr>
        <w:tblPrEx>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center"/>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r>
      <w:tr>
        <w:tblPrEx>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ind w:firstLine="221" w:firstLineChars="100"/>
              <w:jc w:val="left"/>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r>
      <w:tr>
        <w:tblPrEx>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ind w:firstLine="221" w:firstLineChars="100"/>
              <w:jc w:val="left"/>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21"/>
                <w14:textFill>
                  <w14:solidFill>
                    <w14:schemeClr w14:val="tx1"/>
                  </w14:solidFill>
                </w14:textFill>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540" w:lineRule="exact"/>
              <w:jc w:val="right"/>
              <w:rPr>
                <w:rFonts w:ascii="宋体" w:hAnsi="宋体" w:eastAsia="宋体" w:cs="宋体"/>
                <w:color w:val="000000" w:themeColor="text1"/>
                <w:kern w:val="0"/>
                <w:sz w:val="18"/>
                <w:szCs w:val="22"/>
                <w14:textFill>
                  <w14:solidFill>
                    <w14:schemeClr w14:val="tx1"/>
                  </w14:solidFill>
                </w14:textFill>
              </w:rPr>
            </w:pPr>
          </w:p>
        </w:tc>
      </w:tr>
    </w:tbl>
    <w:p>
      <w:pPr>
        <w:pStyle w:val="24"/>
        <w:widowControl w:val="0"/>
        <w:spacing w:before="0" w:beforeAutospacing="0" w:after="0" w:afterAutospacing="0" w:line="540" w:lineRule="exact"/>
        <w:jc w:val="left"/>
        <w:rPr>
          <w:rFonts w:cs="宋体"/>
          <w:color w:val="000000" w:themeColor="text1"/>
          <w:kern w:val="2"/>
          <w:szCs w:val="21"/>
          <w:lang w:bidi="ar"/>
          <w14:textFill>
            <w14:solidFill>
              <w14:schemeClr w14:val="tx1"/>
            </w14:solidFill>
          </w14:textFill>
        </w:rPr>
      </w:pPr>
      <w:r>
        <w:rPr>
          <w:rFonts w:hint="eastAsia" w:cs="宋体"/>
          <w:color w:val="000000" w:themeColor="text1"/>
          <w:kern w:val="2"/>
          <w:szCs w:val="21"/>
          <w:lang w:bidi="ar"/>
          <w14:textFill>
            <w14:solidFill>
              <w14:schemeClr w14:val="tx1"/>
            </w14:solidFill>
          </w14:textFill>
        </w:rPr>
        <w:t>注：</w:t>
      </w:r>
      <w:r>
        <w:rPr>
          <w:rFonts w:hint="eastAsia" w:cs="Calibri"/>
          <w:color w:val="000000" w:themeColor="text1"/>
          <w:sz w:val="18"/>
          <w:szCs w:val="22"/>
          <w14:textFill>
            <w14:solidFill>
              <w14:schemeClr w14:val="tx1"/>
            </w14:solidFill>
          </w14:textFill>
        </w:rPr>
        <w:t>(6812)</w:t>
      </w:r>
    </w:p>
    <w:p>
      <w:pPr>
        <w:pStyle w:val="24"/>
        <w:widowControl w:val="0"/>
        <w:spacing w:before="0" w:beforeAutospacing="0" w:after="0" w:afterAutospacing="0" w:line="540" w:lineRule="exact"/>
        <w:jc w:val="left"/>
        <w:rPr>
          <w:rFonts w:cs="宋体"/>
          <w:b/>
          <w:color w:val="000000" w:themeColor="text1"/>
          <w:szCs w:val="21"/>
          <w14:textFill>
            <w14:solidFill>
              <w14:schemeClr w14:val="tx1"/>
            </w14:solidFill>
          </w14:textFill>
        </w:rPr>
      </w:pPr>
      <w:r>
        <w:rPr>
          <w:rFonts w:hint="eastAsia" w:cs="宋体"/>
          <w:b/>
          <w:color w:val="000000" w:themeColor="text1"/>
          <w:kern w:val="2"/>
          <w:szCs w:val="21"/>
          <w:lang w:bidi="ar"/>
          <w14:textFill>
            <w14:solidFill>
              <w14:schemeClr w14:val="tx1"/>
            </w14:solidFill>
          </w14:textFill>
        </w:rPr>
        <w:t>6.1.2 报告期末基金持有的全部公开募集基础设施证券投资基金情况</w:t>
      </w:r>
      <w:r>
        <w:rPr>
          <w:rStyle w:val="31"/>
          <w:rFonts w:hint="eastAsia" w:cs="宋体"/>
          <w:b/>
          <w:color w:val="000000" w:themeColor="text1"/>
          <w:kern w:val="2"/>
          <w:szCs w:val="21"/>
          <w:lang w:bidi="ar"/>
          <w14:textFill>
            <w14:solidFill>
              <w14:schemeClr w14:val="tx1"/>
            </w14:solidFill>
          </w14:textFill>
        </w:rPr>
        <w:footnoteReference w:id="59"/>
      </w:r>
    </w:p>
    <w:tbl>
      <w:tblPr>
        <w:tblStyle w:val="32"/>
        <w:tblW w:w="8924" w:type="dxa"/>
        <w:jc w:val="center"/>
        <w:tblInd w:w="0" w:type="dxa"/>
        <w:tblLayout w:type="fixed"/>
        <w:tblCellMar>
          <w:top w:w="0" w:type="dxa"/>
          <w:left w:w="108" w:type="dxa"/>
          <w:bottom w:w="0" w:type="dxa"/>
          <w:right w:w="108" w:type="dxa"/>
        </w:tblCellMar>
      </w:tblPr>
      <w:tblGrid>
        <w:gridCol w:w="1833"/>
        <w:gridCol w:w="2127"/>
        <w:gridCol w:w="2033"/>
        <w:gridCol w:w="2931"/>
      </w:tblGrid>
      <w:tr>
        <w:tblPrEx>
          <w:tblLayout w:type="fixed"/>
          <w:tblCellMar>
            <w:top w:w="0" w:type="dxa"/>
            <w:left w:w="108" w:type="dxa"/>
            <w:bottom w:w="0" w:type="dxa"/>
            <w:right w:w="108" w:type="dxa"/>
          </w:tblCellMar>
        </w:tblPrEx>
        <w:trPr>
          <w:trHeight w:val="105" w:hRule="atLeast"/>
          <w:jc w:val="center"/>
        </w:trPr>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14:textFill>
                  <w14:solidFill>
                    <w14:schemeClr w14:val="tx1"/>
                  </w14:solidFill>
                </w14:textFill>
              </w:rPr>
            </w:pPr>
            <w:r>
              <w:rPr>
                <w:rFonts w:hint="eastAsia" w:cs="宋体"/>
                <w:color w:val="000000" w:themeColor="text1"/>
                <w:kern w:val="2"/>
                <w:sz w:val="18"/>
                <w:szCs w:val="18"/>
                <w:lang w:bidi="ar"/>
                <w14:textFill>
                  <w14:solidFill>
                    <w14:schemeClr w14:val="tx1"/>
                  </w14:solidFill>
                </w14:textFill>
              </w:rPr>
              <w:t>合计持有数量（只）</w:t>
            </w:r>
          </w:p>
        </w:tc>
        <w:tc>
          <w:tcPr>
            <w:tcW w:w="212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14:textFill>
                  <w14:solidFill>
                    <w14:schemeClr w14:val="tx1"/>
                  </w14:solidFill>
                </w14:textFill>
              </w:rPr>
            </w:pPr>
            <w:r>
              <w:rPr>
                <w:rFonts w:hint="eastAsia" w:cs="宋体"/>
                <w:color w:val="000000" w:themeColor="text1"/>
                <w:kern w:val="2"/>
                <w:sz w:val="18"/>
                <w:szCs w:val="18"/>
                <w:lang w:bidi="ar"/>
                <w14:textFill>
                  <w14:solidFill>
                    <w14:schemeClr w14:val="tx1"/>
                  </w14:solidFill>
                </w14:textFill>
              </w:rPr>
              <w:t>合计持有份额（份）</w:t>
            </w:r>
          </w:p>
        </w:tc>
        <w:tc>
          <w:tcPr>
            <w:tcW w:w="203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center"/>
              <w:rPr>
                <w:rFonts w:cs="宋体"/>
                <w:color w:val="000000" w:themeColor="text1"/>
                <w:kern w:val="2"/>
                <w:sz w:val="18"/>
                <w:szCs w:val="18"/>
                <w14:textFill>
                  <w14:solidFill>
                    <w14:schemeClr w14:val="tx1"/>
                  </w14:solidFill>
                </w14:textFill>
              </w:rPr>
            </w:pPr>
            <w:r>
              <w:rPr>
                <w:rFonts w:hint="eastAsia" w:cs="宋体"/>
                <w:color w:val="000000" w:themeColor="text1"/>
                <w:kern w:val="2"/>
                <w:sz w:val="18"/>
                <w:szCs w:val="18"/>
                <w:lang w:bidi="ar"/>
                <w14:textFill>
                  <w14:solidFill>
                    <w14:schemeClr w14:val="tx1"/>
                  </w14:solidFill>
                </w14:textFill>
              </w:rPr>
              <w:t>合计公允价值（元）</w:t>
            </w:r>
          </w:p>
        </w:tc>
        <w:tc>
          <w:tcPr>
            <w:tcW w:w="293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widowControl w:val="0"/>
              <w:autoSpaceDE w:val="0"/>
              <w:autoSpaceDN w:val="0"/>
              <w:adjustRightInd w:val="0"/>
              <w:spacing w:before="0" w:beforeAutospacing="0" w:after="0" w:afterAutospacing="0" w:line="540" w:lineRule="exact"/>
              <w:jc w:val="left"/>
              <w:rPr>
                <w:rFonts w:cs="宋体"/>
                <w:color w:val="000000" w:themeColor="text1"/>
                <w:kern w:val="2"/>
                <w:sz w:val="18"/>
                <w:szCs w:val="18"/>
                <w14:textFill>
                  <w14:solidFill>
                    <w14:schemeClr w14:val="tx1"/>
                  </w14:solidFill>
                </w14:textFill>
              </w:rPr>
            </w:pPr>
            <w:r>
              <w:rPr>
                <w:rFonts w:hint="eastAsia" w:cs="宋体"/>
                <w:color w:val="000000" w:themeColor="text1"/>
                <w:kern w:val="2"/>
                <w:sz w:val="18"/>
                <w:szCs w:val="18"/>
                <w:lang w:bidi="ar"/>
                <w14:textFill>
                  <w14:solidFill>
                    <w14:schemeClr w14:val="tx1"/>
                  </w14:solidFill>
                </w14:textFill>
              </w:rPr>
              <w:t>合计占基金资产净值比例（%）</w:t>
            </w:r>
          </w:p>
        </w:tc>
      </w:tr>
      <w:tr>
        <w:tblPrEx>
          <w:tblLayout w:type="fixed"/>
          <w:tblCellMar>
            <w:top w:w="0" w:type="dxa"/>
            <w:left w:w="108" w:type="dxa"/>
            <w:bottom w:w="0" w:type="dxa"/>
            <w:right w:w="108" w:type="dxa"/>
          </w:tblCellMar>
        </w:tblPrEx>
        <w:trPr>
          <w:trHeight w:val="105" w:hRule="atLeast"/>
          <w:jc w:val="center"/>
        </w:trPr>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(6814)</w:t>
            </w:r>
          </w:p>
        </w:tc>
        <w:tc>
          <w:tcPr>
            <w:tcW w:w="2127"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(6815)</w:t>
            </w:r>
          </w:p>
        </w:tc>
        <w:tc>
          <w:tcPr>
            <w:tcW w:w="2033"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(681</w:t>
            </w:r>
            <w:r>
              <w:rPr>
                <w:rFonts w:hint="eastAsia" w:cs="Calibri"/>
                <w:color w:val="000000" w:themeColor="text1"/>
                <w:kern w:val="0"/>
                <w:sz w:val="18"/>
                <w:szCs w:val="22"/>
                <w14:textFill>
                  <w14:solidFill>
                    <w14:schemeClr w14:val="tx1"/>
                  </w14:solidFill>
                </w14:textFill>
              </w:rPr>
              <w:t>6</w:t>
            </w:r>
            <w:r>
              <w:rPr>
                <w:rFonts w:hint="eastAsia" w:ascii="宋体" w:hAnsi="宋体" w:eastAsia="宋体" w:cs="Calibri"/>
                <w:color w:val="000000" w:themeColor="text1"/>
                <w:kern w:val="0"/>
                <w:sz w:val="18"/>
                <w:szCs w:val="22"/>
                <w14:textFill>
                  <w14:solidFill>
                    <w14:schemeClr w14:val="tx1"/>
                  </w14:solidFill>
                </w14:textFill>
              </w:rPr>
              <w:t>)</w:t>
            </w:r>
          </w:p>
        </w:tc>
        <w:tc>
          <w:tcPr>
            <w:tcW w:w="2931"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(681</w:t>
            </w:r>
            <w:r>
              <w:rPr>
                <w:rFonts w:hint="eastAsia" w:cs="Calibri"/>
                <w:color w:val="000000" w:themeColor="text1"/>
                <w:kern w:val="0"/>
                <w:sz w:val="18"/>
                <w:szCs w:val="22"/>
                <w14:textFill>
                  <w14:solidFill>
                    <w14:schemeClr w14:val="tx1"/>
                  </w14:solidFill>
                </w14:textFill>
              </w:rPr>
              <w:t>7</w:t>
            </w:r>
            <w:r>
              <w:rPr>
                <w:rFonts w:hint="eastAsia" w:ascii="宋体" w:hAnsi="宋体" w:eastAsia="宋体" w:cs="Calibri"/>
                <w:color w:val="000000" w:themeColor="text1"/>
                <w:kern w:val="0"/>
                <w:sz w:val="18"/>
                <w:szCs w:val="22"/>
                <w14:textFill>
                  <w14:solidFill>
                    <w14:schemeClr w14:val="tx1"/>
                  </w14:solidFill>
                </w14:textFill>
              </w:rPr>
              <w:t>)</w:t>
            </w:r>
          </w:p>
        </w:tc>
      </w:tr>
    </w:tbl>
    <w:p>
      <w:pPr>
        <w:pStyle w:val="24"/>
        <w:widowControl w:val="0"/>
        <w:spacing w:before="0" w:beforeAutospacing="0" w:after="0" w:afterAutospacing="0" w:line="540" w:lineRule="exact"/>
        <w:jc w:val="left"/>
        <w:rPr>
          <w:rFonts w:cs="宋体"/>
          <w:color w:val="000000" w:themeColor="text1"/>
          <w:szCs w:val="21"/>
          <w14:textFill>
            <w14:solidFill>
              <w14:schemeClr w14:val="tx1"/>
            </w14:solidFill>
          </w14:textFill>
        </w:rPr>
      </w:pPr>
      <w:r>
        <w:rPr>
          <w:rFonts w:hint="eastAsia" w:cs="宋体"/>
          <w:color w:val="000000" w:themeColor="text1"/>
          <w:kern w:val="2"/>
          <w:szCs w:val="21"/>
          <w:lang w:bidi="ar"/>
          <w14:textFill>
            <w14:solidFill>
              <w14:schemeClr w14:val="tx1"/>
            </w14:solidFill>
          </w14:textFill>
        </w:rPr>
        <w:t>注：</w:t>
      </w:r>
      <w:r>
        <w:rPr>
          <w:rFonts w:hint="eastAsia" w:cs="Calibri"/>
          <w:color w:val="000000" w:themeColor="text1"/>
          <w:sz w:val="18"/>
          <w:szCs w:val="22"/>
          <w14:textFill>
            <w14:solidFill>
              <w14:schemeClr w14:val="tx1"/>
            </w14:solidFill>
          </w14:textFill>
        </w:rPr>
        <w:t>(6818)</w:t>
      </w:r>
    </w:p>
    <w:p>
      <w:pPr>
        <w:adjustRightInd w:val="0"/>
        <w:snapToGrid w:val="0"/>
        <w:spacing w:line="360" w:lineRule="exact"/>
        <w:rPr>
          <w:rFonts w:ascii="宋体" w:hAnsi="宋体" w:eastAsia="宋体"/>
          <w:b/>
          <w:color w:val="000000" w:themeColor="text1"/>
          <w:sz w:val="24"/>
          <w14:textFill>
            <w14:solidFill>
              <w14:schemeClr w14:val="tx1"/>
            </w14:solidFill>
          </w14:textFill>
        </w:rPr>
      </w:pPr>
      <w:r>
        <w:rPr>
          <w:rFonts w:hint="eastAsia" w:ascii="宋体" w:hAnsi="宋体" w:eastAsia="宋体"/>
          <w:b/>
          <w:color w:val="000000" w:themeColor="text1"/>
          <w:sz w:val="24"/>
          <w14:textFill>
            <w14:solidFill>
              <w14:schemeClr w14:val="tx1"/>
            </w14:solidFill>
          </w14:textFill>
        </w:rPr>
        <w:t>6.2  当期交易及持有基金产生的费用</w:t>
      </w:r>
    </w:p>
    <w:p>
      <w:pPr>
        <w:adjustRightInd w:val="0"/>
        <w:snapToGrid w:val="0"/>
        <w:spacing w:line="360" w:lineRule="exact"/>
        <w:rPr>
          <w:rFonts w:ascii="宋体" w:hAnsi="宋体" w:eastAsia="宋体"/>
          <w:b/>
          <w:color w:val="000000" w:themeColor="text1"/>
          <w:sz w:val="24"/>
          <w14:textFill>
            <w14:solidFill>
              <w14:schemeClr w14:val="tx1"/>
            </w14:solidFill>
          </w14:textFill>
        </w:rPr>
      </w:pPr>
    </w:p>
    <w:tbl>
      <w:tblPr>
        <w:tblStyle w:val="32"/>
        <w:tblW w:w="88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5"/>
        <w:gridCol w:w="2977"/>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05" w:type="dxa"/>
            <w:vAlign w:val="center"/>
          </w:tcPr>
          <w:p>
            <w:pPr>
              <w:jc w:val="cente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项目</w:t>
            </w:r>
          </w:p>
        </w:tc>
        <w:tc>
          <w:tcPr>
            <w:tcW w:w="2977" w:type="dxa"/>
            <w:vAlign w:val="center"/>
          </w:tcPr>
          <w:p>
            <w:pPr>
              <w:jc w:val="cente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本期费用</w:t>
            </w:r>
          </w:p>
          <w:p>
            <w:pPr>
              <w:jc w:val="cente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_年_月_日至_年_月_日</w:t>
            </w:r>
          </w:p>
          <w:p>
            <w:pPr>
              <w:jc w:val="center"/>
              <w:rPr>
                <w:rFonts w:ascii="宋体" w:hAnsi="宋体" w:eastAsia="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（2023）（2024）</w:t>
            </w:r>
          </w:p>
        </w:tc>
        <w:tc>
          <w:tcPr>
            <w:tcW w:w="2763" w:type="dxa"/>
            <w:vAlign w:val="center"/>
          </w:tcPr>
          <w:p>
            <w:pPr>
              <w:jc w:val="cente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其中：交易及持有基金管理人以及管理人关联方所管理基金产生的费用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05" w:type="dxa"/>
          </w:tcPr>
          <w:p>
            <w:pP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当期交易基金产生的申购费（元）</w:t>
            </w:r>
          </w:p>
        </w:tc>
        <w:tc>
          <w:tcPr>
            <w:tcW w:w="2977" w:type="dxa"/>
          </w:tcPr>
          <w:p>
            <w:pP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3326</w:t>
            </w:r>
            <w:r>
              <w:rPr>
                <w:rFonts w:hint="eastAsia" w:ascii="宋体" w:hAnsi="宋体" w:eastAsia="宋体" w:cs="Calibri"/>
                <w:color w:val="000000" w:themeColor="text1"/>
                <w:kern w:val="0"/>
                <w:sz w:val="18"/>
                <w:szCs w:val="22"/>
                <w14:textFill>
                  <w14:solidFill>
                    <w14:schemeClr w14:val="tx1"/>
                  </w14:solidFill>
                </w14:textFill>
              </w:rPr>
              <w:t>)</w:t>
            </w:r>
          </w:p>
        </w:tc>
        <w:tc>
          <w:tcPr>
            <w:tcW w:w="2763" w:type="dxa"/>
          </w:tcPr>
          <w:p>
            <w:pP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3327</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1" w:hRule="atLeast"/>
          <w:jc w:val="center"/>
        </w:trPr>
        <w:tc>
          <w:tcPr>
            <w:tcW w:w="3105" w:type="dxa"/>
          </w:tcPr>
          <w:p>
            <w:pP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当期交易基金产生的赎回费（元）</w:t>
            </w:r>
          </w:p>
        </w:tc>
        <w:tc>
          <w:tcPr>
            <w:tcW w:w="2977"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3328</w:t>
            </w:r>
            <w:r>
              <w:rPr>
                <w:rFonts w:hint="eastAsia" w:ascii="宋体" w:hAnsi="宋体" w:eastAsia="宋体" w:cs="Calibri"/>
                <w:color w:val="000000" w:themeColor="text1"/>
                <w:kern w:val="0"/>
                <w:sz w:val="18"/>
                <w:szCs w:val="22"/>
                <w14:textFill>
                  <w14:solidFill>
                    <w14:schemeClr w14:val="tx1"/>
                  </w14:solidFill>
                </w14:textFill>
              </w:rPr>
              <w:t>)</w:t>
            </w:r>
          </w:p>
        </w:tc>
        <w:tc>
          <w:tcPr>
            <w:tcW w:w="2763"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3329</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05" w:type="dxa"/>
          </w:tcPr>
          <w:p>
            <w:pP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当期持有基金产生的应支付销售服务费（元）</w:t>
            </w:r>
          </w:p>
        </w:tc>
        <w:tc>
          <w:tcPr>
            <w:tcW w:w="2977" w:type="dxa"/>
          </w:tcPr>
          <w:p>
            <w:pP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3330</w:t>
            </w:r>
            <w:r>
              <w:rPr>
                <w:rFonts w:hint="eastAsia" w:ascii="宋体" w:hAnsi="宋体" w:eastAsia="宋体" w:cs="Calibri"/>
                <w:color w:val="000000" w:themeColor="text1"/>
                <w:kern w:val="0"/>
                <w:sz w:val="18"/>
                <w:szCs w:val="22"/>
                <w14:textFill>
                  <w14:solidFill>
                    <w14:schemeClr w14:val="tx1"/>
                  </w14:solidFill>
                </w14:textFill>
              </w:rPr>
              <w:t>)</w:t>
            </w:r>
          </w:p>
        </w:tc>
        <w:tc>
          <w:tcPr>
            <w:tcW w:w="2763" w:type="dxa"/>
          </w:tcPr>
          <w:p>
            <w:pP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3331</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05" w:type="dxa"/>
          </w:tcPr>
          <w:p>
            <w:pP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当期持有基金产生的应支付管理费（元）</w:t>
            </w:r>
          </w:p>
        </w:tc>
        <w:tc>
          <w:tcPr>
            <w:tcW w:w="2977"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3332</w:t>
            </w:r>
            <w:r>
              <w:rPr>
                <w:rFonts w:hint="eastAsia" w:ascii="宋体" w:hAnsi="宋体" w:eastAsia="宋体" w:cs="Calibri"/>
                <w:color w:val="000000" w:themeColor="text1"/>
                <w:kern w:val="0"/>
                <w:sz w:val="18"/>
                <w:szCs w:val="22"/>
                <w14:textFill>
                  <w14:solidFill>
                    <w14:schemeClr w14:val="tx1"/>
                  </w14:solidFill>
                </w14:textFill>
              </w:rPr>
              <w:t>)</w:t>
            </w:r>
          </w:p>
        </w:tc>
        <w:tc>
          <w:tcPr>
            <w:tcW w:w="2763"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3333</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05" w:type="dxa"/>
          </w:tcPr>
          <w:p>
            <w:pP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当期持有基金产生的应支付托管费（元）</w:t>
            </w:r>
          </w:p>
        </w:tc>
        <w:tc>
          <w:tcPr>
            <w:tcW w:w="2977"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3334</w:t>
            </w:r>
            <w:r>
              <w:rPr>
                <w:rFonts w:hint="eastAsia" w:ascii="宋体" w:hAnsi="宋体" w:eastAsia="宋体" w:cs="Calibri"/>
                <w:color w:val="000000" w:themeColor="text1"/>
                <w:kern w:val="0"/>
                <w:sz w:val="18"/>
                <w:szCs w:val="22"/>
                <w14:textFill>
                  <w14:solidFill>
                    <w14:schemeClr w14:val="tx1"/>
                  </w14:solidFill>
                </w14:textFill>
              </w:rPr>
              <w:t>)</w:t>
            </w:r>
          </w:p>
        </w:tc>
        <w:tc>
          <w:tcPr>
            <w:tcW w:w="2763"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3335</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05" w:type="dxa"/>
          </w:tcPr>
          <w:p>
            <w:pP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w:t>
            </w:r>
            <w:r>
              <w:rPr>
                <w:rStyle w:val="31"/>
                <w:rFonts w:ascii="宋体" w:hAnsi="宋体" w:eastAsia="宋体" w:cs="Calibri"/>
                <w:color w:val="000000" w:themeColor="text1"/>
                <w:sz w:val="24"/>
                <w:szCs w:val="22"/>
                <w14:textFill>
                  <w14:solidFill>
                    <w14:schemeClr w14:val="tx1"/>
                  </w14:solidFill>
                </w14:textFill>
              </w:rPr>
              <w:footnoteReference w:id="60"/>
            </w: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3337</w:t>
            </w:r>
            <w:r>
              <w:rPr>
                <w:rFonts w:hint="eastAsia" w:ascii="宋体" w:hAnsi="宋体" w:eastAsia="宋体" w:cs="Calibri"/>
                <w:color w:val="000000" w:themeColor="text1"/>
                <w:kern w:val="0"/>
                <w:sz w:val="18"/>
                <w:szCs w:val="22"/>
                <w14:textFill>
                  <w14:solidFill>
                    <w14:schemeClr w14:val="tx1"/>
                  </w14:solidFill>
                </w14:textFill>
              </w:rPr>
              <w:t>)</w:t>
            </w:r>
          </w:p>
        </w:tc>
        <w:tc>
          <w:tcPr>
            <w:tcW w:w="2977"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3338</w:t>
            </w:r>
            <w:r>
              <w:rPr>
                <w:rFonts w:hint="eastAsia" w:ascii="宋体" w:hAnsi="宋体" w:eastAsia="宋体" w:cs="Calibri"/>
                <w:color w:val="000000" w:themeColor="text1"/>
                <w:kern w:val="0"/>
                <w:sz w:val="18"/>
                <w:szCs w:val="22"/>
                <w14:textFill>
                  <w14:solidFill>
                    <w14:schemeClr w14:val="tx1"/>
                  </w14:solidFill>
                </w14:textFill>
              </w:rPr>
              <w:t>)</w:t>
            </w:r>
          </w:p>
        </w:tc>
        <w:tc>
          <w:tcPr>
            <w:tcW w:w="2763"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3339</w:t>
            </w:r>
            <w:r>
              <w:rPr>
                <w:rFonts w:hint="eastAsia" w:ascii="宋体" w:hAnsi="宋体" w:eastAsia="宋体" w:cs="Calibri"/>
                <w:color w:val="000000" w:themeColor="text1"/>
                <w:kern w:val="0"/>
                <w:sz w:val="18"/>
                <w:szCs w:val="22"/>
                <w14:textFill>
                  <w14:solidFill>
                    <w14:schemeClr w14:val="tx1"/>
                  </w14:solidFill>
                </w14:textFill>
              </w:rPr>
              <w:t>)</w:t>
            </w:r>
          </w:p>
        </w:tc>
      </w:tr>
    </w:tbl>
    <w:p>
      <w:pP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 xml:space="preserve">   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3340</w:t>
      </w:r>
      <w:r>
        <w:rPr>
          <w:rFonts w:hint="eastAsia" w:ascii="宋体" w:hAnsi="宋体" w:eastAsia="宋体"/>
          <w:color w:val="000000" w:themeColor="text1"/>
          <w:kern w:val="0"/>
          <w:sz w:val="18"/>
          <w14:textFill>
            <w14:solidFill>
              <w14:schemeClr w14:val="tx1"/>
            </w14:solidFill>
          </w14:textFill>
        </w:rPr>
        <w:t>)</w:t>
      </w:r>
    </w:p>
    <w:p>
      <w:pPr>
        <w:rPr>
          <w:rFonts w:ascii="宋体" w:hAnsi="宋体" w:eastAsia="宋体"/>
          <w:color w:val="000000" w:themeColor="text1"/>
          <w:sz w:val="24"/>
          <w14:textFill>
            <w14:solidFill>
              <w14:schemeClr w14:val="tx1"/>
            </w14:solidFill>
          </w14:textFill>
        </w:rPr>
      </w:pPr>
      <w:r>
        <w:rPr>
          <w:rFonts w:hint="eastAsia" w:ascii="宋体" w:hAnsi="宋体" w:eastAsia="宋体"/>
          <w:b/>
          <w:color w:val="000000" w:themeColor="text1"/>
          <w:sz w:val="24"/>
          <w14:textFill>
            <w14:solidFill>
              <w14:schemeClr w14:val="tx1"/>
            </w14:solidFill>
          </w14:textFill>
        </w:rPr>
        <w:t>6.3 本报告期持有的基金发生的重大影响事件</w:t>
      </w:r>
      <w:r>
        <w:rPr>
          <w:rStyle w:val="31"/>
          <w:rFonts w:hint="eastAsia" w:ascii="宋体" w:hAnsi="宋体" w:eastAsia="宋体"/>
          <w:color w:val="000000" w:themeColor="text1"/>
          <w:sz w:val="24"/>
          <w14:textFill>
            <w14:solidFill>
              <w14:schemeClr w14:val="tx1"/>
            </w14:solidFill>
          </w14:textFill>
        </w:rPr>
        <w:footnoteReference w:id="61"/>
      </w:r>
    </w:p>
    <w:tbl>
      <w:tblPr>
        <w:tblStyle w:val="32"/>
        <w:tblW w:w="90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0" w:hRule="atLeast"/>
        </w:trPr>
        <w:tc>
          <w:tcPr>
            <w:tcW w:w="9091" w:type="dxa"/>
          </w:tcPr>
          <w:p>
            <w:pP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3341</w:t>
            </w:r>
            <w:r>
              <w:rPr>
                <w:rFonts w:hint="eastAsia" w:ascii="宋体" w:hAnsi="宋体" w:eastAsia="宋体" w:cs="Calibri"/>
                <w:color w:val="000000" w:themeColor="text1"/>
                <w:kern w:val="0"/>
                <w:sz w:val="18"/>
                <w:szCs w:val="22"/>
                <w14:textFill>
                  <w14:solidFill>
                    <w14:schemeClr w14:val="tx1"/>
                  </w14:solidFill>
                </w14:textFill>
              </w:rPr>
              <w:t>)</w:t>
            </w:r>
          </w:p>
        </w:tc>
      </w:tr>
    </w:tbl>
    <w:p>
      <w:pP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3342</w:t>
      </w:r>
      <w:r>
        <w:rPr>
          <w:rFonts w:hint="eastAsia" w:ascii="宋体" w:hAnsi="宋体" w:eastAsia="宋体"/>
          <w:color w:val="000000" w:themeColor="text1"/>
          <w:kern w:val="0"/>
          <w:sz w:val="18"/>
          <w14:textFill>
            <w14:solidFill>
              <w14:schemeClr w14:val="tx1"/>
            </w14:solidFill>
          </w14:textFill>
        </w:rPr>
        <w:t>)</w:t>
      </w:r>
    </w:p>
    <w:p>
      <w:pPr>
        <w:pStyle w:val="3"/>
        <w:adjustRightInd w:val="0"/>
        <w:snapToGrid w:val="0"/>
        <w:spacing w:before="0" w:after="0" w:line="36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§7管理人中管理人（MOM）产品</w:t>
      </w:r>
    </w:p>
    <w:p>
      <w:pPr>
        <w:rPr>
          <w:color w:val="000000" w:themeColor="text1"/>
          <w14:textFill>
            <w14:solidFill>
              <w14:schemeClr w14:val="tx1"/>
            </w14:solidFill>
          </w14:textFill>
        </w:rPr>
      </w:pPr>
    </w:p>
    <w:p>
      <w:pPr>
        <w:adjustRightInd w:val="0"/>
        <w:snapToGrid w:val="0"/>
        <w:spacing w:line="360" w:lineRule="exact"/>
        <w:rPr>
          <w:rFonts w:ascii="宋体" w:hAnsi="宋体" w:eastAsia="宋体"/>
          <w:b/>
          <w:color w:val="000000" w:themeColor="text1"/>
          <w:sz w:val="24"/>
          <w14:textFill>
            <w14:solidFill>
              <w14:schemeClr w14:val="tx1"/>
            </w14:solidFill>
          </w14:textFill>
        </w:rPr>
      </w:pPr>
      <w:r>
        <w:rPr>
          <w:rFonts w:hint="eastAsia" w:ascii="宋体" w:hAnsi="宋体" w:eastAsia="宋体"/>
          <w:b/>
          <w:color w:val="000000" w:themeColor="text1"/>
          <w:sz w:val="24"/>
          <w14:textFill>
            <w14:solidFill>
              <w14:schemeClr w14:val="tx1"/>
            </w14:solidFill>
          </w14:textFill>
        </w:rPr>
        <w:t>7.1报告期末各资产单元的资产净值及占基金资产净值的比例</w:t>
      </w:r>
    </w:p>
    <w:tbl>
      <w:tblPr>
        <w:tblStyle w:val="3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268"/>
        <w:gridCol w:w="2409"/>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jc w:val="cente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资产单元</w:t>
            </w:r>
          </w:p>
        </w:tc>
        <w:tc>
          <w:tcPr>
            <w:tcW w:w="2268" w:type="dxa"/>
            <w:vAlign w:val="center"/>
          </w:tcPr>
          <w:p>
            <w:pPr>
              <w:jc w:val="cente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投资顾问名称</w:t>
            </w:r>
          </w:p>
        </w:tc>
        <w:tc>
          <w:tcPr>
            <w:tcW w:w="2409" w:type="dxa"/>
            <w:vAlign w:val="center"/>
          </w:tcPr>
          <w:p>
            <w:pPr>
              <w:jc w:val="cente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报告期末资产单元资产净值（元）</w:t>
            </w:r>
          </w:p>
        </w:tc>
        <w:tc>
          <w:tcPr>
            <w:tcW w:w="2127" w:type="dxa"/>
            <w:vAlign w:val="center"/>
          </w:tcPr>
          <w:p>
            <w:pPr>
              <w:jc w:val="cente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占期末基金资产净值比例（%）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668" w:type="dxa"/>
            <w:vAlign w:val="center"/>
          </w:tcPr>
          <w:p>
            <w:pPr>
              <w:ind w:firstLine="477" w:firstLineChars="250"/>
              <w:rPr>
                <w:rFonts w:ascii="宋体" w:hAnsi="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3587</w:t>
            </w:r>
            <w:r>
              <w:rPr>
                <w:rFonts w:hint="eastAsia" w:ascii="宋体" w:hAnsi="宋体" w:eastAsia="宋体" w:cs="Calibri"/>
                <w:color w:val="000000" w:themeColor="text1"/>
                <w:kern w:val="0"/>
                <w:sz w:val="18"/>
                <w:szCs w:val="22"/>
                <w14:textFill>
                  <w14:solidFill>
                    <w14:schemeClr w14:val="tx1"/>
                  </w14:solidFill>
                </w14:textFill>
              </w:rPr>
              <w:t>)</w:t>
            </w:r>
          </w:p>
        </w:tc>
        <w:tc>
          <w:tcPr>
            <w:tcW w:w="2268" w:type="dxa"/>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3588</w:t>
            </w:r>
            <w:r>
              <w:rPr>
                <w:rFonts w:hint="eastAsia" w:ascii="宋体" w:hAnsi="宋体" w:eastAsia="宋体" w:cs="Calibri"/>
                <w:color w:val="000000" w:themeColor="text1"/>
                <w:kern w:val="0"/>
                <w:sz w:val="18"/>
                <w:szCs w:val="22"/>
                <w14:textFill>
                  <w14:solidFill>
                    <w14:schemeClr w14:val="tx1"/>
                  </w14:solidFill>
                </w14:textFill>
              </w:rPr>
              <w:t>)</w:t>
            </w:r>
          </w:p>
        </w:tc>
        <w:tc>
          <w:tcPr>
            <w:tcW w:w="2409" w:type="dxa"/>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3589</w:t>
            </w:r>
            <w:r>
              <w:rPr>
                <w:rFonts w:hint="eastAsia" w:ascii="宋体" w:hAnsi="宋体" w:eastAsia="宋体" w:cs="Calibri"/>
                <w:color w:val="000000" w:themeColor="text1"/>
                <w:kern w:val="0"/>
                <w:sz w:val="18"/>
                <w:szCs w:val="22"/>
                <w14:textFill>
                  <w14:solidFill>
                    <w14:schemeClr w14:val="tx1"/>
                  </w14:solidFill>
                </w14:textFill>
              </w:rPr>
              <w:t>)</w:t>
            </w:r>
          </w:p>
        </w:tc>
        <w:tc>
          <w:tcPr>
            <w:tcW w:w="2127" w:type="dxa"/>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3590</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ind w:firstLine="627" w:firstLineChars="250"/>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2268" w:type="dxa"/>
            <w:vAlign w:val="center"/>
          </w:tcPr>
          <w:p>
            <w:pPr>
              <w:rPr>
                <w:rFonts w:ascii="宋体" w:hAnsi="宋体" w:cs="Calibri"/>
                <w:color w:val="000000" w:themeColor="text1"/>
                <w:sz w:val="24"/>
                <w:szCs w:val="22"/>
                <w14:textFill>
                  <w14:solidFill>
                    <w14:schemeClr w14:val="tx1"/>
                  </w14:solidFill>
                </w14:textFill>
              </w:rPr>
            </w:pPr>
          </w:p>
        </w:tc>
        <w:tc>
          <w:tcPr>
            <w:tcW w:w="2409" w:type="dxa"/>
            <w:vAlign w:val="center"/>
          </w:tcPr>
          <w:p>
            <w:pPr>
              <w:rPr>
                <w:rFonts w:ascii="宋体" w:hAnsi="宋体" w:cs="Calibri"/>
                <w:color w:val="000000" w:themeColor="text1"/>
                <w:sz w:val="24"/>
                <w:szCs w:val="22"/>
                <w14:textFill>
                  <w14:solidFill>
                    <w14:schemeClr w14:val="tx1"/>
                  </w14:solidFill>
                </w14:textFill>
              </w:rPr>
            </w:pPr>
          </w:p>
        </w:tc>
        <w:tc>
          <w:tcPr>
            <w:tcW w:w="2127" w:type="dxa"/>
            <w:vAlign w:val="center"/>
          </w:tcPr>
          <w:p>
            <w:pPr>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1668" w:type="dxa"/>
            <w:vAlign w:val="center"/>
          </w:tcPr>
          <w:p>
            <w:pPr>
              <w:ind w:firstLine="627" w:firstLineChars="250"/>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2268" w:type="dxa"/>
            <w:vAlign w:val="center"/>
          </w:tcPr>
          <w:p>
            <w:pPr>
              <w:rPr>
                <w:rFonts w:ascii="宋体" w:hAnsi="宋体" w:cs="Calibri"/>
                <w:color w:val="000000" w:themeColor="text1"/>
                <w:sz w:val="24"/>
                <w:szCs w:val="22"/>
                <w14:textFill>
                  <w14:solidFill>
                    <w14:schemeClr w14:val="tx1"/>
                  </w14:solidFill>
                </w14:textFill>
              </w:rPr>
            </w:pPr>
          </w:p>
        </w:tc>
        <w:tc>
          <w:tcPr>
            <w:tcW w:w="2409" w:type="dxa"/>
            <w:vAlign w:val="center"/>
          </w:tcPr>
          <w:p>
            <w:pPr>
              <w:rPr>
                <w:rFonts w:ascii="宋体" w:hAnsi="宋体" w:cs="Calibri"/>
                <w:color w:val="000000" w:themeColor="text1"/>
                <w:kern w:val="0"/>
                <w:sz w:val="18"/>
                <w:szCs w:val="22"/>
                <w14:textFill>
                  <w14:solidFill>
                    <w14:schemeClr w14:val="tx1"/>
                  </w14:solidFill>
                </w14:textFill>
              </w:rPr>
            </w:pPr>
          </w:p>
        </w:tc>
        <w:tc>
          <w:tcPr>
            <w:tcW w:w="2127" w:type="dxa"/>
            <w:vAlign w:val="center"/>
          </w:tcPr>
          <w:p>
            <w:pPr>
              <w:rPr>
                <w:rFonts w:ascii="宋体" w:hAnsi="宋体" w:cs="Calibri"/>
                <w:color w:val="000000" w:themeColor="text1"/>
                <w:kern w:val="0"/>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p>
        </w:tc>
        <w:tc>
          <w:tcPr>
            <w:tcW w:w="2268" w:type="dxa"/>
            <w:vAlign w:val="center"/>
          </w:tcPr>
          <w:p>
            <w:pPr>
              <w:rPr>
                <w:rFonts w:ascii="宋体" w:hAnsi="宋体" w:cs="Calibri"/>
                <w:color w:val="000000" w:themeColor="text1"/>
                <w:sz w:val="24"/>
                <w:szCs w:val="22"/>
                <w14:textFill>
                  <w14:solidFill>
                    <w14:schemeClr w14:val="tx1"/>
                  </w14:solidFill>
                </w14:textFill>
              </w:rPr>
            </w:pPr>
          </w:p>
        </w:tc>
        <w:tc>
          <w:tcPr>
            <w:tcW w:w="2409" w:type="dxa"/>
            <w:vAlign w:val="center"/>
          </w:tcPr>
          <w:p>
            <w:pPr>
              <w:rPr>
                <w:rFonts w:ascii="宋体" w:hAnsi="宋体" w:cs="Calibri"/>
                <w:color w:val="000000" w:themeColor="text1"/>
                <w:kern w:val="0"/>
                <w:sz w:val="18"/>
                <w:szCs w:val="22"/>
                <w14:textFill>
                  <w14:solidFill>
                    <w14:schemeClr w14:val="tx1"/>
                  </w14:solidFill>
                </w14:textFill>
              </w:rPr>
            </w:pPr>
          </w:p>
        </w:tc>
        <w:tc>
          <w:tcPr>
            <w:tcW w:w="2127" w:type="dxa"/>
            <w:vAlign w:val="center"/>
          </w:tcPr>
          <w:p>
            <w:pPr>
              <w:rPr>
                <w:rFonts w:ascii="宋体" w:hAnsi="宋体" w:cs="Calibri"/>
                <w:color w:val="000000" w:themeColor="text1"/>
                <w:kern w:val="0"/>
                <w:sz w:val="18"/>
                <w:szCs w:val="22"/>
                <w14:textFill>
                  <w14:solidFill>
                    <w14:schemeClr w14:val="tx1"/>
                  </w14:solidFill>
                </w14:textFill>
              </w:rPr>
            </w:pPr>
          </w:p>
        </w:tc>
      </w:tr>
    </w:tbl>
    <w:p>
      <w:pPr>
        <w:adjustRightInd w:val="0"/>
        <w:snapToGrid w:val="0"/>
        <w:spacing w:line="360" w:lineRule="exact"/>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3591</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360" w:lineRule="exact"/>
        <w:rPr>
          <w:rFonts w:ascii="宋体" w:hAnsi="宋体" w:eastAsia="宋体"/>
          <w:b/>
          <w:color w:val="000000" w:themeColor="text1"/>
          <w:sz w:val="24"/>
          <w:highlight w:val="yellow"/>
          <w14:textFill>
            <w14:solidFill>
              <w14:schemeClr w14:val="tx1"/>
            </w14:solidFill>
          </w14:textFill>
        </w:rPr>
      </w:pPr>
      <w:r>
        <w:rPr>
          <w:rFonts w:hint="eastAsia" w:ascii="宋体" w:hAnsi="宋体" w:eastAsia="宋体"/>
          <w:b/>
          <w:color w:val="000000" w:themeColor="text1"/>
          <w:sz w:val="24"/>
          <w14:textFill>
            <w14:solidFill>
              <w14:schemeClr w14:val="tx1"/>
            </w14:solidFill>
          </w14:textFill>
        </w:rPr>
        <w:t>7.2基金投资顾问</w:t>
      </w:r>
    </w:p>
    <w:tbl>
      <w:tblPr>
        <w:tblStyle w:val="32"/>
        <w:tblW w:w="85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2268"/>
        <w:gridCol w:w="2551"/>
        <w:gridCol w:w="2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vAlign w:val="center"/>
          </w:tcPr>
          <w:p>
            <w:pPr>
              <w:jc w:val="cente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序号</w:t>
            </w:r>
          </w:p>
        </w:tc>
        <w:tc>
          <w:tcPr>
            <w:tcW w:w="2268" w:type="dxa"/>
            <w:vAlign w:val="center"/>
          </w:tcPr>
          <w:p>
            <w:pPr>
              <w:jc w:val="cente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投资顾问名称</w:t>
            </w:r>
          </w:p>
        </w:tc>
        <w:tc>
          <w:tcPr>
            <w:tcW w:w="2551" w:type="dxa"/>
            <w:vAlign w:val="center"/>
          </w:tcPr>
          <w:p>
            <w:pPr>
              <w:jc w:val="cente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是否与基金管理人存在关联关系</w:t>
            </w:r>
            <w:r>
              <w:rPr>
                <w:rStyle w:val="31"/>
                <w:rFonts w:ascii="宋体" w:hAnsi="宋体" w:eastAsia="宋体" w:cs="Calibri"/>
                <w:color w:val="000000" w:themeColor="text1"/>
                <w:sz w:val="24"/>
                <w:szCs w:val="22"/>
                <w14:textFill>
                  <w14:solidFill>
                    <w14:schemeClr w14:val="tx1"/>
                  </w14:solidFill>
                </w14:textFill>
              </w:rPr>
              <w:footnoteReference w:id="62"/>
            </w:r>
          </w:p>
        </w:tc>
        <w:tc>
          <w:tcPr>
            <w:tcW w:w="2189" w:type="dxa"/>
            <w:vAlign w:val="center"/>
          </w:tcPr>
          <w:p>
            <w:pPr>
              <w:jc w:val="cente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是否与其他投资顾问存在关联关系</w:t>
            </w:r>
            <w:r>
              <w:rPr>
                <w:rStyle w:val="31"/>
                <w:rFonts w:ascii="宋体" w:hAnsi="宋体" w:eastAsia="宋体" w:cs="Calibri"/>
                <w:color w:val="000000" w:themeColor="text1"/>
                <w:sz w:val="24"/>
                <w:szCs w:val="22"/>
                <w14:textFill>
                  <w14:solidFill>
                    <w14:schemeClr w14:val="tx1"/>
                  </w14:solidFill>
                </w14:textFill>
              </w:rPr>
              <w:footnoteReference w:id="6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jc w:val="center"/>
        </w:trPr>
        <w:tc>
          <w:tcPr>
            <w:tcW w:w="1560" w:type="dxa"/>
            <w:vAlign w:val="center"/>
          </w:tcPr>
          <w:p>
            <w:pPr>
              <w:jc w:val="cente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3594</w:t>
            </w:r>
            <w:r>
              <w:rPr>
                <w:rFonts w:hint="eastAsia" w:ascii="宋体" w:hAnsi="宋体" w:eastAsia="宋体" w:cs="Calibri"/>
                <w:color w:val="000000" w:themeColor="text1"/>
                <w:kern w:val="0"/>
                <w:sz w:val="18"/>
                <w:szCs w:val="22"/>
                <w14:textFill>
                  <w14:solidFill>
                    <w14:schemeClr w14:val="tx1"/>
                  </w14:solidFill>
                </w14:textFill>
              </w:rPr>
              <w:t>)</w:t>
            </w:r>
          </w:p>
        </w:tc>
        <w:tc>
          <w:tcPr>
            <w:tcW w:w="2268" w:type="dxa"/>
            <w:vAlign w:val="center"/>
          </w:tcPr>
          <w:p>
            <w:pPr>
              <w:jc w:val="cente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3588</w:t>
            </w:r>
            <w:r>
              <w:rPr>
                <w:rFonts w:hint="eastAsia" w:ascii="宋体" w:hAnsi="宋体" w:eastAsia="宋体" w:cs="Calibri"/>
                <w:color w:val="000000" w:themeColor="text1"/>
                <w:kern w:val="0"/>
                <w:sz w:val="18"/>
                <w:szCs w:val="22"/>
                <w14:textFill>
                  <w14:solidFill>
                    <w14:schemeClr w14:val="tx1"/>
                  </w14:solidFill>
                </w14:textFill>
              </w:rPr>
              <w:t>)</w:t>
            </w:r>
          </w:p>
        </w:tc>
        <w:tc>
          <w:tcPr>
            <w:tcW w:w="2551" w:type="dxa"/>
            <w:vAlign w:val="center"/>
          </w:tcPr>
          <w:p>
            <w:pPr>
              <w:jc w:val="cente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3595</w:t>
            </w:r>
            <w:r>
              <w:rPr>
                <w:rFonts w:hint="eastAsia" w:ascii="宋体" w:hAnsi="宋体" w:eastAsia="宋体" w:cs="Calibri"/>
                <w:color w:val="000000" w:themeColor="text1"/>
                <w:kern w:val="0"/>
                <w:sz w:val="18"/>
                <w:szCs w:val="22"/>
                <w14:textFill>
                  <w14:solidFill>
                    <w14:schemeClr w14:val="tx1"/>
                  </w14:solidFill>
                </w14:textFill>
              </w:rPr>
              <w:t>)</w:t>
            </w:r>
          </w:p>
        </w:tc>
        <w:tc>
          <w:tcPr>
            <w:tcW w:w="2189" w:type="dxa"/>
            <w:vAlign w:val="center"/>
          </w:tcPr>
          <w:p>
            <w:pPr>
              <w:jc w:val="center"/>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3596</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vAlign w:val="center"/>
          </w:tcPr>
          <w:p>
            <w:pPr>
              <w:ind w:firstLine="502" w:firstLineChars="200"/>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1</w:t>
            </w:r>
          </w:p>
        </w:tc>
        <w:tc>
          <w:tcPr>
            <w:tcW w:w="2268" w:type="dxa"/>
            <w:vAlign w:val="center"/>
          </w:tcPr>
          <w:p>
            <w:pPr>
              <w:rPr>
                <w:rFonts w:ascii="宋体" w:hAnsi="宋体" w:eastAsia="宋体" w:cs="Calibri"/>
                <w:color w:val="000000" w:themeColor="text1"/>
                <w:sz w:val="24"/>
                <w:szCs w:val="22"/>
                <w14:textFill>
                  <w14:solidFill>
                    <w14:schemeClr w14:val="tx1"/>
                  </w14:solidFill>
                </w14:textFill>
              </w:rPr>
            </w:pPr>
          </w:p>
        </w:tc>
        <w:tc>
          <w:tcPr>
            <w:tcW w:w="2551" w:type="dxa"/>
            <w:vAlign w:val="center"/>
          </w:tcPr>
          <w:p>
            <w:pPr>
              <w:rPr>
                <w:rFonts w:ascii="宋体" w:hAnsi="宋体" w:eastAsia="宋体" w:cs="Calibri"/>
                <w:b/>
                <w:bCs/>
                <w:color w:val="000000" w:themeColor="text1"/>
                <w:sz w:val="24"/>
                <w:szCs w:val="22"/>
                <w14:textFill>
                  <w14:solidFill>
                    <w14:schemeClr w14:val="tx1"/>
                  </w14:solidFill>
                </w14:textFill>
              </w:rPr>
            </w:pPr>
          </w:p>
        </w:tc>
        <w:tc>
          <w:tcPr>
            <w:tcW w:w="2189" w:type="dxa"/>
            <w:vAlign w:val="center"/>
          </w:tcPr>
          <w:p>
            <w:pPr>
              <w:rPr>
                <w:rFonts w:ascii="宋体" w:hAnsi="宋体" w:eastAsia="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vAlign w:val="center"/>
          </w:tcPr>
          <w:p>
            <w:pPr>
              <w:ind w:firstLine="502" w:firstLineChars="200"/>
              <w:rPr>
                <w:rFonts w:ascii="宋体" w:hAnsi="宋体" w:eastAsia="宋体" w:cs="Calibri"/>
                <w:color w:val="000000" w:themeColor="text1"/>
                <w:sz w:val="24"/>
                <w:szCs w:val="22"/>
                <w14:textFill>
                  <w14:solidFill>
                    <w14:schemeClr w14:val="tx1"/>
                  </w14:solidFill>
                </w14:textFill>
              </w:rPr>
            </w:pPr>
            <w:r>
              <w:rPr>
                <w:rFonts w:hint="eastAsia" w:ascii="宋体" w:hAnsi="宋体" w:eastAsia="宋体" w:cs="Calibri"/>
                <w:color w:val="000000" w:themeColor="text1"/>
                <w:sz w:val="24"/>
                <w:szCs w:val="22"/>
                <w14:textFill>
                  <w14:solidFill>
                    <w14:schemeClr w14:val="tx1"/>
                  </w14:solidFill>
                </w14:textFill>
              </w:rPr>
              <w:t>2</w:t>
            </w:r>
          </w:p>
        </w:tc>
        <w:tc>
          <w:tcPr>
            <w:tcW w:w="2268" w:type="dxa"/>
            <w:vAlign w:val="center"/>
          </w:tcPr>
          <w:p>
            <w:pPr>
              <w:rPr>
                <w:rFonts w:ascii="宋体" w:hAnsi="宋体" w:eastAsia="宋体" w:cs="Calibri"/>
                <w:color w:val="000000" w:themeColor="text1"/>
                <w:sz w:val="24"/>
                <w:szCs w:val="22"/>
                <w14:textFill>
                  <w14:solidFill>
                    <w14:schemeClr w14:val="tx1"/>
                  </w14:solidFill>
                </w14:textFill>
              </w:rPr>
            </w:pPr>
          </w:p>
        </w:tc>
        <w:tc>
          <w:tcPr>
            <w:tcW w:w="2551" w:type="dxa"/>
            <w:vAlign w:val="center"/>
          </w:tcPr>
          <w:p>
            <w:pPr>
              <w:rPr>
                <w:rFonts w:ascii="宋体" w:hAnsi="宋体" w:eastAsia="宋体" w:cs="Calibri"/>
                <w:color w:val="000000" w:themeColor="text1"/>
                <w:sz w:val="24"/>
                <w:szCs w:val="22"/>
                <w14:textFill>
                  <w14:solidFill>
                    <w14:schemeClr w14:val="tx1"/>
                  </w14:solidFill>
                </w14:textFill>
              </w:rPr>
            </w:pPr>
          </w:p>
        </w:tc>
        <w:tc>
          <w:tcPr>
            <w:tcW w:w="2189" w:type="dxa"/>
            <w:vAlign w:val="center"/>
          </w:tcPr>
          <w:p>
            <w:pPr>
              <w:rPr>
                <w:rFonts w:ascii="宋体" w:hAnsi="宋体" w:eastAsia="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vAlign w:val="center"/>
          </w:tcPr>
          <w:p>
            <w:pP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p>
        </w:tc>
        <w:tc>
          <w:tcPr>
            <w:tcW w:w="2268" w:type="dxa"/>
            <w:vAlign w:val="center"/>
          </w:tcPr>
          <w:p>
            <w:pPr>
              <w:rPr>
                <w:rFonts w:cs="Calibri"/>
                <w:color w:val="000000" w:themeColor="text1"/>
                <w:szCs w:val="22"/>
                <w14:textFill>
                  <w14:solidFill>
                    <w14:schemeClr w14:val="tx1"/>
                  </w14:solidFill>
                </w14:textFill>
              </w:rPr>
            </w:pPr>
          </w:p>
        </w:tc>
        <w:tc>
          <w:tcPr>
            <w:tcW w:w="2551" w:type="dxa"/>
            <w:vAlign w:val="center"/>
          </w:tcPr>
          <w:p>
            <w:pPr>
              <w:rPr>
                <w:rFonts w:cs="Calibri"/>
                <w:color w:val="000000" w:themeColor="text1"/>
                <w:szCs w:val="22"/>
                <w14:textFill>
                  <w14:solidFill>
                    <w14:schemeClr w14:val="tx1"/>
                  </w14:solidFill>
                </w14:textFill>
              </w:rPr>
            </w:pPr>
          </w:p>
        </w:tc>
        <w:tc>
          <w:tcPr>
            <w:tcW w:w="2189" w:type="dxa"/>
            <w:vAlign w:val="center"/>
          </w:tcPr>
          <w:p>
            <w:pPr>
              <w:rPr>
                <w:rFonts w:ascii="宋体" w:hAnsi="宋体" w:eastAsia="宋体" w:cs="Calibri"/>
                <w:color w:val="000000" w:themeColor="text1"/>
                <w:sz w:val="24"/>
                <w:szCs w:val="22"/>
                <w14:textFill>
                  <w14:solidFill>
                    <w14:schemeClr w14:val="tx1"/>
                  </w14:solidFill>
                </w14:textFill>
              </w:rPr>
            </w:pPr>
          </w:p>
        </w:tc>
      </w:tr>
    </w:tbl>
    <w:p>
      <w:pPr>
        <w:adjustRightInd w:val="0"/>
        <w:snapToGrid w:val="0"/>
        <w:spacing w:line="360" w:lineRule="exact"/>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注</w:t>
      </w:r>
      <w:r>
        <w:rPr>
          <w:rStyle w:val="31"/>
          <w:rFonts w:ascii="宋体" w:hAnsi="宋体" w:eastAsia="宋体"/>
          <w:color w:val="000000" w:themeColor="text1"/>
          <w:sz w:val="24"/>
          <w14:textFill>
            <w14:solidFill>
              <w14:schemeClr w14:val="tx1"/>
            </w14:solidFill>
          </w14:textFill>
        </w:rPr>
        <w:footnoteReference w:id="64"/>
      </w:r>
      <w:r>
        <w:rPr>
          <w:rFonts w:hint="eastAsia" w:ascii="宋体" w:hAnsi="宋体" w:eastAsia="宋体"/>
          <w:color w:val="000000" w:themeColor="text1"/>
          <w:sz w:val="24"/>
          <w14:textFill>
            <w14:solidFill>
              <w14:schemeClr w14:val="tx1"/>
            </w14:solidFill>
          </w14:textFill>
        </w:rPr>
        <w:t>：</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3597</w:t>
      </w:r>
      <w:r>
        <w:rPr>
          <w:rFonts w:hint="eastAsia" w:ascii="宋体" w:hAnsi="宋体" w:eastAsia="宋体"/>
          <w:color w:val="000000" w:themeColor="text1"/>
          <w:kern w:val="0"/>
          <w:sz w:val="18"/>
          <w14:textFill>
            <w14:solidFill>
              <w14:schemeClr w14:val="tx1"/>
            </w14:solidFill>
          </w14:textFill>
        </w:rPr>
        <w:t>)</w:t>
      </w:r>
    </w:p>
    <w:p>
      <w:pPr>
        <w:rPr>
          <w:color w:val="000000" w:themeColor="text1"/>
          <w14:textFill>
            <w14:solidFill>
              <w14:schemeClr w14:val="tx1"/>
            </w14:solidFill>
          </w14:textFill>
        </w:rPr>
      </w:pPr>
    </w:p>
    <w:p>
      <w:pPr>
        <w:pStyle w:val="3"/>
        <w:adjustRightInd w:val="0"/>
        <w:snapToGrid w:val="0"/>
        <w:spacing w:before="0" w:after="0" w:line="36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§8  开放式基金份额变动</w:t>
      </w:r>
      <w:r>
        <w:rPr>
          <w:rStyle w:val="31"/>
          <w:rFonts w:ascii="宋体" w:hAnsi="宋体" w:eastAsia="宋体"/>
          <w:color w:val="000000" w:themeColor="text1"/>
          <w:sz w:val="24"/>
          <w14:textFill>
            <w14:solidFill>
              <w14:schemeClr w14:val="tx1"/>
            </w14:solidFill>
          </w14:textFill>
        </w:rPr>
        <w:footnoteReference w:id="65"/>
      </w:r>
    </w:p>
    <w:p>
      <w:pPr>
        <w:adjustRightInd w:val="0"/>
        <w:snapToGrid w:val="0"/>
        <w:spacing w:line="360" w:lineRule="exact"/>
        <w:jc w:val="righ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                                                                     单位：份</w:t>
      </w:r>
    </w:p>
    <w:tbl>
      <w:tblPr>
        <w:tblStyle w:val="32"/>
        <w:tblW w:w="84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4"/>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方正仿宋简体" w:hAnsi="宋体" w:eastAsia="方正仿宋简体" w:cs="Calibri"/>
                <w:color w:val="000000" w:themeColor="text1"/>
                <w:kern w:val="2"/>
                <w:szCs w:val="22"/>
                <w14:textFill>
                  <w14:solidFill>
                    <w14:schemeClr w14:val="tx1"/>
                  </w14:solidFill>
                </w14:textFill>
              </w:rPr>
            </w:pPr>
            <w:r>
              <w:rPr>
                <w:rFonts w:hint="eastAsia" w:ascii="方正仿宋简体" w:hAnsi="宋体" w:eastAsia="方正仿宋简体" w:cs="Calibri"/>
                <w:color w:val="000000" w:themeColor="text1"/>
                <w:kern w:val="2"/>
                <w:szCs w:val="22"/>
                <w14:textFill>
                  <w14:solidFill>
                    <w14:schemeClr w14:val="tx1"/>
                  </w14:solidFill>
                </w14:textFill>
              </w:rPr>
              <w:t>报告期期初基金份额总额</w:t>
            </w:r>
          </w:p>
        </w:tc>
        <w:tc>
          <w:tcPr>
            <w:tcW w:w="2379" w:type="dxa"/>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1702</w:t>
            </w: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1701</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方正仿宋简体" w:hAnsi="宋体" w:eastAsia="方正仿宋简体" w:cs="Calibri"/>
                <w:color w:val="000000" w:themeColor="text1"/>
                <w:kern w:val="2"/>
                <w:szCs w:val="22"/>
                <w14:textFill>
                  <w14:solidFill>
                    <w14:schemeClr w14:val="tx1"/>
                  </w14:solidFill>
                </w14:textFill>
              </w:rPr>
            </w:pPr>
            <w:r>
              <w:rPr>
                <w:rFonts w:hint="eastAsia" w:ascii="方正仿宋简体" w:hAnsi="宋体" w:eastAsia="方正仿宋简体" w:cs="Calibri"/>
                <w:color w:val="000000" w:themeColor="text1"/>
                <w:kern w:val="2"/>
                <w:szCs w:val="22"/>
                <w14:textFill>
                  <w14:solidFill>
                    <w14:schemeClr w14:val="tx1"/>
                  </w14:solidFill>
                </w14:textFill>
              </w:rPr>
              <w:t>报告期期间基金总申购份额</w:t>
            </w:r>
            <w:r>
              <w:rPr>
                <w:rStyle w:val="31"/>
                <w:rFonts w:hint="eastAsia" w:ascii="方正仿宋简体" w:hAnsi="宋体" w:eastAsia="方正仿宋简体" w:cs="Calibri"/>
                <w:color w:val="000000" w:themeColor="text1"/>
                <w:kern w:val="2"/>
                <w:szCs w:val="22"/>
                <w14:textFill>
                  <w14:solidFill>
                    <w14:schemeClr w14:val="tx1"/>
                  </w14:solidFill>
                </w14:textFill>
              </w:rPr>
              <w:footnoteReference w:id="66"/>
            </w:r>
          </w:p>
        </w:tc>
        <w:tc>
          <w:tcPr>
            <w:tcW w:w="2379" w:type="dxa"/>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1703</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方正仿宋简体" w:hAnsi="宋体" w:eastAsia="方正仿宋简体" w:cs="Calibri"/>
                <w:color w:val="000000" w:themeColor="text1"/>
                <w:kern w:val="2"/>
                <w:szCs w:val="22"/>
                <w14:textFill>
                  <w14:solidFill>
                    <w14:schemeClr w14:val="tx1"/>
                  </w14:solidFill>
                </w14:textFill>
              </w:rPr>
            </w:pPr>
            <w:r>
              <w:rPr>
                <w:rFonts w:hint="eastAsia" w:ascii="方正仿宋简体" w:hAnsi="宋体" w:eastAsia="方正仿宋简体" w:cs="Calibri"/>
                <w:color w:val="000000" w:themeColor="text1"/>
                <w:kern w:val="2"/>
                <w:szCs w:val="22"/>
                <w14:textFill>
                  <w14:solidFill>
                    <w14:schemeClr w14:val="tx1"/>
                  </w14:solidFill>
                </w14:textFill>
              </w:rPr>
              <w:t>减：报告期期间基金总赎回份额</w:t>
            </w:r>
            <w:r>
              <w:rPr>
                <w:rStyle w:val="31"/>
                <w:rFonts w:hint="eastAsia" w:ascii="方正仿宋简体" w:hAnsi="宋体" w:eastAsia="方正仿宋简体" w:cs="Calibri"/>
                <w:color w:val="000000" w:themeColor="text1"/>
                <w:kern w:val="2"/>
                <w:szCs w:val="22"/>
                <w14:textFill>
                  <w14:solidFill>
                    <w14:schemeClr w14:val="tx1"/>
                  </w14:solidFill>
                </w14:textFill>
              </w:rPr>
              <w:footnoteReference w:id="67"/>
            </w:r>
          </w:p>
        </w:tc>
        <w:tc>
          <w:tcPr>
            <w:tcW w:w="2379" w:type="dxa"/>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1704</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方正仿宋简体" w:hAnsi="宋体" w:eastAsia="方正仿宋简体" w:cs="Calibri"/>
                <w:color w:val="000000" w:themeColor="text1"/>
                <w:kern w:val="2"/>
                <w:szCs w:val="22"/>
                <w14:textFill>
                  <w14:solidFill>
                    <w14:schemeClr w14:val="tx1"/>
                  </w14:solidFill>
                </w14:textFill>
              </w:rPr>
            </w:pPr>
            <w:r>
              <w:rPr>
                <w:rFonts w:hint="eastAsia" w:ascii="方正仿宋简体" w:hAnsi="宋体" w:eastAsia="方正仿宋简体" w:cs="Calibri"/>
                <w:color w:val="000000" w:themeColor="text1"/>
                <w:kern w:val="2"/>
                <w:szCs w:val="22"/>
                <w14:textFill>
                  <w14:solidFill>
                    <w14:schemeClr w14:val="tx1"/>
                  </w14:solidFill>
                </w14:textFill>
              </w:rPr>
              <w:t>报告期期间基金拆分变动份额（份额减少以“-”填列）</w:t>
            </w:r>
          </w:p>
        </w:tc>
        <w:tc>
          <w:tcPr>
            <w:tcW w:w="2379" w:type="dxa"/>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1705</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方正仿宋简体" w:hAnsi="宋体" w:eastAsia="方正仿宋简体" w:cs="Calibri"/>
                <w:color w:val="000000" w:themeColor="text1"/>
                <w:kern w:val="2"/>
                <w:szCs w:val="22"/>
                <w14:textFill>
                  <w14:solidFill>
                    <w14:schemeClr w14:val="tx1"/>
                  </w14:solidFill>
                </w14:textFill>
              </w:rPr>
            </w:pPr>
            <w:r>
              <w:rPr>
                <w:rFonts w:hint="eastAsia" w:ascii="方正仿宋简体" w:hAnsi="宋体" w:eastAsia="方正仿宋简体" w:cs="Calibri"/>
                <w:color w:val="000000" w:themeColor="text1"/>
                <w:kern w:val="2"/>
                <w:szCs w:val="22"/>
                <w14:textFill>
                  <w14:solidFill>
                    <w14:schemeClr w14:val="tx1"/>
                  </w14:solidFill>
                </w14:textFill>
              </w:rPr>
              <w:t>报告期期末基金份额总额</w:t>
            </w:r>
          </w:p>
        </w:tc>
        <w:tc>
          <w:tcPr>
            <w:tcW w:w="2379" w:type="dxa"/>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1702</w:t>
            </w:r>
            <w:r>
              <w:rPr>
                <w:rFonts w:hint="eastAsia" w:ascii="宋体" w:hAnsi="宋体" w:eastAsia="宋体" w:cs="Calibri"/>
                <w:color w:val="000000" w:themeColor="text1"/>
                <w:kern w:val="0"/>
                <w:sz w:val="18"/>
                <w:szCs w:val="22"/>
                <w14:textFill>
                  <w14:solidFill>
                    <w14:schemeClr w14:val="tx1"/>
                  </w14:solidFill>
                </w14:textFill>
              </w:rPr>
              <w:t>）</w:t>
            </w:r>
          </w:p>
        </w:tc>
      </w:tr>
    </w:tbl>
    <w:p>
      <w:pPr>
        <w:adjustRightInd w:val="0"/>
        <w:snapToGrid w:val="0"/>
        <w:spacing w:line="360" w:lineRule="exact"/>
        <w:ind w:firstLine="125" w:firstLineChars="50"/>
        <w:rPr>
          <w:rFonts w:ascii="宋体" w:hAnsi="宋体" w:eastAsia="宋体"/>
          <w:color w:val="000000" w:themeColor="text1"/>
          <w:kern w:val="0"/>
          <w:sz w:val="18"/>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注： </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1706</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360" w:lineRule="exact"/>
        <w:ind w:firstLine="125" w:firstLineChars="50"/>
        <w:rPr>
          <w:rFonts w:ascii="宋体" w:hAnsi="宋体"/>
          <w:color w:val="000000" w:themeColor="text1"/>
          <w:sz w:val="24"/>
          <w14:textFill>
            <w14:solidFill>
              <w14:schemeClr w14:val="tx1"/>
            </w14:solidFill>
          </w14:textFill>
        </w:rPr>
      </w:pPr>
    </w:p>
    <w:p>
      <w:pPr>
        <w:pStyle w:val="3"/>
        <w:adjustRightInd w:val="0"/>
        <w:snapToGrid w:val="0"/>
        <w:spacing w:before="0" w:after="0" w:line="360" w:lineRule="exact"/>
        <w:jc w:val="center"/>
        <w:rPr>
          <w:rFonts w:ascii="方正仿宋简体" w:eastAsia="方正仿宋简体"/>
          <w:color w:val="000000" w:themeColor="text1"/>
          <w:sz w:val="24"/>
          <w14:textFill>
            <w14:solidFill>
              <w14:schemeClr w14:val="tx1"/>
            </w14:solidFill>
          </w14:textFill>
        </w:rPr>
      </w:pPr>
      <w:r>
        <w:rPr>
          <w:rFonts w:hint="eastAsia" w:ascii="方正仿宋简体" w:eastAsia="方正仿宋简体"/>
          <w:color w:val="000000" w:themeColor="text1"/>
          <w:sz w:val="24"/>
          <w14:textFill>
            <w14:solidFill>
              <w14:schemeClr w14:val="tx1"/>
            </w14:solidFill>
          </w14:textFill>
        </w:rPr>
        <w:t>§</w:t>
      </w:r>
      <w:r>
        <w:rPr>
          <w:rFonts w:ascii="方正仿宋简体" w:eastAsia="方正仿宋简体"/>
          <w:color w:val="000000" w:themeColor="text1"/>
          <w:sz w:val="24"/>
          <w14:textFill>
            <w14:solidFill>
              <w14:schemeClr w14:val="tx1"/>
            </w14:solidFill>
          </w14:textFill>
        </w:rPr>
        <w:t>9</w:t>
      </w:r>
      <w:r>
        <w:rPr>
          <w:rFonts w:hint="eastAsia" w:ascii="方正仿宋简体" w:eastAsia="方正仿宋简体"/>
          <w:color w:val="000000" w:themeColor="text1"/>
          <w:sz w:val="24"/>
          <w14:textFill>
            <w14:solidFill>
              <w14:schemeClr w14:val="tx1"/>
            </w14:solidFill>
          </w14:textFill>
        </w:rPr>
        <w:t xml:space="preserve">  </w:t>
      </w:r>
      <w:r>
        <w:rPr>
          <w:rFonts w:hint="eastAsia" w:ascii="方正仿宋简体"/>
          <w:color w:val="000000" w:themeColor="text1"/>
          <w:sz w:val="24"/>
          <w14:textFill>
            <w14:solidFill>
              <w14:schemeClr w14:val="tx1"/>
            </w14:solidFill>
          </w14:textFill>
        </w:rPr>
        <w:t>基金管理人运用固有资金投资本基金情况</w:t>
      </w:r>
    </w:p>
    <w:p>
      <w:pPr>
        <w:rPr>
          <w:rFonts w:ascii="宋体" w:hAnsi="宋体" w:eastAsia="宋体"/>
          <w:color w:val="000000" w:themeColor="text1"/>
          <w:sz w:val="24"/>
          <w14:textFill>
            <w14:solidFill>
              <w14:schemeClr w14:val="tx1"/>
            </w14:solidFill>
          </w14:textFill>
        </w:rPr>
      </w:pPr>
    </w:p>
    <w:p>
      <w:pPr>
        <w:jc w:val="left"/>
        <w:rPr>
          <w:color w:val="000000" w:themeColor="text1"/>
          <w:sz w:val="24"/>
          <w14:textFill>
            <w14:solidFill>
              <w14:schemeClr w14:val="tx1"/>
            </w14:solidFill>
          </w14:textFill>
        </w:rPr>
      </w:pPr>
      <w:r>
        <w:rPr>
          <w:b/>
          <w:color w:val="000000" w:themeColor="text1"/>
          <w:sz w:val="24"/>
          <w14:textFill>
            <w14:solidFill>
              <w14:schemeClr w14:val="tx1"/>
            </w14:solidFill>
          </w14:textFill>
        </w:rPr>
        <w:t>9.1基金管理人持有本基金份额变动情况</w:t>
      </w:r>
      <w:r>
        <w:rPr>
          <w:color w:val="000000" w:themeColor="text1"/>
          <w:sz w:val="24"/>
          <w:vertAlign w:val="superscript"/>
          <w14:textFill>
            <w14:solidFill>
              <w14:schemeClr w14:val="tx1"/>
            </w14:solidFill>
          </w14:textFill>
        </w:rPr>
        <w:footnoteReference w:id="68"/>
      </w:r>
    </w:p>
    <w:p>
      <w:pPr>
        <w:adjustRightInd w:val="0"/>
        <w:snapToGrid w:val="0"/>
        <w:spacing w:line="360" w:lineRule="exact"/>
        <w:jc w:val="righ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                                                                    </w:t>
      </w:r>
    </w:p>
    <w:p>
      <w:pPr>
        <w:ind w:firstLine="502" w:firstLineChars="200"/>
        <w:jc w:val="right"/>
        <w:rPr>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单位：份</w:t>
      </w:r>
    </w:p>
    <w:tbl>
      <w:tblPr>
        <w:tblStyle w:val="32"/>
        <w:tblW w:w="84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7"/>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pStyle w:val="17"/>
              <w:adjustRightInd w:val="0"/>
              <w:snapToGrid w:val="0"/>
              <w:spacing w:line="360" w:lineRule="exact"/>
              <w:rPr>
                <w:rFonts w:ascii="Times New Roman" w:eastAsia="方正仿宋简体" w:cs="Calibri"/>
                <w:color w:val="000000" w:themeColor="text1"/>
                <w:sz w:val="24"/>
                <w:szCs w:val="22"/>
                <w14:textFill>
                  <w14:solidFill>
                    <w14:schemeClr w14:val="tx1"/>
                  </w14:solidFill>
                </w14:textFill>
              </w:rPr>
            </w:pPr>
            <w:r>
              <w:rPr>
                <w:rFonts w:ascii="Times New Roman" w:eastAsia="方正仿宋简体" w:cs="Calibri"/>
                <w:color w:val="000000" w:themeColor="text1"/>
                <w:sz w:val="24"/>
                <w:szCs w:val="22"/>
                <w14:textFill>
                  <w14:solidFill>
                    <w14:schemeClr w14:val="tx1"/>
                  </w14:solidFill>
                </w14:textFill>
              </w:rPr>
              <w:t>报告期期初管理人持有的本基金份额</w:t>
            </w:r>
          </w:p>
        </w:tc>
        <w:tc>
          <w:tcPr>
            <w:tcW w:w="2075"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hint="eastAsia" w:eastAsia="宋体" w:cs="Calibri"/>
                <w:color w:val="000000" w:themeColor="text1"/>
                <w:kern w:val="0"/>
                <w:sz w:val="18"/>
                <w:szCs w:val="22"/>
                <w14:textFill>
                  <w14:solidFill>
                    <w14:schemeClr w14:val="tx1"/>
                  </w14:solidFill>
                </w14:textFill>
              </w:rPr>
              <w:t>3154</w:t>
            </w:r>
            <w:r>
              <w:rPr>
                <w:rFonts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adjustRightInd w:val="0"/>
              <w:snapToGrid w:val="0"/>
              <w:spacing w:line="360" w:lineRule="exact"/>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报告期期间买入/申购总份额</w:t>
            </w:r>
          </w:p>
        </w:tc>
        <w:tc>
          <w:tcPr>
            <w:tcW w:w="2075"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hint="eastAsia" w:eastAsia="宋体" w:cs="Calibri"/>
                <w:color w:val="000000" w:themeColor="text1"/>
                <w:kern w:val="0"/>
                <w:sz w:val="18"/>
                <w:szCs w:val="22"/>
                <w14:textFill>
                  <w14:solidFill>
                    <w14:schemeClr w14:val="tx1"/>
                  </w14:solidFill>
                </w14:textFill>
              </w:rPr>
              <w:t>3155</w:t>
            </w:r>
            <w:r>
              <w:rPr>
                <w:rFonts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adjustRightInd w:val="0"/>
              <w:snapToGrid w:val="0"/>
              <w:spacing w:line="360" w:lineRule="exact"/>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报告期期间卖出/赎回总份额</w:t>
            </w:r>
          </w:p>
        </w:tc>
        <w:tc>
          <w:tcPr>
            <w:tcW w:w="2075"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hint="eastAsia" w:eastAsia="宋体" w:cs="Calibri"/>
                <w:color w:val="000000" w:themeColor="text1"/>
                <w:kern w:val="0"/>
                <w:sz w:val="18"/>
                <w:szCs w:val="22"/>
                <w14:textFill>
                  <w14:solidFill>
                    <w14:schemeClr w14:val="tx1"/>
                  </w14:solidFill>
                </w14:textFill>
              </w:rPr>
              <w:t>3156</w:t>
            </w:r>
            <w:r>
              <w:rPr>
                <w:rFonts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adjustRightInd w:val="0"/>
              <w:snapToGrid w:val="0"/>
              <w:spacing w:line="360" w:lineRule="exact"/>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报告期期末管理人持有的本基金份额</w:t>
            </w:r>
          </w:p>
        </w:tc>
        <w:tc>
          <w:tcPr>
            <w:tcW w:w="2075"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hint="eastAsia" w:eastAsia="宋体" w:cs="Calibri"/>
                <w:color w:val="000000" w:themeColor="text1"/>
                <w:kern w:val="0"/>
                <w:sz w:val="18"/>
                <w:szCs w:val="22"/>
                <w14:textFill>
                  <w14:solidFill>
                    <w14:schemeClr w14:val="tx1"/>
                  </w14:solidFill>
                </w14:textFill>
              </w:rPr>
              <w:t>3154</w:t>
            </w:r>
            <w:r>
              <w:rPr>
                <w:rFonts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adjustRightInd w:val="0"/>
              <w:snapToGrid w:val="0"/>
              <w:spacing w:line="360" w:lineRule="exact"/>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报告期期末持有的本基金份额占基金总份额比例（%）</w:t>
            </w:r>
          </w:p>
        </w:tc>
        <w:tc>
          <w:tcPr>
            <w:tcW w:w="2075"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hint="eastAsia" w:eastAsia="宋体" w:cs="Calibri"/>
                <w:color w:val="000000" w:themeColor="text1"/>
                <w:kern w:val="0"/>
                <w:sz w:val="18"/>
                <w:szCs w:val="22"/>
                <w14:textFill>
                  <w14:solidFill>
                    <w14:schemeClr w14:val="tx1"/>
                  </w14:solidFill>
                </w14:textFill>
              </w:rPr>
              <w:t>3157</w:t>
            </w:r>
            <w:r>
              <w:rPr>
                <w:rFonts w:hAnsi="宋体" w:eastAsia="宋体" w:cs="Calibri"/>
                <w:color w:val="000000" w:themeColor="text1"/>
                <w:kern w:val="0"/>
                <w:sz w:val="18"/>
                <w:szCs w:val="22"/>
                <w14:textFill>
                  <w14:solidFill>
                    <w14:schemeClr w14:val="tx1"/>
                  </w14:solidFill>
                </w14:textFill>
              </w:rPr>
              <w:t>）</w:t>
            </w:r>
          </w:p>
        </w:tc>
      </w:tr>
    </w:tbl>
    <w:p>
      <w:pPr>
        <w:adjustRightInd w:val="0"/>
        <w:snapToGrid w:val="0"/>
        <w:spacing w:line="360" w:lineRule="exact"/>
        <w:ind w:firstLine="125" w:firstLineChars="50"/>
        <w:rPr>
          <w:rFonts w:eastAsia="宋体"/>
          <w:color w:val="000000" w:themeColor="text1"/>
          <w:kern w:val="0"/>
          <w:sz w:val="18"/>
          <w14:textFill>
            <w14:solidFill>
              <w14:schemeClr w14:val="tx1"/>
            </w14:solidFill>
          </w14:textFill>
        </w:rPr>
      </w:pPr>
      <w:r>
        <w:rPr>
          <w:rFonts w:hAnsi="宋体"/>
          <w:color w:val="000000" w:themeColor="text1"/>
          <w:sz w:val="24"/>
          <w14:textFill>
            <w14:solidFill>
              <w14:schemeClr w14:val="tx1"/>
            </w14:solidFill>
          </w14:textFill>
        </w:rPr>
        <w:t>注：</w:t>
      </w:r>
      <w:r>
        <w:rPr>
          <w:color w:val="000000" w:themeColor="text1"/>
          <w:sz w:val="24"/>
          <w14:textFill>
            <w14:solidFill>
              <w14:schemeClr w14:val="tx1"/>
            </w14:solidFill>
          </w14:textFill>
        </w:rPr>
        <w:t xml:space="preserve"> </w:t>
      </w:r>
      <w:r>
        <w:rPr>
          <w:rFonts w:hAnsi="宋体" w:eastAsia="宋体"/>
          <w:color w:val="000000" w:themeColor="text1"/>
          <w:kern w:val="0"/>
          <w:sz w:val="18"/>
          <w14:textFill>
            <w14:solidFill>
              <w14:schemeClr w14:val="tx1"/>
            </w14:solidFill>
          </w14:textFill>
        </w:rPr>
        <w:t>（</w:t>
      </w:r>
      <w:r>
        <w:rPr>
          <w:rFonts w:hint="eastAsia" w:eastAsia="宋体"/>
          <w:color w:val="000000" w:themeColor="text1"/>
          <w:kern w:val="0"/>
          <w:sz w:val="18"/>
          <w14:textFill>
            <w14:solidFill>
              <w14:schemeClr w14:val="tx1"/>
            </w14:solidFill>
          </w14:textFill>
        </w:rPr>
        <w:t>3158</w:t>
      </w:r>
      <w:r>
        <w:rPr>
          <w:rFonts w:hAnsi="宋体" w:eastAsia="宋体"/>
          <w:color w:val="000000" w:themeColor="text1"/>
          <w:kern w:val="0"/>
          <w:sz w:val="18"/>
          <w14:textFill>
            <w14:solidFill>
              <w14:schemeClr w14:val="tx1"/>
            </w14:solidFill>
          </w14:textFill>
        </w:rPr>
        <w:t>）</w:t>
      </w:r>
    </w:p>
    <w:p>
      <w:pPr>
        <w:adjustRightInd w:val="0"/>
        <w:snapToGrid w:val="0"/>
        <w:spacing w:line="360" w:lineRule="exact"/>
        <w:ind w:firstLine="95" w:firstLineChars="50"/>
        <w:rPr>
          <w:rFonts w:ascii="宋体" w:hAnsi="宋体" w:eastAsia="宋体"/>
          <w:color w:val="000000" w:themeColor="text1"/>
          <w:kern w:val="0"/>
          <w:sz w:val="18"/>
          <w14:textFill>
            <w14:solidFill>
              <w14:schemeClr w14:val="tx1"/>
            </w14:solidFill>
          </w14:textFill>
        </w:rPr>
      </w:pPr>
    </w:p>
    <w:p>
      <w:pPr>
        <w:jc w:val="left"/>
        <w:rPr>
          <w:color w:val="000000" w:themeColor="text1"/>
          <w:sz w:val="24"/>
          <w14:textFill>
            <w14:solidFill>
              <w14:schemeClr w14:val="tx1"/>
            </w14:solidFill>
          </w14:textFill>
        </w:rPr>
      </w:pPr>
      <w:r>
        <w:rPr>
          <w:b/>
          <w:color w:val="000000" w:themeColor="text1"/>
          <w:sz w:val="24"/>
          <w14:textFill>
            <w14:solidFill>
              <w14:schemeClr w14:val="tx1"/>
            </w14:solidFill>
          </w14:textFill>
        </w:rPr>
        <w:t>9.2基金管理人运用固有资金投资本基金交易明细</w:t>
      </w:r>
      <w:r>
        <w:rPr>
          <w:rStyle w:val="31"/>
          <w:color w:val="000000" w:themeColor="text1"/>
          <w:sz w:val="24"/>
          <w14:textFill>
            <w14:solidFill>
              <w14:schemeClr w14:val="tx1"/>
            </w14:solidFill>
          </w14:textFill>
        </w:rPr>
        <w:footnoteReference w:id="69"/>
      </w:r>
    </w:p>
    <w:p>
      <w:pPr>
        <w:adjustRightInd w:val="0"/>
        <w:snapToGrid w:val="0"/>
        <w:spacing w:line="360" w:lineRule="exact"/>
        <w:jc w:val="righ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                                                 </w:t>
      </w:r>
    </w:p>
    <w:tbl>
      <w:tblPr>
        <w:tblStyle w:val="32"/>
        <w:tblW w:w="923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851"/>
        <w:gridCol w:w="1370"/>
        <w:gridCol w:w="1701"/>
        <w:gridCol w:w="1842"/>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adjustRightInd w:val="0"/>
              <w:snapToGrid w:val="0"/>
              <w:spacing w:line="360" w:lineRule="exact"/>
              <w:jc w:val="center"/>
              <w:rPr>
                <w:rFonts w:ascii="Times New Roman" w:eastAsia="方正仿宋简体" w:cs="Calibri"/>
                <w:color w:val="000000" w:themeColor="text1"/>
                <w:sz w:val="24"/>
                <w:szCs w:val="22"/>
                <w14:textFill>
                  <w14:solidFill>
                    <w14:schemeClr w14:val="tx1"/>
                  </w14:solidFill>
                </w14:textFill>
              </w:rPr>
            </w:pPr>
            <w:r>
              <w:rPr>
                <w:rFonts w:ascii="Times New Roman" w:eastAsia="方正仿宋简体" w:cs="Calibri"/>
                <w:color w:val="000000" w:themeColor="text1"/>
                <w:sz w:val="24"/>
                <w:szCs w:val="22"/>
                <w14:textFill>
                  <w14:solidFill>
                    <w14:schemeClr w14:val="tx1"/>
                  </w14:solidFill>
                </w14:textFill>
              </w:rPr>
              <w:t>序号</w:t>
            </w:r>
          </w:p>
        </w:tc>
        <w:tc>
          <w:tcPr>
            <w:tcW w:w="1851" w:type="dxa"/>
          </w:tcPr>
          <w:p>
            <w:pPr>
              <w:adjustRightInd w:val="0"/>
              <w:snapToGrid w:val="0"/>
              <w:spacing w:line="360" w:lineRule="exact"/>
              <w:jc w:val="center"/>
              <w:rPr>
                <w:rFonts w:cs="Calibri"/>
                <w:color w:val="000000" w:themeColor="text1"/>
                <w:kern w:val="0"/>
                <w:sz w:val="24"/>
                <w:szCs w:val="22"/>
                <w14:textFill>
                  <w14:solidFill>
                    <w14:schemeClr w14:val="tx1"/>
                  </w14:solidFill>
                </w14:textFill>
              </w:rPr>
            </w:pPr>
            <w:r>
              <w:rPr>
                <w:rFonts w:cs="Calibri"/>
                <w:color w:val="000000" w:themeColor="text1"/>
                <w:kern w:val="0"/>
                <w:sz w:val="24"/>
                <w:szCs w:val="22"/>
                <w14:textFill>
                  <w14:solidFill>
                    <w14:schemeClr w14:val="tx1"/>
                  </w14:solidFill>
                </w14:textFill>
              </w:rPr>
              <w:t>交易方式</w:t>
            </w:r>
            <w:r>
              <w:rPr>
                <w:rStyle w:val="31"/>
                <w:rFonts w:eastAsia="宋体" w:cs="Calibri"/>
                <w:color w:val="000000" w:themeColor="text1"/>
                <w:sz w:val="24"/>
                <w:szCs w:val="22"/>
                <w14:textFill>
                  <w14:solidFill>
                    <w14:schemeClr w14:val="tx1"/>
                  </w14:solidFill>
                </w14:textFill>
              </w:rPr>
              <w:footnoteReference w:id="70"/>
            </w:r>
          </w:p>
        </w:tc>
        <w:tc>
          <w:tcPr>
            <w:tcW w:w="1370" w:type="dxa"/>
          </w:tcPr>
          <w:p>
            <w:pPr>
              <w:adjustRightInd w:val="0"/>
              <w:snapToGrid w:val="0"/>
              <w:spacing w:line="360" w:lineRule="exact"/>
              <w:rPr>
                <w:rFonts w:cs="Calibri"/>
                <w:color w:val="000000" w:themeColor="text1"/>
                <w:kern w:val="0"/>
                <w:sz w:val="24"/>
                <w:szCs w:val="22"/>
                <w14:textFill>
                  <w14:solidFill>
                    <w14:schemeClr w14:val="tx1"/>
                  </w14:solidFill>
                </w14:textFill>
              </w:rPr>
            </w:pPr>
            <w:r>
              <w:rPr>
                <w:rFonts w:cs="Calibri"/>
                <w:color w:val="000000" w:themeColor="text1"/>
                <w:kern w:val="0"/>
                <w:sz w:val="24"/>
                <w:szCs w:val="22"/>
                <w14:textFill>
                  <w14:solidFill>
                    <w14:schemeClr w14:val="tx1"/>
                  </w14:solidFill>
                </w14:textFill>
              </w:rPr>
              <w:t>交易日期</w:t>
            </w:r>
          </w:p>
        </w:tc>
        <w:tc>
          <w:tcPr>
            <w:tcW w:w="1701" w:type="dxa"/>
          </w:tcPr>
          <w:p>
            <w:pPr>
              <w:adjustRightInd w:val="0"/>
              <w:snapToGrid w:val="0"/>
              <w:spacing w:line="360" w:lineRule="exact"/>
              <w:jc w:val="center"/>
              <w:rPr>
                <w:rFonts w:cs="Calibri"/>
                <w:color w:val="000000" w:themeColor="text1"/>
                <w:kern w:val="0"/>
                <w:sz w:val="24"/>
                <w:szCs w:val="22"/>
                <w14:textFill>
                  <w14:solidFill>
                    <w14:schemeClr w14:val="tx1"/>
                  </w14:solidFill>
                </w14:textFill>
              </w:rPr>
            </w:pPr>
            <w:r>
              <w:rPr>
                <w:rFonts w:cs="Calibri"/>
                <w:color w:val="000000" w:themeColor="text1"/>
                <w:kern w:val="0"/>
                <w:sz w:val="24"/>
                <w:szCs w:val="22"/>
                <w14:textFill>
                  <w14:solidFill>
                    <w14:schemeClr w14:val="tx1"/>
                  </w14:solidFill>
                </w14:textFill>
              </w:rPr>
              <w:t>交易份额</w:t>
            </w:r>
            <w:r>
              <w:rPr>
                <w:rFonts w:hint="eastAsia" w:cs="Calibri"/>
                <w:color w:val="000000" w:themeColor="text1"/>
                <w:kern w:val="0"/>
                <w:sz w:val="24"/>
                <w:szCs w:val="22"/>
                <w14:textFill>
                  <w14:solidFill>
                    <w14:schemeClr w14:val="tx1"/>
                  </w14:solidFill>
                </w14:textFill>
              </w:rPr>
              <w:t>（份）</w:t>
            </w:r>
          </w:p>
        </w:tc>
        <w:tc>
          <w:tcPr>
            <w:tcW w:w="1842" w:type="dxa"/>
          </w:tcPr>
          <w:p>
            <w:pPr>
              <w:adjustRightInd w:val="0"/>
              <w:snapToGrid w:val="0"/>
              <w:spacing w:line="360" w:lineRule="exact"/>
              <w:jc w:val="center"/>
              <w:rPr>
                <w:rFonts w:cs="Calibri"/>
                <w:color w:val="000000" w:themeColor="text1"/>
                <w:kern w:val="0"/>
                <w:sz w:val="24"/>
                <w:szCs w:val="22"/>
                <w14:textFill>
                  <w14:solidFill>
                    <w14:schemeClr w14:val="tx1"/>
                  </w14:solidFill>
                </w14:textFill>
              </w:rPr>
            </w:pPr>
            <w:r>
              <w:rPr>
                <w:rFonts w:cs="Calibri"/>
                <w:color w:val="000000" w:themeColor="text1"/>
                <w:kern w:val="0"/>
                <w:sz w:val="24"/>
                <w:szCs w:val="22"/>
                <w14:textFill>
                  <w14:solidFill>
                    <w14:schemeClr w14:val="tx1"/>
                  </w14:solidFill>
                </w14:textFill>
              </w:rPr>
              <w:t>交易金额</w:t>
            </w:r>
            <w:r>
              <w:rPr>
                <w:rStyle w:val="31"/>
                <w:rFonts w:eastAsia="宋体" w:cs="Calibri"/>
                <w:color w:val="000000" w:themeColor="text1"/>
                <w:sz w:val="24"/>
                <w:szCs w:val="22"/>
                <w14:textFill>
                  <w14:solidFill>
                    <w14:schemeClr w14:val="tx1"/>
                  </w14:solidFill>
                </w14:textFill>
              </w:rPr>
              <w:footnoteReference w:id="71"/>
            </w:r>
            <w:r>
              <w:rPr>
                <w:rFonts w:hint="eastAsia" w:cs="Calibri"/>
                <w:color w:val="000000" w:themeColor="text1"/>
                <w:kern w:val="0"/>
                <w:sz w:val="24"/>
                <w:szCs w:val="22"/>
                <w14:textFill>
                  <w14:solidFill>
                    <w14:schemeClr w14:val="tx1"/>
                  </w14:solidFill>
                </w14:textFill>
              </w:rPr>
              <w:t>（元）</w:t>
            </w:r>
          </w:p>
        </w:tc>
        <w:tc>
          <w:tcPr>
            <w:tcW w:w="1397" w:type="dxa"/>
            <w:vAlign w:val="center"/>
          </w:tcPr>
          <w:p>
            <w:pPr>
              <w:adjustRightInd w:val="0"/>
              <w:snapToGrid w:val="0"/>
              <w:spacing w:line="360" w:lineRule="exact"/>
              <w:jc w:val="center"/>
              <w:rPr>
                <w:rFonts w:cs="Calibri"/>
                <w:color w:val="000000" w:themeColor="text1"/>
                <w:kern w:val="0"/>
                <w:sz w:val="24"/>
                <w:szCs w:val="22"/>
                <w14:textFill>
                  <w14:solidFill>
                    <w14:schemeClr w14:val="tx1"/>
                  </w14:solidFill>
                </w14:textFill>
              </w:rPr>
            </w:pPr>
            <w:r>
              <w:rPr>
                <w:rFonts w:cs="Calibri"/>
                <w:color w:val="000000" w:themeColor="text1"/>
                <w:kern w:val="0"/>
                <w:sz w:val="24"/>
                <w:szCs w:val="22"/>
                <w14:textFill>
                  <w14:solidFill>
                    <w14:schemeClr w14:val="tx1"/>
                  </w14:solidFill>
                </w14:textFill>
              </w:rPr>
              <w:t>适用费率</w:t>
            </w:r>
            <w:r>
              <w:rPr>
                <w:rStyle w:val="31"/>
                <w:rFonts w:cs="Calibri"/>
                <w:color w:val="000000" w:themeColor="text1"/>
                <w:sz w:val="24"/>
                <w:szCs w:val="22"/>
                <w14:textFill>
                  <w14:solidFill>
                    <w14:schemeClr w14:val="tx1"/>
                  </w14:solidFill>
                </w14:textFill>
              </w:rPr>
              <w:footnoteReference w:id="7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adjustRightInd w:val="0"/>
              <w:snapToGrid w:val="0"/>
              <w:spacing w:line="360" w:lineRule="exact"/>
              <w:jc w:val="center"/>
              <w:rPr>
                <w:rFonts w:cs="Calibri"/>
                <w:color w:val="000000" w:themeColor="text1"/>
                <w:sz w:val="24"/>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61</w:t>
            </w:r>
            <w:r>
              <w:rPr>
                <w:rFonts w:hAnsi="宋体" w:eastAsia="宋体" w:cs="Calibri"/>
                <w:color w:val="000000" w:themeColor="text1"/>
                <w:kern w:val="0"/>
                <w:sz w:val="18"/>
                <w:szCs w:val="22"/>
                <w14:textFill>
                  <w14:solidFill>
                    <w14:schemeClr w14:val="tx1"/>
                  </w14:solidFill>
                </w14:textFill>
              </w:rPr>
              <w:t>）</w:t>
            </w:r>
          </w:p>
        </w:tc>
        <w:tc>
          <w:tcPr>
            <w:tcW w:w="1851"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62</w:t>
            </w:r>
            <w:r>
              <w:rPr>
                <w:rFonts w:hAnsi="宋体" w:eastAsia="宋体" w:cs="Calibri"/>
                <w:color w:val="000000" w:themeColor="text1"/>
                <w:kern w:val="0"/>
                <w:sz w:val="18"/>
                <w:szCs w:val="22"/>
                <w14:textFill>
                  <w14:solidFill>
                    <w14:schemeClr w14:val="tx1"/>
                  </w14:solidFill>
                </w14:textFill>
              </w:rPr>
              <w:t>）</w:t>
            </w:r>
          </w:p>
        </w:tc>
        <w:tc>
          <w:tcPr>
            <w:tcW w:w="1370"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63</w:t>
            </w:r>
            <w:r>
              <w:rPr>
                <w:rFonts w:hAnsi="宋体" w:eastAsia="宋体" w:cs="Calibri"/>
                <w:color w:val="000000" w:themeColor="text1"/>
                <w:kern w:val="0"/>
                <w:sz w:val="18"/>
                <w:szCs w:val="22"/>
                <w14:textFill>
                  <w14:solidFill>
                    <w14:schemeClr w14:val="tx1"/>
                  </w14:solidFill>
                </w14:textFill>
              </w:rPr>
              <w:t>）</w:t>
            </w:r>
          </w:p>
        </w:tc>
        <w:tc>
          <w:tcPr>
            <w:tcW w:w="1701"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 xml:space="preserve">  31</w:t>
            </w:r>
            <w:r>
              <w:rPr>
                <w:rFonts w:hint="eastAsia" w:eastAsia="宋体" w:cs="Calibri"/>
                <w:color w:val="000000" w:themeColor="text1"/>
                <w:kern w:val="0"/>
                <w:sz w:val="18"/>
                <w:szCs w:val="22"/>
                <w14:textFill>
                  <w14:solidFill>
                    <w14:schemeClr w14:val="tx1"/>
                  </w14:solidFill>
                </w14:textFill>
              </w:rPr>
              <w:t xml:space="preserve">64 </w:t>
            </w:r>
            <w:r>
              <w:rPr>
                <w:rFonts w:hAnsi="宋体" w:eastAsia="宋体" w:cs="Calibri"/>
                <w:color w:val="000000" w:themeColor="text1"/>
                <w:kern w:val="0"/>
                <w:sz w:val="18"/>
                <w:szCs w:val="22"/>
                <w14:textFill>
                  <w14:solidFill>
                    <w14:schemeClr w14:val="tx1"/>
                  </w14:solidFill>
                </w14:textFill>
              </w:rPr>
              <w:t>）</w:t>
            </w:r>
          </w:p>
        </w:tc>
        <w:tc>
          <w:tcPr>
            <w:tcW w:w="1842"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65</w:t>
            </w:r>
            <w:r>
              <w:rPr>
                <w:rFonts w:hAnsi="宋体" w:eastAsia="宋体" w:cs="Calibri"/>
                <w:color w:val="000000" w:themeColor="text1"/>
                <w:kern w:val="0"/>
                <w:sz w:val="18"/>
                <w:szCs w:val="22"/>
                <w14:textFill>
                  <w14:solidFill>
                    <w14:schemeClr w14:val="tx1"/>
                  </w14:solidFill>
                </w14:textFill>
              </w:rPr>
              <w:t>）</w:t>
            </w:r>
          </w:p>
        </w:tc>
        <w:tc>
          <w:tcPr>
            <w:tcW w:w="1397" w:type="dxa"/>
            <w:vAlign w:val="center"/>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66</w:t>
            </w:r>
            <w:r>
              <w:rPr>
                <w:rFonts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adjustRightInd w:val="0"/>
              <w:snapToGrid w:val="0"/>
              <w:spacing w:line="360" w:lineRule="exact"/>
              <w:jc w:val="center"/>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1</w:t>
            </w:r>
          </w:p>
        </w:tc>
        <w:tc>
          <w:tcPr>
            <w:tcW w:w="185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70"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70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842"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97"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adjustRightInd w:val="0"/>
              <w:snapToGrid w:val="0"/>
              <w:spacing w:line="360" w:lineRule="exact"/>
              <w:jc w:val="center"/>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2</w:t>
            </w:r>
          </w:p>
        </w:tc>
        <w:tc>
          <w:tcPr>
            <w:tcW w:w="185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70"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70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842"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97"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adjustRightInd w:val="0"/>
              <w:snapToGrid w:val="0"/>
              <w:spacing w:line="360" w:lineRule="exact"/>
              <w:jc w:val="center"/>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w:t>
            </w:r>
          </w:p>
        </w:tc>
        <w:tc>
          <w:tcPr>
            <w:tcW w:w="185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70"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70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842"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97"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adjustRightInd w:val="0"/>
              <w:snapToGrid w:val="0"/>
              <w:spacing w:line="360" w:lineRule="exact"/>
              <w:jc w:val="center"/>
              <w:rPr>
                <w:rFonts w:ascii="Times New Roman" w:eastAsia="方正仿宋简体" w:cs="Calibri"/>
                <w:color w:val="000000" w:themeColor="text1"/>
                <w:sz w:val="24"/>
                <w:szCs w:val="22"/>
                <w14:textFill>
                  <w14:solidFill>
                    <w14:schemeClr w14:val="tx1"/>
                  </w14:solidFill>
                </w14:textFill>
              </w:rPr>
            </w:pPr>
            <w:r>
              <w:rPr>
                <w:rFonts w:ascii="Times New Roman" w:eastAsia="方正仿宋简体" w:cs="Calibri"/>
                <w:color w:val="000000" w:themeColor="text1"/>
                <w:sz w:val="24"/>
                <w:szCs w:val="22"/>
                <w14:textFill>
                  <w14:solidFill>
                    <w14:schemeClr w14:val="tx1"/>
                  </w14:solidFill>
                </w14:textFill>
              </w:rPr>
              <w:t>合计</w:t>
            </w:r>
          </w:p>
        </w:tc>
        <w:tc>
          <w:tcPr>
            <w:tcW w:w="185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70"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701"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 xml:space="preserve"> 31</w:t>
            </w:r>
            <w:r>
              <w:rPr>
                <w:rFonts w:hint="eastAsia" w:eastAsia="宋体" w:cs="Calibri"/>
                <w:color w:val="000000" w:themeColor="text1"/>
                <w:kern w:val="0"/>
                <w:sz w:val="18"/>
                <w:szCs w:val="22"/>
                <w14:textFill>
                  <w14:solidFill>
                    <w14:schemeClr w14:val="tx1"/>
                  </w14:solidFill>
                </w14:textFill>
              </w:rPr>
              <w:t>67</w:t>
            </w:r>
            <w:r>
              <w:rPr>
                <w:rFonts w:eastAsia="宋体" w:cs="Calibri"/>
                <w:color w:val="000000" w:themeColor="text1"/>
                <w:kern w:val="0"/>
                <w:sz w:val="18"/>
                <w:szCs w:val="22"/>
                <w14:textFill>
                  <w14:solidFill>
                    <w14:schemeClr w14:val="tx1"/>
                  </w14:solidFill>
                </w14:textFill>
              </w:rPr>
              <w:t xml:space="preserve"> </w:t>
            </w:r>
            <w:r>
              <w:rPr>
                <w:rFonts w:hAnsi="宋体" w:eastAsia="宋体" w:cs="Calibri"/>
                <w:color w:val="000000" w:themeColor="text1"/>
                <w:kern w:val="0"/>
                <w:sz w:val="18"/>
                <w:szCs w:val="22"/>
                <w14:textFill>
                  <w14:solidFill>
                    <w14:schemeClr w14:val="tx1"/>
                  </w14:solidFill>
                </w14:textFill>
              </w:rPr>
              <w:t>）</w:t>
            </w:r>
          </w:p>
        </w:tc>
        <w:tc>
          <w:tcPr>
            <w:tcW w:w="1842"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68</w:t>
            </w:r>
            <w:r>
              <w:rPr>
                <w:rFonts w:hAnsi="宋体" w:eastAsia="宋体" w:cs="Calibri"/>
                <w:color w:val="000000" w:themeColor="text1"/>
                <w:kern w:val="0"/>
                <w:sz w:val="18"/>
                <w:szCs w:val="22"/>
                <w14:textFill>
                  <w14:solidFill>
                    <w14:schemeClr w14:val="tx1"/>
                  </w14:solidFill>
                </w14:textFill>
              </w:rPr>
              <w:t>）</w:t>
            </w:r>
          </w:p>
        </w:tc>
        <w:tc>
          <w:tcPr>
            <w:tcW w:w="1397"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bl>
    <w:p>
      <w:pPr>
        <w:adjustRightInd w:val="0"/>
        <w:snapToGrid w:val="0"/>
        <w:spacing w:line="360" w:lineRule="exact"/>
        <w:ind w:firstLine="125" w:firstLineChars="50"/>
        <w:rPr>
          <w:rFonts w:eastAsia="宋体"/>
          <w:color w:val="000000" w:themeColor="text1"/>
          <w:kern w:val="0"/>
          <w:sz w:val="18"/>
          <w14:textFill>
            <w14:solidFill>
              <w14:schemeClr w14:val="tx1"/>
            </w14:solidFill>
          </w14:textFill>
        </w:rPr>
      </w:pPr>
      <w:r>
        <w:rPr>
          <w:rFonts w:hAnsi="宋体"/>
          <w:color w:val="000000" w:themeColor="text1"/>
          <w:sz w:val="24"/>
          <w14:textFill>
            <w14:solidFill>
              <w14:schemeClr w14:val="tx1"/>
            </w14:solidFill>
          </w14:textFill>
        </w:rPr>
        <w:t>注：</w:t>
      </w:r>
      <w:r>
        <w:rPr>
          <w:color w:val="000000" w:themeColor="text1"/>
          <w:sz w:val="24"/>
          <w14:textFill>
            <w14:solidFill>
              <w14:schemeClr w14:val="tx1"/>
            </w14:solidFill>
          </w14:textFill>
        </w:rPr>
        <w:t xml:space="preserve"> </w:t>
      </w:r>
      <w:r>
        <w:rPr>
          <w:rFonts w:hAnsi="宋体" w:eastAsia="宋体"/>
          <w:color w:val="000000" w:themeColor="text1"/>
          <w:kern w:val="0"/>
          <w:sz w:val="18"/>
          <w14:textFill>
            <w14:solidFill>
              <w14:schemeClr w14:val="tx1"/>
            </w14:solidFill>
          </w14:textFill>
        </w:rPr>
        <w:t>（</w:t>
      </w:r>
      <w:r>
        <w:rPr>
          <w:rFonts w:eastAsia="宋体"/>
          <w:color w:val="000000" w:themeColor="text1"/>
          <w:kern w:val="0"/>
          <w:sz w:val="18"/>
          <w14:textFill>
            <w14:solidFill>
              <w14:schemeClr w14:val="tx1"/>
            </w14:solidFill>
          </w14:textFill>
        </w:rPr>
        <w:t>31</w:t>
      </w:r>
      <w:r>
        <w:rPr>
          <w:rFonts w:hint="eastAsia" w:eastAsia="宋体"/>
          <w:color w:val="000000" w:themeColor="text1"/>
          <w:kern w:val="0"/>
          <w:sz w:val="18"/>
          <w14:textFill>
            <w14:solidFill>
              <w14:schemeClr w14:val="tx1"/>
            </w14:solidFill>
          </w14:textFill>
        </w:rPr>
        <w:t>69</w:t>
      </w:r>
      <w:r>
        <w:rPr>
          <w:rFonts w:hAnsi="宋体" w:eastAsia="宋体"/>
          <w:color w:val="000000" w:themeColor="text1"/>
          <w:kern w:val="0"/>
          <w:sz w:val="18"/>
          <w14:textFill>
            <w14:solidFill>
              <w14:schemeClr w14:val="tx1"/>
            </w14:solidFill>
          </w14:textFill>
        </w:rPr>
        <w:t>）</w:t>
      </w:r>
    </w:p>
    <w:p>
      <w:pPr>
        <w:adjustRightInd w:val="0"/>
        <w:snapToGrid w:val="0"/>
        <w:spacing w:line="360" w:lineRule="exact"/>
        <w:ind w:firstLine="95" w:firstLineChars="50"/>
        <w:rPr>
          <w:rFonts w:ascii="宋体" w:hAnsi="宋体" w:eastAsia="宋体"/>
          <w:color w:val="000000" w:themeColor="text1"/>
          <w:kern w:val="0"/>
          <w:sz w:val="18"/>
          <w14:textFill>
            <w14:solidFill>
              <w14:schemeClr w14:val="tx1"/>
            </w14:solidFill>
          </w14:textFill>
        </w:rPr>
      </w:pPr>
    </w:p>
    <w:p>
      <w:pPr>
        <w:adjustRightInd w:val="0"/>
        <w:snapToGrid w:val="0"/>
        <w:spacing w:line="360" w:lineRule="exact"/>
        <w:jc w:val="center"/>
        <w:rPr>
          <w:rFonts w:ascii="方正仿宋简体" w:hAnsi="宋体"/>
          <w:b/>
          <w:color w:val="000000" w:themeColor="text1"/>
          <w:sz w:val="24"/>
          <w14:textFill>
            <w14:solidFill>
              <w14:schemeClr w14:val="tx1"/>
            </w14:solidFill>
          </w14:textFill>
        </w:rPr>
      </w:pPr>
      <w:r>
        <w:rPr>
          <w:rFonts w:hint="eastAsia" w:ascii="方正仿宋简体" w:hAnsi="宋体"/>
          <w:b/>
          <w:color w:val="000000" w:themeColor="text1"/>
          <w:sz w:val="24"/>
          <w14:textFill>
            <w14:solidFill>
              <w14:schemeClr w14:val="tx1"/>
            </w14:solidFill>
          </w14:textFill>
        </w:rPr>
        <w:t>§</w:t>
      </w:r>
      <w:r>
        <w:rPr>
          <w:rFonts w:ascii="方正仿宋简体" w:hAnsi="宋体"/>
          <w:b/>
          <w:color w:val="000000" w:themeColor="text1"/>
          <w:sz w:val="24"/>
          <w14:textFill>
            <w14:solidFill>
              <w14:schemeClr w14:val="tx1"/>
            </w14:solidFill>
          </w14:textFill>
        </w:rPr>
        <w:t>10</w:t>
      </w:r>
      <w:r>
        <w:rPr>
          <w:rFonts w:hint="eastAsia" w:ascii="方正仿宋简体" w:hAnsi="宋体"/>
          <w:b/>
          <w:color w:val="000000" w:themeColor="text1"/>
          <w:sz w:val="24"/>
          <w14:textFill>
            <w14:solidFill>
              <w14:schemeClr w14:val="tx1"/>
            </w14:solidFill>
          </w14:textFill>
        </w:rPr>
        <w:t xml:space="preserve">  报告期末发起式基金发起资金持有份额情况</w:t>
      </w:r>
      <w:r>
        <w:rPr>
          <w:rStyle w:val="31"/>
          <w:rFonts w:ascii="宋体" w:hAnsi="宋体" w:eastAsia="宋体"/>
          <w:color w:val="000000" w:themeColor="text1"/>
          <w:sz w:val="24"/>
          <w14:textFill>
            <w14:solidFill>
              <w14:schemeClr w14:val="tx1"/>
            </w14:solidFill>
          </w14:textFill>
        </w:rPr>
        <w:footnoteReference w:id="73"/>
      </w:r>
    </w:p>
    <w:p>
      <w:pPr>
        <w:adjustRightInd w:val="0"/>
        <w:snapToGrid w:val="0"/>
        <w:spacing w:line="360" w:lineRule="exact"/>
        <w:jc w:val="center"/>
        <w:rPr>
          <w:rFonts w:ascii="方正仿宋简体" w:hAnsi="宋体"/>
          <w:b/>
          <w:color w:val="000000" w:themeColor="text1"/>
          <w:sz w:val="24"/>
          <w14:textFill>
            <w14:solidFill>
              <w14:schemeClr w14:val="tx1"/>
            </w14:solidFill>
          </w14:textFill>
        </w:rPr>
      </w:pPr>
    </w:p>
    <w:p>
      <w:pPr>
        <w:adjustRightInd w:val="0"/>
        <w:snapToGrid w:val="0"/>
        <w:spacing w:line="360" w:lineRule="exact"/>
        <w:jc w:val="center"/>
        <w:rPr>
          <w:rFonts w:ascii="方正仿宋简体" w:hAnsi="宋体"/>
          <w:b/>
          <w:color w:val="000000" w:themeColor="text1"/>
          <w:sz w:val="24"/>
          <w14:textFill>
            <w14:solidFill>
              <w14:schemeClr w14:val="tx1"/>
            </w14:solidFill>
          </w14:textFill>
        </w:rPr>
      </w:pPr>
    </w:p>
    <w:tbl>
      <w:tblPr>
        <w:tblStyle w:val="32"/>
        <w:tblW w:w="88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1"/>
        <w:gridCol w:w="1157"/>
        <w:gridCol w:w="1314"/>
        <w:gridCol w:w="1065"/>
        <w:gridCol w:w="1458"/>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jc w:val="center"/>
        </w:trPr>
        <w:tc>
          <w:tcPr>
            <w:tcW w:w="2391" w:type="dxa"/>
            <w:tcBorders>
              <w:top w:val="single" w:color="auto" w:sz="4" w:space="0"/>
              <w:left w:val="single" w:color="auto" w:sz="4" w:space="0"/>
              <w:bottom w:val="single" w:color="auto" w:sz="4" w:space="0"/>
              <w:right w:val="single" w:color="auto" w:sz="4" w:space="0"/>
            </w:tcBorders>
            <w:vAlign w:val="center"/>
          </w:tcPr>
          <w:p>
            <w:pPr>
              <w:widowControl/>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项目</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持有份额总数</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持有份额占基金总份额比例</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发起份额总数</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发起份额占基金总份额比例</w:t>
            </w:r>
          </w:p>
        </w:tc>
        <w:tc>
          <w:tcPr>
            <w:tcW w:w="1495" w:type="dxa"/>
            <w:tcBorders>
              <w:top w:val="single" w:color="auto" w:sz="4" w:space="0"/>
              <w:left w:val="single" w:color="auto" w:sz="4" w:space="0"/>
              <w:bottom w:val="single" w:color="auto" w:sz="4" w:space="0"/>
              <w:right w:val="single" w:color="auto" w:sz="4" w:space="0"/>
            </w:tcBorders>
          </w:tcPr>
          <w:p>
            <w:pPr>
              <w:widowControl/>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发起份额承诺持有期限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基金管理人固有资金</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（2934）</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（2935）</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（2936）</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（2937）</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0" w:hRule="atLeast"/>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基金管理人高级管理人员</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（2939）</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（2940）</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（2941）</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（2942）</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基金经理等人员</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（2944）</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（2945）</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（2946）</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（2947）</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基金管理人股东</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（2949）</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（2950）</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（2951）</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（2952）</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其他</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（2954）</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（2955）</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(2956)</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（2957）</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合计</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（2959）</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（2960）</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（2961）</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（2962）</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（2963）</w:t>
            </w:r>
          </w:p>
        </w:tc>
      </w:tr>
    </w:tbl>
    <w:p>
      <w:pPr>
        <w:rPr>
          <w:rFonts w:ascii="宋体" w:hAnsi="宋体"/>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注</w:t>
      </w:r>
      <w:r>
        <w:rPr>
          <w:rFonts w:hint="eastAsia"/>
          <w:color w:val="000000" w:themeColor="text1"/>
          <w:sz w:val="18"/>
          <w14:textFill>
            <w14:solidFill>
              <w14:schemeClr w14:val="tx1"/>
            </w14:solidFill>
          </w14:textFill>
        </w:rPr>
        <w:t>：</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296</w:t>
      </w:r>
      <w:r>
        <w:rPr>
          <w:rFonts w:hint="eastAsia" w:ascii="宋体" w:hAnsi="宋体" w:eastAsia="宋体"/>
          <w:color w:val="000000" w:themeColor="text1"/>
          <w:kern w:val="0"/>
          <w:sz w:val="18"/>
          <w14:textFill>
            <w14:solidFill>
              <w14:schemeClr w14:val="tx1"/>
            </w14:solidFill>
          </w14:textFill>
        </w:rPr>
        <w:t>4）</w:t>
      </w:r>
    </w:p>
    <w:p>
      <w:pPr>
        <w:rPr>
          <w:rFonts w:ascii="宋体" w:hAnsi="宋体" w:eastAsia="宋体"/>
          <w:color w:val="000000" w:themeColor="text1"/>
          <w:sz w:val="24"/>
          <w14:textFill>
            <w14:solidFill>
              <w14:schemeClr w14:val="tx1"/>
            </w14:solidFill>
          </w14:textFill>
        </w:rPr>
      </w:pPr>
    </w:p>
    <w:p>
      <w:pPr>
        <w:pStyle w:val="3"/>
        <w:adjustRightInd w:val="0"/>
        <w:snapToGrid w:val="0"/>
        <w:spacing w:before="0" w:after="0" w:line="36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§1</w:t>
      </w:r>
      <w:r>
        <w:rPr>
          <w:rFonts w:ascii="宋体" w:hAnsi="宋体" w:eastAsia="宋体"/>
          <w:color w:val="000000" w:themeColor="text1"/>
          <w:sz w:val="24"/>
          <w14:textFill>
            <w14:solidFill>
              <w14:schemeClr w14:val="tx1"/>
            </w14:solidFill>
          </w14:textFill>
        </w:rPr>
        <w:t>1</w:t>
      </w:r>
      <w:r>
        <w:rPr>
          <w:rFonts w:hint="eastAsia" w:ascii="宋体" w:hAnsi="宋体" w:eastAsia="宋体"/>
          <w:color w:val="000000" w:themeColor="text1"/>
          <w:sz w:val="24"/>
          <w14:textFill>
            <w14:solidFill>
              <w14:schemeClr w14:val="tx1"/>
            </w14:solidFill>
          </w14:textFill>
        </w:rPr>
        <w:t xml:space="preserve">  影响投资者决策的其他重要信息</w:t>
      </w:r>
      <w:r>
        <w:rPr>
          <w:rStyle w:val="31"/>
          <w:rFonts w:ascii="宋体" w:hAnsi="宋体" w:eastAsia="宋体"/>
          <w:color w:val="000000" w:themeColor="text1"/>
          <w:sz w:val="24"/>
          <w14:textFill>
            <w14:solidFill>
              <w14:schemeClr w14:val="tx1"/>
            </w14:solidFill>
          </w14:textFill>
        </w:rPr>
        <w:footnoteReference w:id="74"/>
      </w:r>
    </w:p>
    <w:p>
      <w:pPr>
        <w:rPr>
          <w:color w:val="000000" w:themeColor="text1"/>
          <w14:textFill>
            <w14:solidFill>
              <w14:schemeClr w14:val="tx1"/>
            </w14:solidFill>
          </w14:textFill>
        </w:rPr>
      </w:pPr>
    </w:p>
    <w:tbl>
      <w:tblPr>
        <w:tblStyle w:val="32"/>
        <w:tblW w:w="9383" w:type="dxa"/>
        <w:tblInd w:w="-264" w:type="dxa"/>
        <w:tblLayout w:type="fixed"/>
        <w:tblCellMar>
          <w:top w:w="0" w:type="dxa"/>
          <w:left w:w="108" w:type="dxa"/>
          <w:bottom w:w="0" w:type="dxa"/>
          <w:right w:w="108" w:type="dxa"/>
        </w:tblCellMar>
      </w:tblPr>
      <w:tblGrid>
        <w:gridCol w:w="1097"/>
        <w:gridCol w:w="969"/>
        <w:gridCol w:w="1869"/>
        <w:gridCol w:w="946"/>
        <w:gridCol w:w="958"/>
        <w:gridCol w:w="945"/>
        <w:gridCol w:w="1454"/>
        <w:gridCol w:w="1013"/>
        <w:gridCol w:w="132"/>
      </w:tblGrid>
      <w:tr>
        <w:tblPrEx>
          <w:tblLayout w:type="fixed"/>
          <w:tblCellMar>
            <w:top w:w="0" w:type="dxa"/>
            <w:left w:w="108" w:type="dxa"/>
            <w:bottom w:w="0" w:type="dxa"/>
            <w:right w:w="108" w:type="dxa"/>
          </w:tblCellMar>
        </w:tblPrEx>
        <w:trPr>
          <w:gridAfter w:val="1"/>
          <w:wAfter w:w="132" w:type="dxa"/>
          <w:trHeight w:val="782" w:hRule="atLeast"/>
        </w:trPr>
        <w:tc>
          <w:tcPr>
            <w:tcW w:w="9251" w:type="dxa"/>
            <w:gridSpan w:val="8"/>
            <w:tcBorders>
              <w:top w:val="nil"/>
              <w:left w:val="nil"/>
              <w:bottom w:val="nil"/>
              <w:right w:val="nil"/>
            </w:tcBorders>
            <w:vAlign w:val="center"/>
          </w:tcPr>
          <w:p>
            <w:pPr>
              <w:widowControl/>
              <w:jc w:val="left"/>
              <w:rPr>
                <w:rFonts w:ascii="宋体" w:hAnsi="宋体" w:cs="Calibri"/>
                <w:b/>
                <w:color w:val="000000" w:themeColor="text1"/>
                <w:kern w:val="0"/>
                <w:sz w:val="24"/>
                <w:szCs w:val="22"/>
                <w14:textFill>
                  <w14:solidFill>
                    <w14:schemeClr w14:val="tx1"/>
                  </w14:solidFill>
                </w14:textFill>
              </w:rPr>
            </w:pPr>
            <w:r>
              <w:rPr>
                <w:rFonts w:hint="eastAsia" w:ascii="宋体" w:hAnsi="宋体" w:cs="Calibri"/>
                <w:b/>
                <w:color w:val="000000" w:themeColor="text1"/>
                <w:kern w:val="0"/>
                <w:sz w:val="24"/>
                <w:szCs w:val="22"/>
                <w14:textFill>
                  <w14:solidFill>
                    <w14:schemeClr w14:val="tx1"/>
                  </w14:solidFill>
                </w14:textFill>
              </w:rPr>
              <w:t>1</w:t>
            </w:r>
            <w:r>
              <w:rPr>
                <w:rFonts w:ascii="宋体" w:hAnsi="宋体" w:cs="Calibri"/>
                <w:b/>
                <w:color w:val="000000" w:themeColor="text1"/>
                <w:kern w:val="0"/>
                <w:sz w:val="24"/>
                <w:szCs w:val="22"/>
                <w14:textFill>
                  <w14:solidFill>
                    <w14:schemeClr w14:val="tx1"/>
                  </w14:solidFill>
                </w14:textFill>
              </w:rPr>
              <w:t>1</w:t>
            </w:r>
            <w:r>
              <w:rPr>
                <w:rFonts w:hint="eastAsia" w:ascii="宋体" w:hAnsi="宋体" w:cs="Calibri"/>
                <w:b/>
                <w:color w:val="000000" w:themeColor="text1"/>
                <w:kern w:val="0"/>
                <w:sz w:val="24"/>
                <w:szCs w:val="22"/>
                <w14:textFill>
                  <w14:solidFill>
                    <w14:schemeClr w14:val="tx1"/>
                  </w14:solidFill>
                </w14:textFill>
              </w:rPr>
              <w:t>.1报告期内单一投资者持有基金份额比例达到或超过20%的情况</w:t>
            </w:r>
            <w:r>
              <w:rPr>
                <w:rStyle w:val="31"/>
                <w:rFonts w:hint="eastAsia" w:ascii="宋体" w:hAnsi="宋体" w:cs="Calibri"/>
                <w:b/>
                <w:color w:val="000000" w:themeColor="text1"/>
                <w:kern w:val="0"/>
                <w:sz w:val="24"/>
                <w:szCs w:val="22"/>
                <w14:textFill>
                  <w14:solidFill>
                    <w14:schemeClr w14:val="tx1"/>
                  </w14:solidFill>
                </w14:textFill>
              </w:rPr>
              <w:footnoteReference w:id="75"/>
            </w:r>
          </w:p>
        </w:tc>
      </w:tr>
      <w:tr>
        <w:tblPrEx>
          <w:tblLayout w:type="fixed"/>
          <w:tblCellMar>
            <w:top w:w="0" w:type="dxa"/>
            <w:left w:w="108" w:type="dxa"/>
            <w:bottom w:w="0" w:type="dxa"/>
            <w:right w:w="108" w:type="dxa"/>
          </w:tblCellMar>
        </w:tblPrEx>
        <w:trPr>
          <w:trHeight w:val="556" w:hRule="atLeast"/>
        </w:trPr>
        <w:tc>
          <w:tcPr>
            <w:tcW w:w="1097"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投资者类别</w:t>
            </w:r>
          </w:p>
        </w:tc>
        <w:tc>
          <w:tcPr>
            <w:tcW w:w="5687" w:type="dxa"/>
            <w:gridSpan w:val="5"/>
            <w:tcBorders>
              <w:top w:val="single" w:color="auto" w:sz="4" w:space="0"/>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报告期内持有基金份额变化情况</w:t>
            </w:r>
          </w:p>
        </w:tc>
        <w:tc>
          <w:tcPr>
            <w:tcW w:w="2599" w:type="dxa"/>
            <w:gridSpan w:val="3"/>
            <w:tcBorders>
              <w:top w:val="single" w:color="auto" w:sz="4" w:space="0"/>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报告期末持有基金情况</w:t>
            </w:r>
          </w:p>
        </w:tc>
      </w:tr>
      <w:tr>
        <w:tblPrEx>
          <w:tblLayout w:type="fixed"/>
          <w:tblCellMar>
            <w:top w:w="0" w:type="dxa"/>
            <w:left w:w="108" w:type="dxa"/>
            <w:bottom w:w="0" w:type="dxa"/>
            <w:right w:w="108" w:type="dxa"/>
          </w:tblCellMar>
        </w:tblPrEx>
        <w:trPr>
          <w:trHeight w:val="1164" w:hRule="atLeast"/>
        </w:trPr>
        <w:tc>
          <w:tcPr>
            <w:tcW w:w="109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69"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序号</w:t>
            </w:r>
          </w:p>
        </w:tc>
        <w:tc>
          <w:tcPr>
            <w:tcW w:w="1869"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 xml:space="preserve">持有基金份额比例达到或者超过20%的时间区间 </w:t>
            </w:r>
          </w:p>
        </w:tc>
        <w:tc>
          <w:tcPr>
            <w:tcW w:w="946"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期初</w:t>
            </w:r>
          </w:p>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份额</w:t>
            </w:r>
          </w:p>
        </w:tc>
        <w:tc>
          <w:tcPr>
            <w:tcW w:w="958"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申购</w:t>
            </w:r>
          </w:p>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份额</w:t>
            </w:r>
          </w:p>
        </w:tc>
        <w:tc>
          <w:tcPr>
            <w:tcW w:w="945"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赎回</w:t>
            </w:r>
          </w:p>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份额</w:t>
            </w:r>
          </w:p>
        </w:tc>
        <w:tc>
          <w:tcPr>
            <w:tcW w:w="1454"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持有份额</w:t>
            </w:r>
          </w:p>
        </w:tc>
        <w:tc>
          <w:tcPr>
            <w:tcW w:w="1145" w:type="dxa"/>
            <w:gridSpan w:val="2"/>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份额占比</w:t>
            </w:r>
          </w:p>
        </w:tc>
      </w:tr>
      <w:tr>
        <w:tblPrEx>
          <w:tblLayout w:type="fixed"/>
          <w:tblCellMar>
            <w:top w:w="0" w:type="dxa"/>
            <w:left w:w="108" w:type="dxa"/>
            <w:bottom w:w="0" w:type="dxa"/>
            <w:right w:w="108" w:type="dxa"/>
          </w:tblCellMar>
        </w:tblPrEx>
        <w:trPr>
          <w:trHeight w:val="388" w:hRule="atLeast"/>
        </w:trPr>
        <w:tc>
          <w:tcPr>
            <w:tcW w:w="1097" w:type="dxa"/>
            <w:vMerge w:val="restart"/>
            <w:tcBorders>
              <w:top w:val="nil"/>
              <w:left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机构</w:t>
            </w:r>
          </w:p>
        </w:tc>
        <w:tc>
          <w:tcPr>
            <w:tcW w:w="969" w:type="dxa"/>
            <w:tcBorders>
              <w:top w:val="nil"/>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(3298)</w:t>
            </w:r>
          </w:p>
        </w:tc>
        <w:tc>
          <w:tcPr>
            <w:tcW w:w="1869" w:type="dxa"/>
            <w:tcBorders>
              <w:top w:val="nil"/>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(3299)</w:t>
            </w:r>
          </w:p>
        </w:tc>
        <w:tc>
          <w:tcPr>
            <w:tcW w:w="946" w:type="dxa"/>
            <w:tcBorders>
              <w:top w:val="nil"/>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(3300)</w:t>
            </w:r>
          </w:p>
        </w:tc>
        <w:tc>
          <w:tcPr>
            <w:tcW w:w="958" w:type="dxa"/>
            <w:tcBorders>
              <w:top w:val="nil"/>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(3301)</w:t>
            </w:r>
          </w:p>
        </w:tc>
        <w:tc>
          <w:tcPr>
            <w:tcW w:w="945" w:type="dxa"/>
            <w:tcBorders>
              <w:top w:val="nil"/>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(3302)</w:t>
            </w:r>
          </w:p>
        </w:tc>
        <w:tc>
          <w:tcPr>
            <w:tcW w:w="1454" w:type="dxa"/>
            <w:tcBorders>
              <w:top w:val="nil"/>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(3300)</w:t>
            </w:r>
          </w:p>
        </w:tc>
        <w:tc>
          <w:tcPr>
            <w:tcW w:w="1145" w:type="dxa"/>
            <w:gridSpan w:val="2"/>
            <w:tcBorders>
              <w:top w:val="nil"/>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(3303)</w:t>
            </w:r>
          </w:p>
        </w:tc>
      </w:tr>
      <w:tr>
        <w:tblPrEx>
          <w:tblLayout w:type="fixed"/>
          <w:tblCellMar>
            <w:top w:w="0" w:type="dxa"/>
            <w:left w:w="108" w:type="dxa"/>
            <w:bottom w:w="0" w:type="dxa"/>
            <w:right w:w="108" w:type="dxa"/>
          </w:tblCellMar>
        </w:tblPrEx>
        <w:trPr>
          <w:trHeight w:val="388" w:hRule="atLeast"/>
        </w:trPr>
        <w:tc>
          <w:tcPr>
            <w:tcW w:w="1097"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69"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w:t>
            </w:r>
          </w:p>
        </w:tc>
        <w:tc>
          <w:tcPr>
            <w:tcW w:w="1869"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p>
        </w:tc>
        <w:tc>
          <w:tcPr>
            <w:tcW w:w="946" w:type="dxa"/>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58" w:type="dxa"/>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45" w:type="dxa"/>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1454" w:type="dxa"/>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1145" w:type="dxa"/>
            <w:gridSpan w:val="2"/>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r>
      <w:tr>
        <w:tblPrEx>
          <w:tblLayout w:type="fixed"/>
          <w:tblCellMar>
            <w:top w:w="0" w:type="dxa"/>
            <w:left w:w="108" w:type="dxa"/>
            <w:bottom w:w="0" w:type="dxa"/>
            <w:right w:w="108" w:type="dxa"/>
          </w:tblCellMar>
        </w:tblPrEx>
        <w:trPr>
          <w:trHeight w:val="460" w:hRule="atLeast"/>
        </w:trPr>
        <w:tc>
          <w:tcPr>
            <w:tcW w:w="1097"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个人</w:t>
            </w:r>
          </w:p>
        </w:tc>
        <w:tc>
          <w:tcPr>
            <w:tcW w:w="969" w:type="dxa"/>
            <w:tcBorders>
              <w:top w:val="nil"/>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(3304)</w:t>
            </w:r>
          </w:p>
        </w:tc>
        <w:tc>
          <w:tcPr>
            <w:tcW w:w="1869" w:type="dxa"/>
            <w:tcBorders>
              <w:top w:val="nil"/>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(3305)</w:t>
            </w:r>
          </w:p>
        </w:tc>
        <w:tc>
          <w:tcPr>
            <w:tcW w:w="946" w:type="dxa"/>
            <w:tcBorders>
              <w:top w:val="nil"/>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(3306)</w:t>
            </w:r>
          </w:p>
        </w:tc>
        <w:tc>
          <w:tcPr>
            <w:tcW w:w="958" w:type="dxa"/>
            <w:tcBorders>
              <w:top w:val="nil"/>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(3307)</w:t>
            </w:r>
          </w:p>
        </w:tc>
        <w:tc>
          <w:tcPr>
            <w:tcW w:w="945" w:type="dxa"/>
            <w:tcBorders>
              <w:top w:val="nil"/>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(3308)</w:t>
            </w:r>
          </w:p>
        </w:tc>
        <w:tc>
          <w:tcPr>
            <w:tcW w:w="1454" w:type="dxa"/>
            <w:tcBorders>
              <w:top w:val="nil"/>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(3306)</w:t>
            </w:r>
          </w:p>
        </w:tc>
        <w:tc>
          <w:tcPr>
            <w:tcW w:w="1145" w:type="dxa"/>
            <w:gridSpan w:val="2"/>
            <w:tcBorders>
              <w:top w:val="nil"/>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(3309)</w:t>
            </w:r>
          </w:p>
        </w:tc>
      </w:tr>
      <w:tr>
        <w:tblPrEx>
          <w:tblLayout w:type="fixed"/>
          <w:tblCellMar>
            <w:top w:w="0" w:type="dxa"/>
            <w:left w:w="108" w:type="dxa"/>
            <w:bottom w:w="0" w:type="dxa"/>
            <w:right w:w="108" w:type="dxa"/>
          </w:tblCellMar>
        </w:tblPrEx>
        <w:trPr>
          <w:trHeight w:val="389" w:hRule="atLeast"/>
        </w:trPr>
        <w:tc>
          <w:tcPr>
            <w:tcW w:w="1097"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p>
        </w:tc>
        <w:tc>
          <w:tcPr>
            <w:tcW w:w="969" w:type="dxa"/>
            <w:tcBorders>
              <w:top w:val="single" w:color="auto" w:sz="4" w:space="0"/>
              <w:left w:val="nil"/>
              <w:bottom w:val="nil"/>
              <w:right w:val="single" w:color="auto" w:sz="4" w:space="0"/>
            </w:tcBorders>
            <w:vAlign w:val="center"/>
          </w:tcPr>
          <w:p>
            <w:pPr>
              <w:widowControl/>
              <w:jc w:val="center"/>
              <w:rPr>
                <w:rFonts w:ascii="宋体" w:hAnsi="宋体" w:eastAsia="宋体" w:cs="Calibri"/>
                <w:color w:val="000000" w:themeColor="text1"/>
                <w:kern w:val="0"/>
                <w:sz w:val="22"/>
                <w:szCs w:val="22"/>
                <w14:textFill>
                  <w14:solidFill>
                    <w14:schemeClr w14:val="tx1"/>
                  </w14:solidFill>
                </w14:textFill>
              </w:rPr>
            </w:pPr>
            <w:r>
              <w:rPr>
                <w:rFonts w:hint="eastAsia" w:ascii="宋体" w:hAnsi="宋体" w:eastAsia="宋体" w:cs="Calibri"/>
                <w:color w:val="000000" w:themeColor="text1"/>
                <w:kern w:val="0"/>
                <w:sz w:val="22"/>
                <w:szCs w:val="22"/>
                <w14:textFill>
                  <w14:solidFill>
                    <w14:schemeClr w14:val="tx1"/>
                  </w14:solidFill>
                </w14:textFill>
              </w:rPr>
              <w:t>..</w:t>
            </w:r>
          </w:p>
        </w:tc>
        <w:tc>
          <w:tcPr>
            <w:tcW w:w="1869" w:type="dxa"/>
            <w:tcBorders>
              <w:top w:val="single" w:color="auto" w:sz="4" w:space="0"/>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p>
        </w:tc>
        <w:tc>
          <w:tcPr>
            <w:tcW w:w="946" w:type="dxa"/>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58" w:type="dxa"/>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45" w:type="dxa"/>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1454" w:type="dxa"/>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1145" w:type="dxa"/>
            <w:gridSpan w:val="2"/>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r>
      <w:tr>
        <w:tblPrEx>
          <w:tblLayout w:type="fixed"/>
          <w:tblCellMar>
            <w:top w:w="0" w:type="dxa"/>
            <w:left w:w="108" w:type="dxa"/>
            <w:bottom w:w="0" w:type="dxa"/>
            <w:right w:w="108" w:type="dxa"/>
          </w:tblCellMar>
        </w:tblPrEx>
        <w:trPr>
          <w:trHeight w:val="686" w:hRule="atLeast"/>
        </w:trPr>
        <w:tc>
          <w:tcPr>
            <w:tcW w:w="109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（3296）</w:t>
            </w:r>
            <w:r>
              <w:rPr>
                <w:rStyle w:val="31"/>
                <w:rFonts w:hint="eastAsia" w:ascii="宋体" w:hAnsi="宋体" w:eastAsia="宋体" w:cs="Calibri"/>
                <w:color w:val="000000" w:themeColor="text1"/>
                <w:kern w:val="0"/>
                <w:sz w:val="18"/>
                <w:szCs w:val="22"/>
                <w14:textFill>
                  <w14:solidFill>
                    <w14:schemeClr w14:val="tx1"/>
                  </w14:solidFill>
                </w14:textFill>
              </w:rPr>
              <w:footnoteReference w:id="76"/>
            </w:r>
            <w:r>
              <w:rPr>
                <w:rFonts w:hint="eastAsia" w:ascii="宋体" w:hAnsi="宋体" w:cs="Calibri"/>
                <w:color w:val="000000" w:themeColor="text1"/>
                <w:kern w:val="0"/>
                <w:sz w:val="22"/>
                <w:szCs w:val="22"/>
                <w14:textFill>
                  <w14:solidFill>
                    <w14:schemeClr w14:val="tx1"/>
                  </w14:solidFill>
                </w14:textFill>
              </w:rPr>
              <w:t xml:space="preserve"> </w:t>
            </w:r>
          </w:p>
        </w:tc>
        <w:tc>
          <w:tcPr>
            <w:tcW w:w="969"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(3310)</w:t>
            </w:r>
          </w:p>
        </w:tc>
        <w:tc>
          <w:tcPr>
            <w:tcW w:w="1869"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(3311)</w:t>
            </w:r>
          </w:p>
        </w:tc>
        <w:tc>
          <w:tcPr>
            <w:tcW w:w="946"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(3312)</w:t>
            </w:r>
          </w:p>
        </w:tc>
        <w:tc>
          <w:tcPr>
            <w:tcW w:w="958"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(3313)</w:t>
            </w:r>
          </w:p>
        </w:tc>
        <w:tc>
          <w:tcPr>
            <w:tcW w:w="945"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(3314)</w:t>
            </w:r>
          </w:p>
        </w:tc>
        <w:tc>
          <w:tcPr>
            <w:tcW w:w="1454"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(3312)</w:t>
            </w:r>
          </w:p>
        </w:tc>
        <w:tc>
          <w:tcPr>
            <w:tcW w:w="1145"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(3315)</w:t>
            </w:r>
          </w:p>
        </w:tc>
      </w:tr>
      <w:tr>
        <w:tblPrEx>
          <w:tblLayout w:type="fixed"/>
          <w:tblCellMar>
            <w:top w:w="0" w:type="dxa"/>
            <w:left w:w="108" w:type="dxa"/>
            <w:bottom w:w="0" w:type="dxa"/>
            <w:right w:w="108" w:type="dxa"/>
          </w:tblCellMar>
        </w:tblPrEx>
        <w:trPr>
          <w:trHeight w:val="686" w:hRule="atLeast"/>
        </w:trPr>
        <w:tc>
          <w:tcPr>
            <w:tcW w:w="9383" w:type="dxa"/>
            <w:gridSpan w:val="9"/>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产品特有风险</w:t>
            </w:r>
          </w:p>
        </w:tc>
      </w:tr>
      <w:tr>
        <w:tblPrEx>
          <w:tblLayout w:type="fixed"/>
          <w:tblCellMar>
            <w:top w:w="0" w:type="dxa"/>
            <w:left w:w="108" w:type="dxa"/>
            <w:bottom w:w="0" w:type="dxa"/>
            <w:right w:w="108" w:type="dxa"/>
          </w:tblCellMar>
        </w:tblPrEx>
        <w:trPr>
          <w:trHeight w:val="686" w:hRule="atLeast"/>
        </w:trPr>
        <w:tc>
          <w:tcPr>
            <w:tcW w:w="9383" w:type="dxa"/>
            <w:gridSpan w:val="9"/>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p>
            <w:pPr>
              <w:widowControl/>
              <w:jc w:val="left"/>
              <w:rPr>
                <w:rFonts w:ascii="宋体" w:hAnsi="宋体" w:cs="Calibri"/>
                <w:color w:val="000000" w:themeColor="text1"/>
                <w:kern w:val="0"/>
                <w:sz w:val="22"/>
                <w:szCs w:val="22"/>
                <w14:textFill>
                  <w14:solidFill>
                    <w14:schemeClr w14:val="tx1"/>
                  </w14:solidFill>
                </w14:textFill>
              </w:rPr>
            </w:pPr>
          </w:p>
          <w:p>
            <w:pPr>
              <w:widowControl/>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（3316）</w:t>
            </w:r>
          </w:p>
          <w:p>
            <w:pPr>
              <w:widowControl/>
              <w:jc w:val="left"/>
              <w:rPr>
                <w:rFonts w:ascii="宋体" w:hAnsi="宋体" w:cs="Calibri"/>
                <w:color w:val="000000" w:themeColor="text1"/>
                <w:kern w:val="0"/>
                <w:sz w:val="22"/>
                <w:szCs w:val="22"/>
                <w14:textFill>
                  <w14:solidFill>
                    <w14:schemeClr w14:val="tx1"/>
                  </w14:solidFill>
                </w14:textFill>
              </w:rPr>
            </w:pPr>
          </w:p>
        </w:tc>
      </w:tr>
    </w:tbl>
    <w:p>
      <w:pPr>
        <w:rPr>
          <w:rFonts w:ascii="宋体" w:hAnsi="宋体"/>
          <w:b/>
          <w:color w:val="000000" w:themeColor="text1"/>
          <w:kern w:val="0"/>
          <w:sz w:val="24"/>
          <w14:textFill>
            <w14:solidFill>
              <w14:schemeClr w14:val="tx1"/>
            </w14:solidFill>
          </w14:textFill>
        </w:rPr>
      </w:pPr>
      <w:r>
        <w:rPr>
          <w:rFonts w:hint="eastAsia"/>
          <w:color w:val="000000" w:themeColor="text1"/>
          <w:sz w:val="24"/>
          <w14:textFill>
            <w14:solidFill>
              <w14:schemeClr w14:val="tx1"/>
            </w14:solidFill>
          </w14:textFill>
        </w:rPr>
        <w:t>注</w:t>
      </w:r>
      <w:r>
        <w:rPr>
          <w:rFonts w:hint="eastAsia"/>
          <w:color w:val="000000" w:themeColor="text1"/>
          <w:sz w:val="18"/>
          <w14:textFill>
            <w14:solidFill>
              <w14:schemeClr w14:val="tx1"/>
            </w14:solidFill>
          </w14:textFill>
        </w:rPr>
        <w:t>：</w:t>
      </w:r>
      <w:r>
        <w:rPr>
          <w:rFonts w:hint="eastAsia" w:ascii="宋体" w:hAnsi="宋体" w:eastAsia="宋体"/>
          <w:color w:val="000000" w:themeColor="text1"/>
          <w:kern w:val="0"/>
          <w:sz w:val="18"/>
          <w14:textFill>
            <w14:solidFill>
              <w14:schemeClr w14:val="tx1"/>
            </w14:solidFill>
          </w14:textFill>
        </w:rPr>
        <w:t>（3317）</w:t>
      </w:r>
    </w:p>
    <w:p>
      <w:pPr>
        <w:widowControl/>
        <w:jc w:val="left"/>
        <w:rPr>
          <w:rFonts w:ascii="宋体" w:hAnsi="宋体"/>
          <w:b/>
          <w:color w:val="000000" w:themeColor="text1"/>
          <w:kern w:val="0"/>
          <w:sz w:val="24"/>
          <w14:textFill>
            <w14:solidFill>
              <w14:schemeClr w14:val="tx1"/>
            </w14:solidFill>
          </w14:textFill>
        </w:rPr>
      </w:pPr>
    </w:p>
    <w:p>
      <w:pPr>
        <w:widowControl/>
        <w:jc w:val="left"/>
        <w:rPr>
          <w:color w:val="000000" w:themeColor="text1"/>
          <w14:textFill>
            <w14:solidFill>
              <w14:schemeClr w14:val="tx1"/>
            </w14:solidFill>
          </w14:textFill>
        </w:rPr>
      </w:pPr>
      <w:r>
        <w:rPr>
          <w:rFonts w:hint="eastAsia" w:ascii="宋体" w:hAnsi="宋体"/>
          <w:b/>
          <w:color w:val="000000" w:themeColor="text1"/>
          <w:kern w:val="0"/>
          <w:sz w:val="24"/>
          <w14:textFill>
            <w14:solidFill>
              <w14:schemeClr w14:val="tx1"/>
            </w14:solidFill>
          </w14:textFill>
        </w:rPr>
        <w:t>1</w:t>
      </w:r>
      <w:r>
        <w:rPr>
          <w:rFonts w:ascii="宋体" w:hAnsi="宋体"/>
          <w:b/>
          <w:color w:val="000000" w:themeColor="text1"/>
          <w:kern w:val="0"/>
          <w:sz w:val="24"/>
          <w14:textFill>
            <w14:solidFill>
              <w14:schemeClr w14:val="tx1"/>
            </w14:solidFill>
          </w14:textFill>
        </w:rPr>
        <w:t>1</w:t>
      </w:r>
      <w:r>
        <w:rPr>
          <w:rFonts w:hint="eastAsia" w:ascii="宋体" w:hAnsi="宋体"/>
          <w:b/>
          <w:color w:val="000000" w:themeColor="text1"/>
          <w:kern w:val="0"/>
          <w:sz w:val="24"/>
          <w14:textFill>
            <w14:solidFill>
              <w14:schemeClr w14:val="tx1"/>
            </w14:solidFill>
          </w14:textFill>
        </w:rPr>
        <w:t>.2 影响投资者决策的其他重要信息</w:t>
      </w:r>
    </w:p>
    <w:tbl>
      <w:tblPr>
        <w:tblStyle w:val="32"/>
        <w:tblW w:w="87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08" w:type="dxa"/>
          </w:tcPr>
          <w:p>
            <w:pPr>
              <w:adjustRightInd w:val="0"/>
              <w:snapToGrid w:val="0"/>
              <w:spacing w:line="360" w:lineRule="exact"/>
              <w:ind w:firstLine="95" w:firstLineChars="50"/>
              <w:rPr>
                <w:rFonts w:ascii="宋体" w:hAnsi="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1713</w:t>
            </w:r>
            <w:r>
              <w:rPr>
                <w:rFonts w:hint="eastAsia" w:ascii="宋体" w:hAnsi="宋体" w:eastAsia="宋体" w:cs="Calibri"/>
                <w:color w:val="000000" w:themeColor="text1"/>
                <w:kern w:val="0"/>
                <w:sz w:val="18"/>
                <w:szCs w:val="22"/>
                <w14:textFill>
                  <w14:solidFill>
                    <w14:schemeClr w14:val="tx1"/>
                  </w14:solidFill>
                </w14:textFill>
              </w:rPr>
              <w:t>）</w:t>
            </w:r>
          </w:p>
        </w:tc>
      </w:tr>
    </w:tbl>
    <w:p>
      <w:pPr>
        <w:rPr>
          <w:rFonts w:ascii="宋体" w:hAnsi="宋体" w:eastAsia="宋体"/>
          <w:color w:val="000000" w:themeColor="text1"/>
          <w:sz w:val="24"/>
          <w14:textFill>
            <w14:solidFill>
              <w14:schemeClr w14:val="tx1"/>
            </w14:solidFill>
          </w14:textFill>
        </w:rPr>
      </w:pPr>
    </w:p>
    <w:p>
      <w:pPr>
        <w:pStyle w:val="3"/>
        <w:adjustRightInd w:val="0"/>
        <w:snapToGrid w:val="0"/>
        <w:spacing w:before="0" w:after="0" w:line="36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§1</w:t>
      </w:r>
      <w:r>
        <w:rPr>
          <w:rFonts w:ascii="宋体" w:hAnsi="宋体" w:eastAsia="宋体"/>
          <w:color w:val="000000" w:themeColor="text1"/>
          <w:sz w:val="24"/>
          <w14:textFill>
            <w14:solidFill>
              <w14:schemeClr w14:val="tx1"/>
            </w14:solidFill>
          </w14:textFill>
        </w:rPr>
        <w:t>2</w:t>
      </w:r>
      <w:r>
        <w:rPr>
          <w:rFonts w:hint="eastAsia" w:ascii="宋体" w:hAnsi="宋体" w:eastAsia="宋体"/>
          <w:color w:val="000000" w:themeColor="text1"/>
          <w:sz w:val="24"/>
          <w14:textFill>
            <w14:solidFill>
              <w14:schemeClr w14:val="tx1"/>
            </w14:solidFill>
          </w14:textFill>
        </w:rPr>
        <w:t xml:space="preserve">  备查文件目录</w:t>
      </w:r>
    </w:p>
    <w:p>
      <w:pPr>
        <w:adjustRightInd w:val="0"/>
        <w:snapToGrid w:val="0"/>
        <w:spacing w:line="360" w:lineRule="exact"/>
        <w:rPr>
          <w:rFonts w:ascii="宋体" w:hAnsi="宋体"/>
          <w:color w:val="000000" w:themeColor="text1"/>
          <w:sz w:val="24"/>
          <w14:textFill>
            <w14:solidFill>
              <w14:schemeClr w14:val="tx1"/>
            </w14:solidFill>
          </w14:textFill>
        </w:rPr>
      </w:pPr>
    </w:p>
    <w:p>
      <w:pPr>
        <w:adjustRightInd w:val="0"/>
        <w:snapToGrid w:val="0"/>
        <w:spacing w:line="360" w:lineRule="exact"/>
        <w:rPr>
          <w:rFonts w:ascii="宋体" w:hAnsi="宋体"/>
          <w:color w:val="000000" w:themeColor="text1"/>
          <w:kern w:val="0"/>
          <w:sz w:val="18"/>
          <w14:textFill>
            <w14:solidFill>
              <w14:schemeClr w14:val="tx1"/>
            </w14:solidFill>
          </w14:textFill>
        </w:rPr>
      </w:pPr>
      <w:r>
        <w:rPr>
          <w:rFonts w:hint="eastAsia" w:ascii="宋体" w:hAnsi="宋体"/>
          <w:color w:val="000000" w:themeColor="text1"/>
          <w:sz w:val="24"/>
          <w14:textFill>
            <w14:solidFill>
              <w14:schemeClr w14:val="tx1"/>
            </w14:solidFill>
          </w14:textFill>
        </w:rPr>
        <w:t>1</w:t>
      </w:r>
      <w:r>
        <w:rPr>
          <w:rFonts w:ascii="宋体" w:hAnsi="宋体"/>
          <w:color w:val="000000" w:themeColor="text1"/>
          <w:sz w:val="24"/>
          <w14:textFill>
            <w14:solidFill>
              <w14:schemeClr w14:val="tx1"/>
            </w14:solidFill>
          </w14:textFill>
        </w:rPr>
        <w:t>2</w:t>
      </w:r>
      <w:r>
        <w:rPr>
          <w:rFonts w:hint="eastAsia" w:ascii="宋体" w:hAnsi="宋体"/>
          <w:color w:val="000000" w:themeColor="text1"/>
          <w:sz w:val="24"/>
          <w14:textFill>
            <w14:solidFill>
              <w14:schemeClr w14:val="tx1"/>
            </w14:solidFill>
          </w14:textFill>
        </w:rPr>
        <w:t>.1 备查文件目录</w:t>
      </w:r>
    </w:p>
    <w:p>
      <w:pPr>
        <w:adjustRightInd w:val="0"/>
        <w:snapToGrid w:val="0"/>
        <w:spacing w:line="360" w:lineRule="exact"/>
        <w:ind w:firstLine="95" w:firstLineChars="50"/>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1733</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3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w:t>
      </w:r>
      <w:r>
        <w:rPr>
          <w:rFonts w:ascii="宋体" w:hAnsi="宋体"/>
          <w:color w:val="000000" w:themeColor="text1"/>
          <w:sz w:val="24"/>
          <w14:textFill>
            <w14:solidFill>
              <w14:schemeClr w14:val="tx1"/>
            </w14:solidFill>
          </w14:textFill>
        </w:rPr>
        <w:t>2</w:t>
      </w:r>
      <w:r>
        <w:rPr>
          <w:rFonts w:hint="eastAsia" w:ascii="宋体" w:hAnsi="宋体"/>
          <w:color w:val="000000" w:themeColor="text1"/>
          <w:sz w:val="24"/>
          <w14:textFill>
            <w14:solidFill>
              <w14:schemeClr w14:val="tx1"/>
            </w14:solidFill>
          </w14:textFill>
        </w:rPr>
        <w:t>.2 存放地点</w:t>
      </w:r>
    </w:p>
    <w:p>
      <w:pPr>
        <w:adjustRightInd w:val="0"/>
        <w:snapToGrid w:val="0"/>
        <w:spacing w:line="360" w:lineRule="exact"/>
        <w:ind w:firstLine="95" w:firstLineChars="50"/>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1734</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3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w:t>
      </w:r>
      <w:r>
        <w:rPr>
          <w:rFonts w:ascii="宋体" w:hAnsi="宋体"/>
          <w:color w:val="000000" w:themeColor="text1"/>
          <w:sz w:val="24"/>
          <w14:textFill>
            <w14:solidFill>
              <w14:schemeClr w14:val="tx1"/>
            </w14:solidFill>
          </w14:textFill>
        </w:rPr>
        <w:t>2</w:t>
      </w:r>
      <w:r>
        <w:rPr>
          <w:rFonts w:hint="eastAsia" w:ascii="宋体" w:hAnsi="宋体"/>
          <w:color w:val="000000" w:themeColor="text1"/>
          <w:sz w:val="24"/>
          <w14:textFill>
            <w14:solidFill>
              <w14:schemeClr w14:val="tx1"/>
            </w14:solidFill>
          </w14:textFill>
        </w:rPr>
        <w:t>.3 查阅方式</w:t>
      </w:r>
    </w:p>
    <w:p>
      <w:pPr>
        <w:adjustRightInd w:val="0"/>
        <w:snapToGrid w:val="0"/>
        <w:spacing w:line="360" w:lineRule="exact"/>
        <w:ind w:firstLine="95" w:firstLineChars="50"/>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1735</w:t>
      </w:r>
      <w:r>
        <w:rPr>
          <w:rFonts w:hint="eastAsia" w:ascii="宋体" w:hAnsi="宋体" w:eastAsia="宋体"/>
          <w:color w:val="000000" w:themeColor="text1"/>
          <w:kern w:val="0"/>
          <w:sz w:val="18"/>
          <w14:textFill>
            <w14:solidFill>
              <w14:schemeClr w14:val="tx1"/>
            </w14:solidFill>
          </w14:textFill>
        </w:rPr>
        <w:t>）</w:t>
      </w:r>
    </w:p>
    <w:p>
      <w:pPr>
        <w:jc w:val="center"/>
        <w:rPr>
          <w:rFonts w:ascii="宋体" w:hAnsi="宋体" w:eastAsia="宋体"/>
          <w:b/>
          <w:color w:val="000000" w:themeColor="text1"/>
          <w:sz w:val="30"/>
          <w14:textFill>
            <w14:solidFill>
              <w14:schemeClr w14:val="tx1"/>
            </w14:solidFill>
          </w14:textFill>
        </w:rPr>
      </w:pPr>
      <w:r>
        <w:rPr>
          <w:color w:val="000000" w:themeColor="text1"/>
          <w:sz w:val="18"/>
          <w14:textFill>
            <w14:solidFill>
              <w14:schemeClr w14:val="tx1"/>
            </w14:solidFill>
          </w14:textFill>
        </w:rPr>
        <w:br w:type="page"/>
      </w:r>
      <w:r>
        <w:rPr>
          <w:rFonts w:hint="eastAsia" w:ascii="宋体" w:hAnsi="宋体" w:eastAsia="宋体"/>
          <w:b/>
          <w:color w:val="000000" w:themeColor="text1"/>
          <w:sz w:val="30"/>
          <w14:textFill>
            <w14:solidFill>
              <w14:schemeClr w14:val="tx1"/>
            </w14:solidFill>
          </w14:textFill>
        </w:rPr>
        <w:t>第二部分  按摊</w:t>
      </w:r>
      <w:r>
        <w:rPr>
          <w:rFonts w:ascii="宋体" w:hAnsi="宋体" w:eastAsia="宋体"/>
          <w:b/>
          <w:color w:val="000000" w:themeColor="text1"/>
          <w:sz w:val="30"/>
          <w14:textFill>
            <w14:solidFill>
              <w14:schemeClr w14:val="tx1"/>
            </w14:solidFill>
          </w14:textFill>
        </w:rPr>
        <w:t>余成本</w:t>
      </w:r>
      <w:r>
        <w:rPr>
          <w:rFonts w:hint="eastAsia" w:ascii="宋体" w:hAnsi="宋体" w:eastAsia="宋体"/>
          <w:b/>
          <w:color w:val="000000" w:themeColor="text1"/>
          <w:sz w:val="30"/>
          <w14:textFill>
            <w14:solidFill>
              <w14:schemeClr w14:val="tx1"/>
            </w14:solidFill>
          </w14:textFill>
        </w:rPr>
        <w:t>法核算的货币市场基金季度报告模板</w:t>
      </w:r>
    </w:p>
    <w:p>
      <w:pPr>
        <w:adjustRightInd w:val="0"/>
        <w:snapToGrid w:val="0"/>
        <w:spacing w:line="560" w:lineRule="exact"/>
        <w:jc w:val="center"/>
        <w:rPr>
          <w:rFonts w:ascii="宋体" w:hAnsi="宋体"/>
          <w:color w:val="000000" w:themeColor="text1"/>
          <w:sz w:val="24"/>
          <w14:textFill>
            <w14:solidFill>
              <w14:schemeClr w14:val="tx1"/>
            </w14:solidFill>
          </w14:textFill>
        </w:rPr>
      </w:pPr>
    </w:p>
    <w:p>
      <w:pPr>
        <w:adjustRightInd w:val="0"/>
        <w:snapToGrid w:val="0"/>
        <w:spacing w:line="560" w:lineRule="exact"/>
        <w:jc w:val="center"/>
        <w:rPr>
          <w:color w:val="000000" w:themeColor="text1"/>
          <w:sz w:val="24"/>
          <w14:textFill>
            <w14:solidFill>
              <w14:schemeClr w14:val="tx1"/>
            </w14:solidFill>
          </w14:textFill>
        </w:rPr>
      </w:pPr>
    </w:p>
    <w:p>
      <w:pPr>
        <w:jc w:val="center"/>
        <w:rPr>
          <w:rFonts w:eastAsia="宋体"/>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XXXX证券投资基金XXXX年第X季度报告</w:t>
      </w:r>
    </w:p>
    <w:p>
      <w:pPr>
        <w:jc w:val="center"/>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（0002）</w:t>
      </w:r>
    </w:p>
    <w:p>
      <w:pPr>
        <w:jc w:val="center"/>
        <w:rPr>
          <w:rFonts w:eastAsia="宋体"/>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XXXX年XX月XX日</w:t>
      </w:r>
    </w:p>
    <w:p>
      <w:pPr>
        <w:jc w:val="center"/>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（2024）</w:t>
      </w:r>
    </w:p>
    <w:p>
      <w:pPr>
        <w:adjustRightInd w:val="0"/>
        <w:snapToGrid w:val="0"/>
        <w:spacing w:line="560" w:lineRule="exact"/>
        <w:jc w:val="center"/>
        <w:rPr>
          <w:rFonts w:ascii="宋体" w:hAnsi="宋体"/>
          <w:color w:val="000000" w:themeColor="text1"/>
          <w:sz w:val="24"/>
          <w14:textFill>
            <w14:solidFill>
              <w14:schemeClr w14:val="tx1"/>
            </w14:solidFill>
          </w14:textFill>
        </w:rPr>
      </w:pPr>
    </w:p>
    <w:p>
      <w:pPr>
        <w:adjustRightInd w:val="0"/>
        <w:snapToGrid w:val="0"/>
        <w:spacing w:line="560" w:lineRule="exact"/>
        <w:jc w:val="center"/>
        <w:rPr>
          <w:rFonts w:ascii="宋体" w:hAnsi="宋体"/>
          <w:color w:val="000000" w:themeColor="text1"/>
          <w:sz w:val="24"/>
          <w14:textFill>
            <w14:solidFill>
              <w14:schemeClr w14:val="tx1"/>
            </w14:solidFill>
          </w14:textFill>
        </w:rPr>
      </w:pPr>
    </w:p>
    <w:p>
      <w:pPr>
        <w:adjustRightInd w:val="0"/>
        <w:snapToGrid w:val="0"/>
        <w:spacing w:line="560" w:lineRule="exact"/>
        <w:jc w:val="center"/>
        <w:rPr>
          <w:rFonts w:ascii="宋体" w:hAnsi="宋体"/>
          <w:color w:val="000000" w:themeColor="text1"/>
          <w:sz w:val="24"/>
          <w14:textFill>
            <w14:solidFill>
              <w14:schemeClr w14:val="tx1"/>
            </w14:solidFill>
          </w14:textFill>
        </w:rPr>
      </w:pPr>
    </w:p>
    <w:p>
      <w:pPr>
        <w:spacing w:line="360" w:lineRule="auto"/>
        <w:ind w:firstLine="2259" w:firstLineChars="900"/>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基金管理人：</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0186</w:t>
      </w:r>
      <w:r>
        <w:rPr>
          <w:rFonts w:hint="eastAsia" w:ascii="宋体" w:hAnsi="宋体" w:eastAsia="宋体"/>
          <w:color w:val="000000" w:themeColor="text1"/>
          <w:kern w:val="0"/>
          <w:sz w:val="18"/>
          <w14:textFill>
            <w14:solidFill>
              <w14:schemeClr w14:val="tx1"/>
            </w14:solidFill>
          </w14:textFill>
        </w:rPr>
        <w:t>）</w:t>
      </w:r>
    </w:p>
    <w:p>
      <w:pPr>
        <w:spacing w:line="360" w:lineRule="auto"/>
        <w:ind w:firstLine="2259" w:firstLineChars="900"/>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基金托管人：</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0213</w:t>
      </w:r>
      <w:r>
        <w:rPr>
          <w:rFonts w:hint="eastAsia" w:ascii="宋体" w:hAnsi="宋体" w:eastAsia="宋体"/>
          <w:color w:val="000000" w:themeColor="text1"/>
          <w:kern w:val="0"/>
          <w:sz w:val="18"/>
          <w14:textFill>
            <w14:solidFill>
              <w14:schemeClr w14:val="tx1"/>
            </w14:solidFill>
          </w14:textFill>
        </w:rPr>
        <w:t>）</w:t>
      </w:r>
    </w:p>
    <w:p>
      <w:pPr>
        <w:spacing w:line="360" w:lineRule="auto"/>
        <w:ind w:firstLine="2259" w:firstLineChars="900"/>
        <w:rPr>
          <w:rFonts w:eastAsia="宋体"/>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报告</w:t>
      </w:r>
      <w:r>
        <w:rPr>
          <w:rFonts w:eastAsia="宋体"/>
          <w:color w:val="000000" w:themeColor="text1"/>
          <w:sz w:val="24"/>
          <w14:textFill>
            <w14:solidFill>
              <w14:schemeClr w14:val="tx1"/>
            </w14:solidFill>
          </w14:textFill>
        </w:rPr>
        <w:t>送出日期：</w:t>
      </w:r>
      <w:r>
        <w:rPr>
          <w:rFonts w:hint="eastAsia" w:eastAsia="宋体"/>
          <w:color w:val="000000" w:themeColor="text1"/>
          <w:sz w:val="24"/>
          <w14:textFill>
            <w14:solidFill>
              <w14:schemeClr w14:val="tx1"/>
            </w14:solidFill>
          </w14:textFill>
        </w:rPr>
        <w:t>XXXX年X</w:t>
      </w:r>
      <w:r>
        <w:rPr>
          <w:rFonts w:eastAsia="宋体"/>
          <w:color w:val="000000" w:themeColor="text1"/>
          <w:sz w:val="24"/>
          <w14:textFill>
            <w14:solidFill>
              <w14:schemeClr w14:val="tx1"/>
            </w14:solidFill>
          </w14:textFill>
        </w:rPr>
        <w:t>X</w:t>
      </w:r>
      <w:r>
        <w:rPr>
          <w:rFonts w:hint="eastAsia" w:eastAsia="宋体"/>
          <w:color w:val="000000" w:themeColor="text1"/>
          <w:sz w:val="24"/>
          <w14:textFill>
            <w14:solidFill>
              <w14:schemeClr w14:val="tx1"/>
            </w14:solidFill>
          </w14:textFill>
        </w:rPr>
        <w:t>月XX日</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000</w:t>
      </w:r>
      <w:r>
        <w:rPr>
          <w:rFonts w:hint="eastAsia" w:ascii="宋体" w:hAnsi="宋体" w:eastAsia="宋体"/>
          <w:color w:val="000000" w:themeColor="text1"/>
          <w:kern w:val="0"/>
          <w:sz w:val="18"/>
          <w14:textFill>
            <w14:solidFill>
              <w14:schemeClr w14:val="tx1"/>
            </w14:solidFill>
          </w14:textFill>
        </w:rPr>
        <w:t>3）</w:t>
      </w:r>
    </w:p>
    <w:p>
      <w:pPr>
        <w:adjustRightInd w:val="0"/>
        <w:snapToGrid w:val="0"/>
        <w:spacing w:line="560" w:lineRule="exact"/>
        <w:jc w:val="center"/>
        <w:rPr>
          <w:rFonts w:ascii="宋体" w:hAnsi="宋体"/>
          <w:color w:val="000000" w:themeColor="text1"/>
          <w:sz w:val="24"/>
          <w14:textFill>
            <w14:solidFill>
              <w14:schemeClr w14:val="tx1"/>
            </w14:solidFill>
          </w14:textFill>
        </w:rPr>
      </w:pPr>
    </w:p>
    <w:p>
      <w:pPr>
        <w:adjustRightInd w:val="0"/>
        <w:snapToGrid w:val="0"/>
        <w:spacing w:line="560" w:lineRule="exact"/>
        <w:jc w:val="center"/>
        <w:rPr>
          <w:rFonts w:ascii="宋体" w:hAnsi="宋体"/>
          <w:color w:val="000000" w:themeColor="text1"/>
          <w:sz w:val="24"/>
          <w14:textFill>
            <w14:solidFill>
              <w14:schemeClr w14:val="tx1"/>
            </w14:solidFill>
          </w14:textFill>
        </w:rPr>
      </w:pPr>
    </w:p>
    <w:p>
      <w:pPr>
        <w:pStyle w:val="3"/>
        <w:adjustRightInd w:val="0"/>
        <w:snapToGrid w:val="0"/>
        <w:spacing w:before="0" w:after="0" w:line="56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§1  重要提示</w:t>
      </w:r>
    </w:p>
    <w:tbl>
      <w:tblPr>
        <w:tblStyle w:val="32"/>
        <w:tblW w:w="8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8816" w:type="dxa"/>
          </w:tcPr>
          <w:p>
            <w:pPr>
              <w:widowControl/>
              <w:adjustRightInd w:val="0"/>
              <w:snapToGrid w:val="0"/>
              <w:spacing w:line="38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基金管理人的董事会及董事</w:t>
            </w:r>
            <w:r>
              <w:rPr>
                <w:rFonts w:hint="eastAsia" w:ascii="宋体" w:hAnsi="宋体" w:cs="Calibri"/>
                <w:color w:val="000000" w:themeColor="text1"/>
                <w:kern w:val="0"/>
                <w:sz w:val="24"/>
                <w:szCs w:val="22"/>
                <w14:textFill>
                  <w14:solidFill>
                    <w14:schemeClr w14:val="tx1"/>
                  </w14:solidFill>
                </w14:textFill>
              </w:rPr>
              <w:t>（或除××董事外）</w:t>
            </w:r>
            <w:r>
              <w:rPr>
                <w:rFonts w:ascii="宋体" w:hAnsi="宋体" w:cs="Calibri"/>
                <w:color w:val="000000" w:themeColor="text1"/>
                <w:kern w:val="0"/>
                <w:sz w:val="24"/>
                <w:szCs w:val="22"/>
                <w14:textFill>
                  <w14:solidFill>
                    <w14:schemeClr w14:val="tx1"/>
                  </w14:solidFill>
                </w14:textFill>
              </w:rPr>
              <w:t>保证本报告所载资料不存在虚假记载、误导性陈述或重大遗漏，并对其内容的真实性、准确性和完整性承担个别及连带责任。</w:t>
            </w:r>
          </w:p>
          <w:p>
            <w:pPr>
              <w:widowControl/>
              <w:adjustRightInd w:val="0"/>
              <w:snapToGrid w:val="0"/>
              <w:spacing w:line="38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（如个别董事对季度报告内容的真实性、准确性和完整性无法保证或存在异议，基金管理人应声明，</w:t>
            </w:r>
            <w:r>
              <w:rPr>
                <w:rFonts w:ascii="宋体" w:hAnsi="宋体" w:cs="Calibri"/>
                <w:color w:val="000000" w:themeColor="text1"/>
                <w:kern w:val="0"/>
                <w:sz w:val="24"/>
                <w:szCs w:val="22"/>
                <w14:textFill>
                  <w14:solidFill>
                    <w14:schemeClr w14:val="tx1"/>
                  </w14:solidFill>
                </w14:textFill>
              </w:rPr>
              <w:t>××董事无法保证本报告内容的真实性、准确性、完整性，理由是：…，请投资者特别关注。</w:t>
            </w:r>
            <w:r>
              <w:rPr>
                <w:rFonts w:hint="eastAsia" w:ascii="宋体" w:hAnsi="宋体" w:cs="Calibri"/>
                <w:color w:val="000000" w:themeColor="text1"/>
                <w:kern w:val="0"/>
                <w:sz w:val="24"/>
                <w:szCs w:val="22"/>
                <w14:textFill>
                  <w14:solidFill>
                    <w14:schemeClr w14:val="tx1"/>
                  </w14:solidFill>
                </w14:textFill>
              </w:rPr>
              <w:t>）</w:t>
            </w:r>
          </w:p>
          <w:p>
            <w:pPr>
              <w:widowControl/>
              <w:adjustRightInd w:val="0"/>
              <w:snapToGrid w:val="0"/>
              <w:spacing w:line="38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基金托管人__根据本基金合同规定，于_年_月_日复核了本报告中的财务指标、净值表现和投资组合报告等内容，保证复核内容不存在虚假记载、误导性陈述或者重大遗漏。　　</w:t>
            </w:r>
          </w:p>
          <w:p>
            <w:pPr>
              <w:widowControl/>
              <w:adjustRightInd w:val="0"/>
              <w:snapToGrid w:val="0"/>
              <w:spacing w:line="38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基金管理人承诺以诚实信用、勤勉尽责的原则管理和运用基金资产，但不保证基金一定盈利。　　</w:t>
            </w:r>
          </w:p>
          <w:p>
            <w:pPr>
              <w:adjustRightInd w:val="0"/>
              <w:snapToGrid w:val="0"/>
              <w:spacing w:line="380" w:lineRule="exact"/>
              <w:ind w:firstLine="502" w:firstLineChars="200"/>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基金的过往业绩并不代表其未来表现。投资有风险，投资者在作出投资决策前应仔细阅读本基金的招募说明书。</w:t>
            </w:r>
          </w:p>
          <w:p>
            <w:pPr>
              <w:adjustRightInd w:val="0"/>
              <w:snapToGrid w:val="0"/>
              <w:spacing w:line="380" w:lineRule="exact"/>
              <w:ind w:firstLine="376" w:firstLineChars="150"/>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本报告中财务资料未经审计。</w:t>
            </w:r>
          </w:p>
          <w:p>
            <w:pPr>
              <w:adjustRightInd w:val="0"/>
              <w:snapToGrid w:val="0"/>
              <w:spacing w:line="380" w:lineRule="exact"/>
              <w:ind w:firstLine="376" w:firstLineChars="150"/>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本报告期自</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年</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月</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日</w:t>
            </w:r>
            <w:r>
              <w:rPr>
                <w:rFonts w:ascii="宋体" w:hAnsi="宋体" w:eastAsia="宋体" w:cs="Calibri"/>
                <w:color w:val="000000" w:themeColor="text1"/>
                <w:kern w:val="0"/>
                <w:sz w:val="18"/>
                <w:szCs w:val="22"/>
                <w14:textFill>
                  <w14:solidFill>
                    <w14:schemeClr w14:val="tx1"/>
                  </w14:solidFill>
                </w14:textFill>
              </w:rPr>
              <w:t>（2023）</w:t>
            </w:r>
            <w:r>
              <w:rPr>
                <w:rFonts w:ascii="宋体" w:hAnsi="宋体" w:cs="Calibri"/>
                <w:color w:val="000000" w:themeColor="text1"/>
                <w:kern w:val="0"/>
                <w:sz w:val="24"/>
                <w:szCs w:val="22"/>
                <w14:textFill>
                  <w14:solidFill>
                    <w14:schemeClr w14:val="tx1"/>
                  </w14:solidFill>
                </w14:textFill>
              </w:rPr>
              <w:t>起至</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月</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日</w:t>
            </w:r>
            <w:r>
              <w:rPr>
                <w:rFonts w:ascii="宋体" w:hAnsi="宋体" w:eastAsia="宋体" w:cs="Calibri"/>
                <w:color w:val="000000" w:themeColor="text1"/>
                <w:kern w:val="0"/>
                <w:sz w:val="18"/>
                <w:szCs w:val="22"/>
                <w14:textFill>
                  <w14:solidFill>
                    <w14:schemeClr w14:val="tx1"/>
                  </w14:solidFill>
                </w14:textFill>
              </w:rPr>
              <w:t>（2024）</w:t>
            </w:r>
            <w:r>
              <w:rPr>
                <w:rFonts w:ascii="宋体" w:hAnsi="宋体" w:cs="Calibri"/>
                <w:color w:val="000000" w:themeColor="text1"/>
                <w:kern w:val="0"/>
                <w:sz w:val="24"/>
                <w:szCs w:val="22"/>
                <w14:textFill>
                  <w14:solidFill>
                    <w14:schemeClr w14:val="tx1"/>
                  </w14:solidFill>
                </w14:textFill>
              </w:rPr>
              <w:t>止。</w:t>
            </w:r>
          </w:p>
        </w:tc>
      </w:tr>
    </w:tbl>
    <w:p>
      <w:pPr>
        <w:spacing w:line="360" w:lineRule="auto"/>
        <w:jc w:val="lef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000</w:t>
      </w:r>
      <w:r>
        <w:rPr>
          <w:rFonts w:hint="eastAsia" w:ascii="宋体" w:hAnsi="宋体" w:eastAsia="宋体"/>
          <w:color w:val="000000" w:themeColor="text1"/>
          <w:kern w:val="0"/>
          <w:sz w:val="18"/>
          <w14:textFill>
            <w14:solidFill>
              <w14:schemeClr w14:val="tx1"/>
            </w14:solidFill>
          </w14:textFill>
        </w:rPr>
        <w:t>4）</w:t>
      </w:r>
    </w:p>
    <w:p>
      <w:pPr>
        <w:pStyle w:val="3"/>
        <w:adjustRightInd w:val="0"/>
        <w:snapToGrid w:val="0"/>
        <w:spacing w:before="0" w:after="0" w:line="560" w:lineRule="exact"/>
        <w:jc w:val="center"/>
        <w:rPr>
          <w:color w:val="000000" w:themeColor="text1"/>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§2  基金产品概况</w:t>
      </w:r>
    </w:p>
    <w:tbl>
      <w:tblPr>
        <w:tblStyle w:val="32"/>
        <w:tblW w:w="82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1169"/>
        <w:gridCol w:w="1233"/>
        <w:gridCol w:w="22"/>
        <w:gridCol w:w="1296"/>
        <w:gridCol w:w="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adjustRightInd w:val="0"/>
              <w:snapToGrid w:val="0"/>
              <w:spacing w:line="36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基金简称</w:t>
            </w:r>
          </w:p>
        </w:tc>
        <w:tc>
          <w:tcPr>
            <w:tcW w:w="3761" w:type="dxa"/>
            <w:gridSpan w:val="5"/>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w:t>
            </w:r>
            <w:r>
              <w:rPr>
                <w:rStyle w:val="45"/>
                <w:rFonts w:hint="eastAsia" w:ascii="宋体" w:hAnsi="宋体" w:eastAsia="宋体" w:cs="Calibri"/>
                <w:color w:val="000000" w:themeColor="text1"/>
                <w:sz w:val="18"/>
                <w:szCs w:val="22"/>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1" w:type="dxa"/>
        </w:trPr>
        <w:tc>
          <w:tcPr>
            <w:tcW w:w="4468" w:type="dxa"/>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场内简称</w:t>
            </w:r>
          </w:p>
        </w:tc>
        <w:tc>
          <w:tcPr>
            <w:tcW w:w="3720" w:type="dxa"/>
            <w:gridSpan w:val="4"/>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（3214）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adjustRightInd w:val="0"/>
              <w:snapToGrid w:val="0"/>
              <w:spacing w:line="36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基金主代码</w:t>
            </w:r>
          </w:p>
        </w:tc>
        <w:tc>
          <w:tcPr>
            <w:tcW w:w="3761" w:type="dxa"/>
            <w:gridSpan w:val="5"/>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0012</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adjustRightInd w:val="0"/>
              <w:snapToGrid w:val="0"/>
              <w:spacing w:line="36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交易代码</w:t>
            </w:r>
            <w:r>
              <w:rPr>
                <w:rStyle w:val="31"/>
                <w:rFonts w:ascii="宋体" w:hAnsi="宋体" w:cs="Calibri"/>
                <w:color w:val="000000" w:themeColor="text1"/>
                <w:kern w:val="0"/>
                <w:sz w:val="24"/>
                <w:szCs w:val="22"/>
                <w14:textFill>
                  <w14:solidFill>
                    <w14:schemeClr w14:val="tx1"/>
                  </w14:solidFill>
                </w14:textFill>
              </w:rPr>
              <w:footnoteReference w:id="77"/>
            </w:r>
          </w:p>
        </w:tc>
        <w:tc>
          <w:tcPr>
            <w:tcW w:w="3761" w:type="dxa"/>
            <w:gridSpan w:val="5"/>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（0014）/（0015）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adjustRightInd w:val="0"/>
              <w:snapToGrid w:val="0"/>
              <w:spacing w:line="36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基金运作方式</w:t>
            </w:r>
          </w:p>
        </w:tc>
        <w:tc>
          <w:tcPr>
            <w:tcW w:w="3761" w:type="dxa"/>
            <w:gridSpan w:val="5"/>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w:t>
            </w:r>
            <w:r>
              <w:rPr>
                <w:rStyle w:val="45"/>
                <w:rFonts w:hint="eastAsia" w:ascii="宋体" w:hAnsi="宋体" w:eastAsia="宋体" w:cs="Calibri"/>
                <w:color w:val="000000" w:themeColor="text1"/>
                <w:sz w:val="18"/>
                <w:szCs w:val="22"/>
                <w14:textFill>
                  <w14:solidFill>
                    <w14:schemeClr w14:val="tx1"/>
                  </w14:solidFill>
                </w14:textFill>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adjustRightInd w:val="0"/>
              <w:snapToGrid w:val="0"/>
              <w:spacing w:line="36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基金合同生效日</w:t>
            </w:r>
          </w:p>
        </w:tc>
        <w:tc>
          <w:tcPr>
            <w:tcW w:w="3761" w:type="dxa"/>
            <w:gridSpan w:val="5"/>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w:t>
            </w:r>
            <w:r>
              <w:rPr>
                <w:rStyle w:val="45"/>
                <w:rFonts w:hint="eastAsia" w:ascii="宋体" w:hAnsi="宋体" w:eastAsia="宋体" w:cs="Calibri"/>
                <w:color w:val="000000" w:themeColor="text1"/>
                <w:sz w:val="18"/>
                <w:szCs w:val="22"/>
                <w14:textFill>
                  <w14:solidFill>
                    <w14:schemeClr w14:val="tx1"/>
                  </w14:solidFill>
                </w14:textFill>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adjustRightInd w:val="0"/>
              <w:snapToGrid w:val="0"/>
              <w:spacing w:line="36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报告期末基金份额总额</w:t>
            </w:r>
          </w:p>
        </w:tc>
        <w:tc>
          <w:tcPr>
            <w:tcW w:w="3761" w:type="dxa"/>
            <w:gridSpan w:val="5"/>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1702</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adjustRightInd w:val="0"/>
              <w:snapToGrid w:val="0"/>
              <w:spacing w:line="36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投资目标</w:t>
            </w:r>
          </w:p>
        </w:tc>
        <w:tc>
          <w:tcPr>
            <w:tcW w:w="3761" w:type="dxa"/>
            <w:gridSpan w:val="5"/>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w:t>
            </w:r>
            <w:r>
              <w:rPr>
                <w:rStyle w:val="45"/>
                <w:rFonts w:hint="eastAsia" w:ascii="宋体" w:hAnsi="宋体" w:eastAsia="宋体" w:cs="Calibri"/>
                <w:color w:val="000000" w:themeColor="text1"/>
                <w:sz w:val="18"/>
                <w:szCs w:val="22"/>
                <w14:textFill>
                  <w14:solidFill>
                    <w14:schemeClr w14:val="tx1"/>
                  </w14:solidFill>
                </w14:textFill>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adjustRightInd w:val="0"/>
              <w:snapToGrid w:val="0"/>
              <w:spacing w:line="36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投资策略</w:t>
            </w:r>
          </w:p>
        </w:tc>
        <w:tc>
          <w:tcPr>
            <w:tcW w:w="3761" w:type="dxa"/>
            <w:gridSpan w:val="5"/>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w:t>
            </w:r>
            <w:r>
              <w:rPr>
                <w:rStyle w:val="45"/>
                <w:rFonts w:hint="eastAsia" w:ascii="宋体" w:hAnsi="宋体" w:eastAsia="宋体" w:cs="Calibri"/>
                <w:color w:val="000000" w:themeColor="text1"/>
                <w:sz w:val="18"/>
                <w:szCs w:val="22"/>
                <w14:textFill>
                  <w14:solidFill>
                    <w14:schemeClr w14:val="tx1"/>
                  </w14:solidFill>
                </w14:textFill>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adjustRightInd w:val="0"/>
              <w:snapToGrid w:val="0"/>
              <w:spacing w:line="36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业绩比较基准（若有）</w:t>
            </w:r>
          </w:p>
        </w:tc>
        <w:tc>
          <w:tcPr>
            <w:tcW w:w="3761" w:type="dxa"/>
            <w:gridSpan w:val="5"/>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w:t>
            </w:r>
            <w:r>
              <w:rPr>
                <w:rStyle w:val="45"/>
                <w:rFonts w:hint="eastAsia" w:ascii="宋体" w:hAnsi="宋体" w:eastAsia="宋体" w:cs="Calibri"/>
                <w:color w:val="000000" w:themeColor="text1"/>
                <w:sz w:val="18"/>
                <w:szCs w:val="22"/>
                <w14:textFill>
                  <w14:solidFill>
                    <w14:schemeClr w14:val="tx1"/>
                  </w14:solidFill>
                </w14:textFill>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adjustRightInd w:val="0"/>
              <w:snapToGrid w:val="0"/>
              <w:spacing w:line="360" w:lineRule="exac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风险收益特征（若有）</w:t>
            </w:r>
          </w:p>
        </w:tc>
        <w:tc>
          <w:tcPr>
            <w:tcW w:w="3761" w:type="dxa"/>
            <w:gridSpan w:val="5"/>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w:t>
            </w:r>
            <w:r>
              <w:rPr>
                <w:rStyle w:val="45"/>
                <w:rFonts w:hint="eastAsia" w:ascii="宋体" w:hAnsi="宋体" w:eastAsia="宋体" w:cs="Calibri"/>
                <w:color w:val="000000" w:themeColor="text1"/>
                <w:sz w:val="18"/>
                <w:szCs w:val="22"/>
                <w14:textFill>
                  <w14:solidFill>
                    <w14:schemeClr w14:val="tx1"/>
                  </w14:solidFill>
                </w14:textFill>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adjustRightInd w:val="0"/>
              <w:snapToGrid w:val="0"/>
              <w:spacing w:line="36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基金管理人</w:t>
            </w:r>
          </w:p>
        </w:tc>
        <w:tc>
          <w:tcPr>
            <w:tcW w:w="3761" w:type="dxa"/>
            <w:gridSpan w:val="5"/>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w:t>
            </w:r>
            <w:r>
              <w:rPr>
                <w:rStyle w:val="45"/>
                <w:rFonts w:hint="eastAsia" w:ascii="宋体" w:hAnsi="宋体" w:eastAsia="宋体" w:cs="Calibri"/>
                <w:color w:val="000000" w:themeColor="text1"/>
                <w:sz w:val="18"/>
                <w:szCs w:val="22"/>
                <w14:textFill>
                  <w14:solidFill>
                    <w14:schemeClr w14:val="tx1"/>
                  </w14:solidFill>
                </w14:textFill>
              </w:rPr>
              <w:t>186）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adjustRightInd w:val="0"/>
              <w:snapToGrid w:val="0"/>
              <w:spacing w:line="36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基金托管人</w:t>
            </w:r>
          </w:p>
        </w:tc>
        <w:tc>
          <w:tcPr>
            <w:tcW w:w="3761" w:type="dxa"/>
            <w:gridSpan w:val="5"/>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w:t>
            </w:r>
            <w:r>
              <w:rPr>
                <w:rStyle w:val="45"/>
                <w:rFonts w:hint="eastAsia" w:ascii="宋体" w:hAnsi="宋体" w:eastAsia="宋体" w:cs="Calibri"/>
                <w:color w:val="000000" w:themeColor="text1"/>
                <w:sz w:val="18"/>
                <w:szCs w:val="22"/>
                <w14:textFill>
                  <w14:solidFill>
                    <w14:schemeClr w14:val="tx1"/>
                  </w14:solidFill>
                </w14:textFill>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adjustRightInd w:val="0"/>
              <w:snapToGrid w:val="0"/>
              <w:spacing w:line="360" w:lineRule="exact"/>
              <w:rPr>
                <w:rFonts w:ascii="宋体" w:hAnsi="宋体" w:cs="Calibri"/>
                <w:color w:val="000000" w:themeColor="text1"/>
                <w:kern w:val="0"/>
                <w:sz w:val="24"/>
                <w:szCs w:val="22"/>
                <w14:textFill>
                  <w14:solidFill>
                    <w14:schemeClr w14:val="tx1"/>
                  </w14:solidFill>
                </w14:textFill>
              </w:rPr>
            </w:pPr>
            <w:r>
              <w:rPr>
                <w:rFonts w:hint="eastAsia" w:cs="Calibri"/>
                <w:color w:val="000000" w:themeColor="text1"/>
                <w:sz w:val="24"/>
                <w:szCs w:val="22"/>
                <w14:textFill>
                  <w14:solidFill>
                    <w14:schemeClr w14:val="tx1"/>
                  </w14:solidFill>
                </w14:textFill>
              </w:rPr>
              <w:t>下属分级基金的基金简称</w:t>
            </w:r>
            <w:r>
              <w:rPr>
                <w:rStyle w:val="31"/>
                <w:rFonts w:cs="Calibri"/>
                <w:color w:val="000000" w:themeColor="text1"/>
                <w:sz w:val="24"/>
                <w:szCs w:val="22"/>
                <w14:textFill>
                  <w14:solidFill>
                    <w14:schemeClr w14:val="tx1"/>
                  </w14:solidFill>
                </w14:textFill>
              </w:rPr>
              <w:footnoteReference w:id="78"/>
            </w:r>
          </w:p>
        </w:tc>
        <w:tc>
          <w:tcPr>
            <w:tcW w:w="1169"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w:t>
            </w:r>
            <w:r>
              <w:rPr>
                <w:rStyle w:val="45"/>
                <w:rFonts w:hint="eastAsia" w:ascii="宋体" w:hAnsi="宋体" w:eastAsia="宋体" w:cs="Calibri"/>
                <w:color w:val="000000" w:themeColor="text1"/>
                <w:sz w:val="18"/>
                <w:szCs w:val="22"/>
                <w14:textFill>
                  <w14:solidFill>
                    <w14:schemeClr w14:val="tx1"/>
                  </w14:solidFill>
                </w14:textFill>
              </w:rPr>
              <w:t>11）</w:t>
            </w:r>
          </w:p>
        </w:tc>
        <w:tc>
          <w:tcPr>
            <w:tcW w:w="1255" w:type="dxa"/>
            <w:gridSpan w:val="2"/>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w:t>
            </w:r>
            <w:r>
              <w:rPr>
                <w:rStyle w:val="45"/>
                <w:rFonts w:hint="eastAsia" w:ascii="宋体" w:hAnsi="宋体" w:eastAsia="宋体" w:cs="Calibri"/>
                <w:color w:val="000000" w:themeColor="text1"/>
                <w:sz w:val="18"/>
                <w:szCs w:val="22"/>
                <w14:textFill>
                  <w14:solidFill>
                    <w14:schemeClr w14:val="tx1"/>
                  </w14:solidFill>
                </w14:textFill>
              </w:rPr>
              <w:t>11）</w:t>
            </w:r>
          </w:p>
        </w:tc>
        <w:tc>
          <w:tcPr>
            <w:tcW w:w="1337" w:type="dxa"/>
            <w:gridSpan w:val="2"/>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w:t>
            </w:r>
            <w:r>
              <w:rPr>
                <w:rStyle w:val="45"/>
                <w:rFonts w:hint="eastAsia" w:ascii="宋体" w:hAnsi="宋体" w:eastAsia="宋体" w:cs="Calibri"/>
                <w:color w:val="000000" w:themeColor="text1"/>
                <w:sz w:val="18"/>
                <w:szCs w:val="22"/>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1" w:type="dxa"/>
        </w:trPr>
        <w:tc>
          <w:tcPr>
            <w:tcW w:w="4468" w:type="dxa"/>
          </w:tcPr>
          <w:p>
            <w:pPr>
              <w:adjustRightInd w:val="0"/>
              <w:snapToGrid w:val="0"/>
              <w:spacing w:line="320" w:lineRule="exact"/>
              <w:rPr>
                <w:rFonts w:ascii="方正仿宋简体" w:cs="Calibri"/>
                <w:color w:val="000000" w:themeColor="text1"/>
                <w:sz w:val="24"/>
                <w:szCs w:val="22"/>
                <w14:textFill>
                  <w14:solidFill>
                    <w14:schemeClr w14:val="tx1"/>
                  </w14:solidFill>
                </w14:textFill>
              </w:rPr>
            </w:pPr>
            <w:r>
              <w:rPr>
                <w:rFonts w:hint="eastAsia" w:ascii="方正仿宋简体" w:cs="Calibri"/>
                <w:color w:val="000000" w:themeColor="text1"/>
                <w:sz w:val="24"/>
                <w:szCs w:val="22"/>
                <w14:textFill>
                  <w14:solidFill>
                    <w14:schemeClr w14:val="tx1"/>
                  </w14:solidFill>
                </w14:textFill>
              </w:rPr>
              <w:t>下属分级基金场内简称</w:t>
            </w:r>
          </w:p>
        </w:tc>
        <w:tc>
          <w:tcPr>
            <w:tcW w:w="1169" w:type="dxa"/>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（3214）</w:t>
            </w:r>
          </w:p>
        </w:tc>
        <w:tc>
          <w:tcPr>
            <w:tcW w:w="1233" w:type="dxa"/>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（3214）</w:t>
            </w:r>
          </w:p>
        </w:tc>
        <w:tc>
          <w:tcPr>
            <w:tcW w:w="1318" w:type="dxa"/>
            <w:gridSpan w:val="2"/>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（3214）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adjustRightInd w:val="0"/>
              <w:snapToGrid w:val="0"/>
              <w:spacing w:line="360" w:lineRule="exact"/>
              <w:rPr>
                <w:rFonts w:ascii="宋体" w:hAnsi="宋体" w:cs="Calibri"/>
                <w:color w:val="000000" w:themeColor="text1"/>
                <w:kern w:val="0"/>
                <w:sz w:val="24"/>
                <w:szCs w:val="22"/>
                <w14:textFill>
                  <w14:solidFill>
                    <w14:schemeClr w14:val="tx1"/>
                  </w14:solidFill>
                </w14:textFill>
              </w:rPr>
            </w:pPr>
            <w:r>
              <w:rPr>
                <w:rFonts w:hint="eastAsia" w:cs="Calibri"/>
                <w:color w:val="000000" w:themeColor="text1"/>
                <w:sz w:val="24"/>
                <w:szCs w:val="22"/>
                <w14:textFill>
                  <w14:solidFill>
                    <w14:schemeClr w14:val="tx1"/>
                  </w14:solidFill>
                </w14:textFill>
              </w:rPr>
              <w:t>下属分级基金的交易代码</w:t>
            </w:r>
          </w:p>
        </w:tc>
        <w:tc>
          <w:tcPr>
            <w:tcW w:w="1169"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w:t>
            </w:r>
            <w:r>
              <w:rPr>
                <w:rStyle w:val="45"/>
                <w:rFonts w:hint="eastAsia" w:ascii="宋体" w:hAnsi="宋体" w:eastAsia="宋体" w:cs="Calibri"/>
                <w:color w:val="000000" w:themeColor="text1"/>
                <w:sz w:val="18"/>
                <w:szCs w:val="22"/>
                <w14:textFill>
                  <w14:solidFill>
                    <w14:schemeClr w14:val="tx1"/>
                  </w14:solidFill>
                </w14:textFill>
              </w:rPr>
              <w:t>12）/（0014）/（0015）</w:t>
            </w:r>
          </w:p>
        </w:tc>
        <w:tc>
          <w:tcPr>
            <w:tcW w:w="1255" w:type="dxa"/>
            <w:gridSpan w:val="2"/>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w:t>
            </w:r>
            <w:r>
              <w:rPr>
                <w:rStyle w:val="45"/>
                <w:rFonts w:hint="eastAsia" w:ascii="宋体" w:hAnsi="宋体" w:eastAsia="宋体" w:cs="Calibri"/>
                <w:color w:val="000000" w:themeColor="text1"/>
                <w:sz w:val="18"/>
                <w:szCs w:val="22"/>
                <w14:textFill>
                  <w14:solidFill>
                    <w14:schemeClr w14:val="tx1"/>
                  </w14:solidFill>
                </w14:textFill>
              </w:rPr>
              <w:t>12）/（0014）/（0015）</w:t>
            </w:r>
          </w:p>
        </w:tc>
        <w:tc>
          <w:tcPr>
            <w:tcW w:w="1337" w:type="dxa"/>
            <w:gridSpan w:val="2"/>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w:t>
            </w:r>
            <w:r>
              <w:rPr>
                <w:rStyle w:val="45"/>
                <w:rFonts w:hint="eastAsia" w:ascii="宋体" w:hAnsi="宋体" w:eastAsia="宋体" w:cs="Calibri"/>
                <w:color w:val="000000" w:themeColor="text1"/>
                <w:sz w:val="18"/>
                <w:szCs w:val="22"/>
                <w14:textFill>
                  <w14:solidFill>
                    <w14:schemeClr w14:val="tx1"/>
                  </w14:solidFill>
                </w14:textFill>
              </w:rPr>
              <w:t>12）/（0014）/（0015）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adjustRightInd w:val="0"/>
              <w:snapToGrid w:val="0"/>
              <w:spacing w:line="36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报告期末</w:t>
            </w:r>
            <w:r>
              <w:rPr>
                <w:rFonts w:hint="eastAsia" w:cs="Calibri"/>
                <w:color w:val="000000" w:themeColor="text1"/>
                <w:sz w:val="24"/>
                <w:szCs w:val="22"/>
                <w14:textFill>
                  <w14:solidFill>
                    <w14:schemeClr w14:val="tx1"/>
                  </w14:solidFill>
                </w14:textFill>
              </w:rPr>
              <w:t>下属分级基金的份额总额</w:t>
            </w:r>
          </w:p>
        </w:tc>
        <w:tc>
          <w:tcPr>
            <w:tcW w:w="1169"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（1702）</w:t>
            </w:r>
          </w:p>
        </w:tc>
        <w:tc>
          <w:tcPr>
            <w:tcW w:w="1255" w:type="dxa"/>
            <w:gridSpan w:val="2"/>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（1702）</w:t>
            </w:r>
          </w:p>
        </w:tc>
        <w:tc>
          <w:tcPr>
            <w:tcW w:w="1337" w:type="dxa"/>
            <w:gridSpan w:val="2"/>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（1702）</w:t>
            </w:r>
          </w:p>
        </w:tc>
      </w:tr>
    </w:tbl>
    <w:p>
      <w:pPr>
        <w:adjustRightInd w:val="0"/>
        <w:snapToGrid w:val="0"/>
        <w:spacing w:line="560" w:lineRule="exact"/>
        <w:rPr>
          <w:rFonts w:ascii="宋体" w:hAnsi="宋体"/>
          <w:color w:val="000000" w:themeColor="text1"/>
          <w:kern w:val="0"/>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Style w:val="45"/>
          <w:rFonts w:hint="eastAsia" w:eastAsia="宋体"/>
          <w:color w:val="000000" w:themeColor="text1"/>
          <w:sz w:val="18"/>
          <w14:textFill>
            <w14:solidFill>
              <w14:schemeClr w14:val="tx1"/>
            </w14:solidFill>
          </w14:textFill>
        </w:rPr>
        <w:t>（1752）</w:t>
      </w:r>
    </w:p>
    <w:p>
      <w:pPr>
        <w:pStyle w:val="3"/>
        <w:adjustRightInd w:val="0"/>
        <w:snapToGrid w:val="0"/>
        <w:spacing w:before="0" w:after="0" w:line="380" w:lineRule="exact"/>
        <w:jc w:val="center"/>
        <w:rPr>
          <w:rFonts w:ascii="宋体" w:hAnsi="宋体" w:eastAsia="宋体"/>
          <w:color w:val="000000" w:themeColor="text1"/>
          <w:sz w:val="24"/>
          <w14:textFill>
            <w14:solidFill>
              <w14:schemeClr w14:val="tx1"/>
            </w14:solidFill>
          </w14:textFill>
        </w:rPr>
      </w:pPr>
    </w:p>
    <w:p>
      <w:pPr>
        <w:pStyle w:val="3"/>
        <w:adjustRightInd w:val="0"/>
        <w:snapToGrid w:val="0"/>
        <w:spacing w:before="0" w:after="0" w:line="38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§3  主要财务指标和基金净值表现</w:t>
      </w: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3.1 主要财务指标</w:t>
      </w:r>
      <w:r>
        <w:rPr>
          <w:rStyle w:val="31"/>
          <w:rFonts w:ascii="宋体" w:hAnsi="宋体"/>
          <w:b/>
          <w:color w:val="000000" w:themeColor="text1"/>
          <w:sz w:val="24"/>
          <w14:textFill>
            <w14:solidFill>
              <w14:schemeClr w14:val="tx1"/>
            </w14:solidFill>
          </w14:textFill>
        </w:rPr>
        <w:footnoteReference w:id="79"/>
      </w:r>
    </w:p>
    <w:p>
      <w:pPr>
        <w:adjustRightInd w:val="0"/>
        <w:snapToGrid w:val="0"/>
        <w:spacing w:line="560" w:lineRule="exact"/>
        <w:jc w:val="righ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                                                           单位</w:t>
      </w:r>
      <w:r>
        <w:rPr>
          <w:rStyle w:val="31"/>
          <w:rFonts w:ascii="宋体" w:hAnsi="宋体"/>
          <w:color w:val="000000" w:themeColor="text1"/>
          <w:sz w:val="24"/>
          <w14:textFill>
            <w14:solidFill>
              <w14:schemeClr w14:val="tx1"/>
            </w14:solidFill>
          </w14:textFill>
        </w:rPr>
        <w:footnoteReference w:id="80"/>
      </w:r>
      <w:r>
        <w:rPr>
          <w:rFonts w:hint="eastAsia" w:ascii="宋体" w:hAnsi="宋体"/>
          <w:color w:val="000000" w:themeColor="text1"/>
          <w:sz w:val="24"/>
          <w14:textFill>
            <w14:solidFill>
              <w14:schemeClr w14:val="tx1"/>
            </w14:solidFill>
          </w14:textFill>
        </w:rPr>
        <w:t xml:space="preserve">： </w:t>
      </w:r>
    </w:p>
    <w:tbl>
      <w:tblPr>
        <w:tblStyle w:val="32"/>
        <w:tblW w:w="8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8"/>
        <w:gridCol w:w="5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tcPr>
          <w:p>
            <w:pPr>
              <w:pStyle w:val="24"/>
              <w:adjustRightInd w:val="0"/>
              <w:snapToGrid w:val="0"/>
              <w:spacing w:before="0" w:beforeAutospacing="0" w:after="0" w:afterAutospacing="0" w:line="360" w:lineRule="exact"/>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主要财务指标</w:t>
            </w:r>
          </w:p>
        </w:tc>
        <w:tc>
          <w:tcPr>
            <w:tcW w:w="5648" w:type="dxa"/>
            <w:vAlign w:val="bottom"/>
          </w:tcPr>
          <w:p>
            <w:pPr>
              <w:adjustRightInd w:val="0"/>
              <w:snapToGrid w:val="0"/>
              <w:spacing w:line="360" w:lineRule="exact"/>
              <w:jc w:val="center"/>
              <w:rPr>
                <w:rFonts w:hAnsi="宋体" w:cs="Calibri"/>
                <w:color w:val="000000" w:themeColor="text1"/>
                <w:kern w:val="0"/>
                <w:sz w:val="21"/>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报告期（年 月 日-年 月 日）</w:t>
            </w:r>
          </w:p>
          <w:p>
            <w:pPr>
              <w:adjustRightInd w:val="0"/>
              <w:snapToGrid w:val="0"/>
              <w:spacing w:line="360" w:lineRule="exact"/>
              <w:jc w:val="center"/>
              <w:rPr>
                <w:rFonts w:ascii="方正仿宋简体" w:cs="Calibri"/>
                <w:color w:val="000000" w:themeColor="text1"/>
                <w:sz w:val="24"/>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tcPr>
          <w:p>
            <w:pPr>
              <w:pStyle w:val="24"/>
              <w:adjustRightInd w:val="0"/>
              <w:snapToGrid w:val="0"/>
              <w:spacing w:before="0" w:beforeAutospacing="0" w:after="0" w:afterAutospacing="0" w:line="360" w:lineRule="exact"/>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1.本期已实现收益</w:t>
            </w:r>
            <w:r>
              <w:rPr>
                <w:rFonts w:ascii="方正仿宋简体" w:eastAsia="方正仿宋简体" w:cs="Calibri"/>
                <w:color w:val="000000" w:themeColor="text1"/>
                <w:szCs w:val="22"/>
                <w:vertAlign w:val="superscript"/>
                <w14:textFill>
                  <w14:solidFill>
                    <w14:schemeClr w14:val="tx1"/>
                  </w14:solidFill>
                </w14:textFill>
              </w:rPr>
              <w:footnoteReference w:id="81"/>
            </w:r>
          </w:p>
        </w:tc>
        <w:tc>
          <w:tcPr>
            <w:tcW w:w="5648" w:type="dxa"/>
            <w:vAlign w:val="bottom"/>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eastAsia="宋体" w:cs="Calibri"/>
                <w:color w:val="000000" w:themeColor="text1"/>
                <w:sz w:val="18"/>
                <w:szCs w:val="22"/>
                <w14:textFill>
                  <w14:solidFill>
                    <w14:schemeClr w14:val="tx1"/>
                  </w14:solidFill>
                </w14:textFill>
              </w:rPr>
              <w:t>（0498）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tcPr>
          <w:p>
            <w:pPr>
              <w:pStyle w:val="24"/>
              <w:adjustRightInd w:val="0"/>
              <w:snapToGrid w:val="0"/>
              <w:spacing w:before="0" w:beforeAutospacing="0" w:after="0" w:afterAutospacing="0" w:line="360" w:lineRule="exact"/>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2.本期利润</w:t>
            </w:r>
            <w:r>
              <w:rPr>
                <w:rFonts w:ascii="方正仿宋简体" w:eastAsia="方正仿宋简体" w:cs="Calibri"/>
                <w:color w:val="000000" w:themeColor="text1"/>
                <w:szCs w:val="22"/>
                <w:vertAlign w:val="superscript"/>
                <w14:textFill>
                  <w14:solidFill>
                    <w14:schemeClr w14:val="tx1"/>
                  </w14:solidFill>
                </w14:textFill>
              </w:rPr>
              <w:footnoteReference w:id="82"/>
            </w:r>
          </w:p>
        </w:tc>
        <w:tc>
          <w:tcPr>
            <w:tcW w:w="5648" w:type="dxa"/>
            <w:vAlign w:val="bottom"/>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w:t>
            </w:r>
            <w:r>
              <w:rPr>
                <w:rStyle w:val="45"/>
                <w:rFonts w:hint="eastAsia" w:eastAsia="宋体" w:cs="Calibri"/>
                <w:color w:val="000000" w:themeColor="text1"/>
                <w:sz w:val="18"/>
                <w:szCs w:val="22"/>
                <w14:textFill>
                  <w14:solidFill>
                    <w14:schemeClr w14:val="tx1"/>
                  </w14:solidFill>
                </w14:textFill>
              </w:rPr>
              <w:t>497）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tcPr>
          <w:p>
            <w:pPr>
              <w:pStyle w:val="24"/>
              <w:adjustRightInd w:val="0"/>
              <w:snapToGrid w:val="0"/>
              <w:spacing w:before="0" w:beforeAutospacing="0" w:after="0" w:afterAutospacing="0" w:line="360" w:lineRule="exact"/>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3.期末基金资产净值</w:t>
            </w:r>
          </w:p>
        </w:tc>
        <w:tc>
          <w:tcPr>
            <w:tcW w:w="5648" w:type="dxa"/>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w:t>
            </w:r>
            <w:r>
              <w:rPr>
                <w:rStyle w:val="45"/>
                <w:rFonts w:hint="eastAsia" w:eastAsia="宋体" w:cs="Calibri"/>
                <w:color w:val="000000" w:themeColor="text1"/>
                <w:sz w:val="18"/>
                <w:szCs w:val="22"/>
                <w14:textFill>
                  <w14:solidFill>
                    <w14:schemeClr w14:val="tx1"/>
                  </w14:solidFill>
                </w14:textFill>
              </w:rPr>
              <w:t>505）</w:t>
            </w:r>
          </w:p>
        </w:tc>
      </w:tr>
    </w:tbl>
    <w:p>
      <w:pPr>
        <w:adjustRightInd w:val="0"/>
        <w:snapToGrid w:val="0"/>
        <w:spacing w:line="340" w:lineRule="exact"/>
        <w:rPr>
          <w:rFonts w:ascii="宋体" w:hAnsi="宋体"/>
          <w:color w:val="000000" w:themeColor="text1"/>
          <w:kern w:val="0"/>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Style w:val="31"/>
          <w:rFonts w:ascii="宋体" w:hAnsi="宋体"/>
          <w:color w:val="000000" w:themeColor="text1"/>
          <w:sz w:val="24"/>
          <w14:textFill>
            <w14:solidFill>
              <w14:schemeClr w14:val="tx1"/>
            </w14:solidFill>
          </w14:textFill>
        </w:rPr>
        <w:footnoteReference w:id="83"/>
      </w:r>
      <w:r>
        <w:rPr>
          <w:rFonts w:hint="eastAsia" w:ascii="宋体" w:hAnsi="宋体"/>
          <w:color w:val="000000" w:themeColor="text1"/>
          <w:sz w:val="24"/>
          <w14:textFill>
            <w14:solidFill>
              <w14:schemeClr w14:val="tx1"/>
            </w14:solidFill>
          </w14:textFill>
        </w:rPr>
        <w:t>：</w:t>
      </w:r>
      <w:r>
        <w:rPr>
          <w:rStyle w:val="45"/>
          <w:rFonts w:hint="eastAsia" w:eastAsia="宋体"/>
          <w:color w:val="000000" w:themeColor="text1"/>
          <w:sz w:val="18"/>
          <w14:textFill>
            <w14:solidFill>
              <w14:schemeClr w14:val="tx1"/>
            </w14:solidFill>
          </w14:textFill>
        </w:rPr>
        <w:t>（</w:t>
      </w:r>
      <w:r>
        <w:rPr>
          <w:rStyle w:val="45"/>
          <w:rFonts w:eastAsia="宋体"/>
          <w:color w:val="000000" w:themeColor="text1"/>
          <w:sz w:val="18"/>
          <w14:textFill>
            <w14:solidFill>
              <w14:schemeClr w14:val="tx1"/>
            </w14:solidFill>
          </w14:textFill>
        </w:rPr>
        <w:t>0</w:t>
      </w:r>
      <w:r>
        <w:rPr>
          <w:rStyle w:val="45"/>
          <w:rFonts w:hint="eastAsia" w:eastAsia="宋体"/>
          <w:color w:val="000000" w:themeColor="text1"/>
          <w:sz w:val="18"/>
          <w14:textFill>
            <w14:solidFill>
              <w14:schemeClr w14:val="tx1"/>
            </w14:solidFill>
          </w14:textFill>
        </w:rPr>
        <w:t>515）</w:t>
      </w:r>
    </w:p>
    <w:p>
      <w:pPr>
        <w:adjustRightInd w:val="0"/>
        <w:snapToGrid w:val="0"/>
        <w:spacing w:line="44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3.2 基金净值表现</w:t>
      </w:r>
      <w:r>
        <w:rPr>
          <w:rStyle w:val="31"/>
          <w:rFonts w:ascii="宋体" w:hAnsi="宋体"/>
          <w:b/>
          <w:color w:val="000000" w:themeColor="text1"/>
          <w:sz w:val="24"/>
          <w14:textFill>
            <w14:solidFill>
              <w14:schemeClr w14:val="tx1"/>
            </w14:solidFill>
          </w14:textFill>
        </w:rPr>
        <w:footnoteReference w:id="84"/>
      </w:r>
    </w:p>
    <w:p>
      <w:pPr>
        <w:adjustRightInd w:val="0"/>
        <w:snapToGrid w:val="0"/>
        <w:spacing w:line="440" w:lineRule="exact"/>
        <w:rPr>
          <w:rFonts w:ascii="宋体" w:hAnsi="宋体"/>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3.2.1</w:t>
      </w:r>
      <w:r>
        <w:rPr>
          <w:rFonts w:ascii="宋体" w:hAnsi="宋体"/>
          <w:b/>
          <w:color w:val="000000" w:themeColor="text1"/>
          <w:sz w:val="24"/>
          <w14:textFill>
            <w14:solidFill>
              <w14:schemeClr w14:val="tx1"/>
            </w14:solidFill>
          </w14:textFill>
        </w:rPr>
        <w:t>基金份额净值</w:t>
      </w:r>
      <w:r>
        <w:rPr>
          <w:rFonts w:hint="eastAsia" w:ascii="宋体" w:hAnsi="宋体"/>
          <w:b/>
          <w:color w:val="000000" w:themeColor="text1"/>
          <w:sz w:val="24"/>
          <w14:textFill>
            <w14:solidFill>
              <w14:schemeClr w14:val="tx1"/>
            </w14:solidFill>
          </w14:textFill>
        </w:rPr>
        <w:t>收益</w:t>
      </w:r>
      <w:r>
        <w:rPr>
          <w:rFonts w:ascii="宋体" w:hAnsi="宋体"/>
          <w:b/>
          <w:color w:val="000000" w:themeColor="text1"/>
          <w:sz w:val="24"/>
          <w14:textFill>
            <w14:solidFill>
              <w14:schemeClr w14:val="tx1"/>
            </w14:solidFill>
          </w14:textFill>
        </w:rPr>
        <w:t>率及其与同期业绩比较基准收益率的比较</w:t>
      </w:r>
      <w:r>
        <w:rPr>
          <w:rStyle w:val="31"/>
          <w:rFonts w:ascii="宋体" w:hAnsi="宋体"/>
          <w:b/>
          <w:color w:val="000000" w:themeColor="text1"/>
          <w:sz w:val="24"/>
          <w14:textFill>
            <w14:solidFill>
              <w14:schemeClr w14:val="tx1"/>
            </w14:solidFill>
          </w14:textFill>
        </w:rPr>
        <w:footnoteReference w:id="85"/>
      </w:r>
    </w:p>
    <w:tbl>
      <w:tblPr>
        <w:tblStyle w:val="32"/>
        <w:tblW w:w="91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275"/>
        <w:gridCol w:w="1418"/>
        <w:gridCol w:w="1417"/>
        <w:gridCol w:w="1418"/>
        <w:gridCol w:w="998"/>
        <w:gridCol w:w="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adjustRightInd w:val="0"/>
              <w:snapToGrid w:val="0"/>
              <w:spacing w:before="0" w:beforeAutospacing="0" w:after="0" w:afterAutospacing="0" w:line="380" w:lineRule="exact"/>
              <w:jc w:val="center"/>
              <w:rPr>
                <w:rFonts w:cs="Calibri"/>
                <w:color w:val="000000" w:themeColor="text1"/>
                <w:sz w:val="21"/>
                <w:szCs w:val="22"/>
                <w14:textFill>
                  <w14:solidFill>
                    <w14:schemeClr w14:val="tx1"/>
                  </w14:solidFill>
                </w14:textFill>
              </w:rPr>
            </w:pPr>
            <w:r>
              <w:rPr>
                <w:rFonts w:hint="eastAsia" w:cs="Calibri"/>
                <w:color w:val="000000" w:themeColor="text1"/>
                <w:sz w:val="21"/>
                <w:szCs w:val="22"/>
                <w14:textFill>
                  <w14:solidFill>
                    <w14:schemeClr w14:val="tx1"/>
                  </w14:solidFill>
                </w14:textFill>
              </w:rPr>
              <w:t>阶段</w:t>
            </w:r>
          </w:p>
        </w:tc>
        <w:tc>
          <w:tcPr>
            <w:tcW w:w="1275" w:type="dxa"/>
            <w:vAlign w:val="center"/>
          </w:tcPr>
          <w:p>
            <w:pPr>
              <w:pStyle w:val="24"/>
              <w:adjustRightInd w:val="0"/>
              <w:snapToGrid w:val="0"/>
              <w:spacing w:before="0" w:beforeAutospacing="0" w:after="0" w:afterAutospacing="0" w:line="380" w:lineRule="exact"/>
              <w:jc w:val="center"/>
              <w:rPr>
                <w:rFonts w:cs="Calibri"/>
                <w:color w:val="000000" w:themeColor="text1"/>
                <w:sz w:val="21"/>
                <w:szCs w:val="22"/>
                <w14:textFill>
                  <w14:solidFill>
                    <w14:schemeClr w14:val="tx1"/>
                  </w14:solidFill>
                </w14:textFill>
              </w:rPr>
            </w:pPr>
            <w:r>
              <w:rPr>
                <w:rFonts w:hint="eastAsia" w:cs="Calibri"/>
                <w:color w:val="000000" w:themeColor="text1"/>
                <w:sz w:val="21"/>
                <w:szCs w:val="22"/>
                <w14:textFill>
                  <w14:solidFill>
                    <w14:schemeClr w14:val="tx1"/>
                  </w14:solidFill>
                </w14:textFill>
              </w:rPr>
              <w:t>净值收益率①</w:t>
            </w:r>
          </w:p>
        </w:tc>
        <w:tc>
          <w:tcPr>
            <w:tcW w:w="1418" w:type="dxa"/>
            <w:vAlign w:val="center"/>
          </w:tcPr>
          <w:p>
            <w:pPr>
              <w:pStyle w:val="24"/>
              <w:adjustRightInd w:val="0"/>
              <w:snapToGrid w:val="0"/>
              <w:spacing w:before="0" w:beforeAutospacing="0" w:after="0" w:afterAutospacing="0" w:line="380" w:lineRule="exact"/>
              <w:jc w:val="center"/>
              <w:rPr>
                <w:rFonts w:cs="Calibri"/>
                <w:color w:val="000000" w:themeColor="text1"/>
                <w:sz w:val="21"/>
                <w:szCs w:val="22"/>
                <w14:textFill>
                  <w14:solidFill>
                    <w14:schemeClr w14:val="tx1"/>
                  </w14:solidFill>
                </w14:textFill>
              </w:rPr>
            </w:pPr>
            <w:r>
              <w:rPr>
                <w:rFonts w:hint="eastAsia" w:cs="Calibri"/>
                <w:color w:val="000000" w:themeColor="text1"/>
                <w:sz w:val="21"/>
                <w:szCs w:val="22"/>
                <w14:textFill>
                  <w14:solidFill>
                    <w14:schemeClr w14:val="tx1"/>
                  </w14:solidFill>
                </w14:textFill>
              </w:rPr>
              <w:t>净值收益率标准差②</w:t>
            </w:r>
          </w:p>
        </w:tc>
        <w:tc>
          <w:tcPr>
            <w:tcW w:w="1417" w:type="dxa"/>
            <w:vAlign w:val="center"/>
          </w:tcPr>
          <w:p>
            <w:pPr>
              <w:pStyle w:val="24"/>
              <w:adjustRightInd w:val="0"/>
              <w:snapToGrid w:val="0"/>
              <w:spacing w:before="0" w:beforeAutospacing="0" w:after="0" w:afterAutospacing="0" w:line="380" w:lineRule="exact"/>
              <w:jc w:val="center"/>
              <w:rPr>
                <w:rFonts w:cs="Calibri"/>
                <w:color w:val="000000" w:themeColor="text1"/>
                <w:sz w:val="21"/>
                <w:szCs w:val="22"/>
                <w14:textFill>
                  <w14:solidFill>
                    <w14:schemeClr w14:val="tx1"/>
                  </w14:solidFill>
                </w14:textFill>
              </w:rPr>
            </w:pPr>
            <w:r>
              <w:rPr>
                <w:rFonts w:hint="eastAsia" w:cs="Calibri"/>
                <w:color w:val="000000" w:themeColor="text1"/>
                <w:sz w:val="21"/>
                <w:szCs w:val="22"/>
                <w14:textFill>
                  <w14:solidFill>
                    <w14:schemeClr w14:val="tx1"/>
                  </w14:solidFill>
                </w14:textFill>
              </w:rPr>
              <w:t>业绩比较基准收益率③</w:t>
            </w:r>
          </w:p>
        </w:tc>
        <w:tc>
          <w:tcPr>
            <w:tcW w:w="1418" w:type="dxa"/>
            <w:vAlign w:val="center"/>
          </w:tcPr>
          <w:p>
            <w:pPr>
              <w:pStyle w:val="24"/>
              <w:adjustRightInd w:val="0"/>
              <w:snapToGrid w:val="0"/>
              <w:spacing w:before="0" w:beforeAutospacing="0" w:after="0" w:afterAutospacing="0" w:line="380" w:lineRule="exact"/>
              <w:jc w:val="center"/>
              <w:rPr>
                <w:rFonts w:cs="Calibri"/>
                <w:color w:val="000000" w:themeColor="text1"/>
                <w:sz w:val="21"/>
                <w:szCs w:val="22"/>
                <w14:textFill>
                  <w14:solidFill>
                    <w14:schemeClr w14:val="tx1"/>
                  </w14:solidFill>
                </w14:textFill>
              </w:rPr>
            </w:pPr>
            <w:r>
              <w:rPr>
                <w:rFonts w:hint="eastAsia" w:cs="Calibri"/>
                <w:color w:val="000000" w:themeColor="text1"/>
                <w:sz w:val="21"/>
                <w:szCs w:val="22"/>
                <w14:textFill>
                  <w14:solidFill>
                    <w14:schemeClr w14:val="tx1"/>
                  </w14:solidFill>
                </w14:textFill>
              </w:rPr>
              <w:t>业绩比较基准收益率标准差④</w:t>
            </w:r>
          </w:p>
        </w:tc>
        <w:tc>
          <w:tcPr>
            <w:tcW w:w="998" w:type="dxa"/>
            <w:vAlign w:val="center"/>
          </w:tcPr>
          <w:p>
            <w:pPr>
              <w:pStyle w:val="24"/>
              <w:adjustRightInd w:val="0"/>
              <w:snapToGrid w:val="0"/>
              <w:spacing w:before="0" w:beforeAutospacing="0" w:after="0" w:afterAutospacing="0" w:line="380" w:lineRule="exact"/>
              <w:jc w:val="center"/>
              <w:rPr>
                <w:rFonts w:cs="Calibri"/>
                <w:color w:val="000000" w:themeColor="text1"/>
                <w:sz w:val="21"/>
                <w:szCs w:val="22"/>
                <w14:textFill>
                  <w14:solidFill>
                    <w14:schemeClr w14:val="tx1"/>
                  </w14:solidFill>
                </w14:textFill>
              </w:rPr>
            </w:pPr>
            <w:r>
              <w:rPr>
                <w:rFonts w:hint="eastAsia" w:cs="Calibri"/>
                <w:color w:val="000000" w:themeColor="text1"/>
                <w:sz w:val="21"/>
                <w:szCs w:val="22"/>
                <w14:textFill>
                  <w14:solidFill>
                    <w14:schemeClr w14:val="tx1"/>
                  </w14:solidFill>
                </w14:textFill>
              </w:rPr>
              <w:t>①-③</w:t>
            </w:r>
          </w:p>
        </w:tc>
        <w:tc>
          <w:tcPr>
            <w:tcW w:w="970" w:type="dxa"/>
            <w:vAlign w:val="center"/>
          </w:tcPr>
          <w:p>
            <w:pPr>
              <w:pStyle w:val="24"/>
              <w:adjustRightInd w:val="0"/>
              <w:snapToGrid w:val="0"/>
              <w:spacing w:before="0" w:beforeAutospacing="0" w:after="0" w:afterAutospacing="0" w:line="380" w:lineRule="exact"/>
              <w:jc w:val="center"/>
              <w:rPr>
                <w:rFonts w:cs="Calibri"/>
                <w:color w:val="000000" w:themeColor="text1"/>
                <w:sz w:val="21"/>
                <w:szCs w:val="22"/>
                <w14:textFill>
                  <w14:solidFill>
                    <w14:schemeClr w14:val="tx1"/>
                  </w14:solidFill>
                </w14:textFill>
              </w:rPr>
            </w:pPr>
            <w:r>
              <w:rPr>
                <w:rFonts w:hint="eastAsia" w:cs="Calibri"/>
                <w:color w:val="000000" w:themeColor="text1"/>
                <w:sz w:val="21"/>
                <w:szCs w:val="22"/>
                <w14:textFill>
                  <w14:solidFill>
                    <w14:schemeClr w14:val="tx1"/>
                  </w14:solidFill>
                </w14:textFill>
              </w:rPr>
              <w:t>②-④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adjustRightInd w:val="0"/>
              <w:snapToGrid w:val="0"/>
              <w:spacing w:line="400" w:lineRule="exact"/>
              <w:jc w:val="cente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（0518）</w:t>
            </w:r>
          </w:p>
        </w:tc>
        <w:tc>
          <w:tcPr>
            <w:tcW w:w="1275" w:type="dxa"/>
            <w:vAlign w:val="center"/>
          </w:tcPr>
          <w:p>
            <w:pPr>
              <w:adjustRightInd w:val="0"/>
              <w:snapToGrid w:val="0"/>
              <w:spacing w:line="400" w:lineRule="exact"/>
              <w:jc w:val="cente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（1736）</w:t>
            </w:r>
          </w:p>
        </w:tc>
        <w:tc>
          <w:tcPr>
            <w:tcW w:w="1418" w:type="dxa"/>
            <w:vAlign w:val="center"/>
          </w:tcPr>
          <w:p>
            <w:pPr>
              <w:adjustRightInd w:val="0"/>
              <w:snapToGrid w:val="0"/>
              <w:spacing w:line="400" w:lineRule="exact"/>
              <w:jc w:val="cente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（1737）</w:t>
            </w:r>
          </w:p>
        </w:tc>
        <w:tc>
          <w:tcPr>
            <w:tcW w:w="1417" w:type="dxa"/>
            <w:vAlign w:val="center"/>
          </w:tcPr>
          <w:p>
            <w:pPr>
              <w:adjustRightInd w:val="0"/>
              <w:snapToGrid w:val="0"/>
              <w:spacing w:line="400" w:lineRule="exact"/>
              <w:jc w:val="cente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（0521）</w:t>
            </w:r>
          </w:p>
        </w:tc>
        <w:tc>
          <w:tcPr>
            <w:tcW w:w="1418" w:type="dxa"/>
            <w:vAlign w:val="center"/>
          </w:tcPr>
          <w:p>
            <w:pPr>
              <w:adjustRightInd w:val="0"/>
              <w:snapToGrid w:val="0"/>
              <w:spacing w:line="400" w:lineRule="exact"/>
              <w:jc w:val="cente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（0522）</w:t>
            </w:r>
          </w:p>
        </w:tc>
        <w:tc>
          <w:tcPr>
            <w:tcW w:w="998" w:type="dxa"/>
            <w:vAlign w:val="center"/>
          </w:tcPr>
          <w:p>
            <w:pPr>
              <w:adjustRightInd w:val="0"/>
              <w:snapToGrid w:val="0"/>
              <w:spacing w:line="400" w:lineRule="exact"/>
              <w:jc w:val="cente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（1738）</w:t>
            </w:r>
          </w:p>
        </w:tc>
        <w:tc>
          <w:tcPr>
            <w:tcW w:w="970" w:type="dxa"/>
            <w:vAlign w:val="center"/>
          </w:tcPr>
          <w:p>
            <w:pPr>
              <w:adjustRightInd w:val="0"/>
              <w:snapToGrid w:val="0"/>
              <w:spacing w:line="400" w:lineRule="exact"/>
              <w:jc w:val="cente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（1739）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w:t>
            </w:r>
            <w:r>
              <w:rPr>
                <w:rFonts w:ascii="方正仿宋简体" w:eastAsia="方正仿宋简体" w:cs="Calibri"/>
                <w:color w:val="000000" w:themeColor="text1"/>
                <w:szCs w:val="22"/>
                <w14:textFill>
                  <w14:solidFill>
                    <w14:schemeClr w14:val="tx1"/>
                  </w14:solidFill>
                </w14:textFill>
              </w:rPr>
              <w:t>三个月</w:t>
            </w:r>
          </w:p>
        </w:tc>
        <w:tc>
          <w:tcPr>
            <w:tcW w:w="1275" w:type="dxa"/>
            <w:vAlign w:val="center"/>
          </w:tcPr>
          <w:p>
            <w:pPr>
              <w:pStyle w:val="24"/>
              <w:jc w:val="center"/>
              <w:rPr>
                <w:rFonts w:cs="Calibri"/>
                <w:color w:val="000000" w:themeColor="text1"/>
                <w:sz w:val="18"/>
                <w:szCs w:val="22"/>
                <w14:textFill>
                  <w14:solidFill>
                    <w14:schemeClr w14:val="tx1"/>
                  </w14:solidFill>
                </w14:textFill>
              </w:rPr>
            </w:pPr>
          </w:p>
        </w:tc>
        <w:tc>
          <w:tcPr>
            <w:tcW w:w="1418" w:type="dxa"/>
            <w:vAlign w:val="center"/>
          </w:tcPr>
          <w:p>
            <w:pPr>
              <w:pStyle w:val="24"/>
              <w:jc w:val="center"/>
              <w:rPr>
                <w:rFonts w:cs="Calibri"/>
                <w:color w:val="000000" w:themeColor="text1"/>
                <w:sz w:val="18"/>
                <w:szCs w:val="22"/>
                <w14:textFill>
                  <w14:solidFill>
                    <w14:schemeClr w14:val="tx1"/>
                  </w14:solidFill>
                </w14:textFill>
              </w:rPr>
            </w:pPr>
          </w:p>
        </w:tc>
        <w:tc>
          <w:tcPr>
            <w:tcW w:w="1417" w:type="dxa"/>
            <w:vAlign w:val="center"/>
          </w:tcPr>
          <w:p>
            <w:pPr>
              <w:pStyle w:val="24"/>
              <w:jc w:val="center"/>
              <w:rPr>
                <w:rFonts w:cs="Calibri"/>
                <w:color w:val="000000" w:themeColor="text1"/>
                <w:sz w:val="18"/>
                <w:szCs w:val="22"/>
                <w14:textFill>
                  <w14:solidFill>
                    <w14:schemeClr w14:val="tx1"/>
                  </w14:solidFill>
                </w14:textFill>
              </w:rPr>
            </w:pPr>
          </w:p>
        </w:tc>
        <w:tc>
          <w:tcPr>
            <w:tcW w:w="1418" w:type="dxa"/>
            <w:vAlign w:val="center"/>
          </w:tcPr>
          <w:p>
            <w:pPr>
              <w:pStyle w:val="24"/>
              <w:jc w:val="center"/>
              <w:rPr>
                <w:rFonts w:cs="Calibri"/>
                <w:color w:val="000000" w:themeColor="text1"/>
                <w:sz w:val="18"/>
                <w:szCs w:val="22"/>
                <w14:textFill>
                  <w14:solidFill>
                    <w14:schemeClr w14:val="tx1"/>
                  </w14:solidFill>
                </w14:textFill>
              </w:rPr>
            </w:pPr>
          </w:p>
        </w:tc>
        <w:tc>
          <w:tcPr>
            <w:tcW w:w="998" w:type="dxa"/>
            <w:vAlign w:val="center"/>
          </w:tcPr>
          <w:p>
            <w:pPr>
              <w:pStyle w:val="24"/>
              <w:jc w:val="center"/>
              <w:rPr>
                <w:rFonts w:cs="Calibri"/>
                <w:color w:val="000000" w:themeColor="text1"/>
                <w:sz w:val="18"/>
                <w:szCs w:val="22"/>
                <w14:textFill>
                  <w14:solidFill>
                    <w14:schemeClr w14:val="tx1"/>
                  </w14:solidFill>
                </w14:textFill>
              </w:rPr>
            </w:pPr>
          </w:p>
        </w:tc>
        <w:tc>
          <w:tcPr>
            <w:tcW w:w="970"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过去六</w:t>
            </w:r>
            <w:r>
              <w:rPr>
                <w:rFonts w:ascii="方正仿宋简体" w:eastAsia="方正仿宋简体" w:cs="Calibri"/>
                <w:color w:val="000000" w:themeColor="text1"/>
                <w:szCs w:val="22"/>
                <w14:textFill>
                  <w14:solidFill>
                    <w14:schemeClr w14:val="tx1"/>
                  </w14:solidFill>
                </w14:textFill>
              </w:rPr>
              <w:t>个月</w:t>
            </w:r>
          </w:p>
        </w:tc>
        <w:tc>
          <w:tcPr>
            <w:tcW w:w="1275" w:type="dxa"/>
            <w:vAlign w:val="center"/>
          </w:tcPr>
          <w:p>
            <w:pPr>
              <w:pStyle w:val="24"/>
              <w:jc w:val="center"/>
              <w:rPr>
                <w:rFonts w:cs="Calibri"/>
                <w:color w:val="000000" w:themeColor="text1"/>
                <w:sz w:val="18"/>
                <w:szCs w:val="22"/>
                <w14:textFill>
                  <w14:solidFill>
                    <w14:schemeClr w14:val="tx1"/>
                  </w14:solidFill>
                </w14:textFill>
              </w:rPr>
            </w:pPr>
          </w:p>
        </w:tc>
        <w:tc>
          <w:tcPr>
            <w:tcW w:w="1418" w:type="dxa"/>
            <w:vAlign w:val="center"/>
          </w:tcPr>
          <w:p>
            <w:pPr>
              <w:pStyle w:val="24"/>
              <w:jc w:val="center"/>
              <w:rPr>
                <w:rFonts w:cs="Calibri"/>
                <w:color w:val="000000" w:themeColor="text1"/>
                <w:sz w:val="18"/>
                <w:szCs w:val="22"/>
                <w14:textFill>
                  <w14:solidFill>
                    <w14:schemeClr w14:val="tx1"/>
                  </w14:solidFill>
                </w14:textFill>
              </w:rPr>
            </w:pPr>
          </w:p>
        </w:tc>
        <w:tc>
          <w:tcPr>
            <w:tcW w:w="1417" w:type="dxa"/>
            <w:vAlign w:val="center"/>
          </w:tcPr>
          <w:p>
            <w:pPr>
              <w:pStyle w:val="24"/>
              <w:jc w:val="center"/>
              <w:rPr>
                <w:rFonts w:cs="Calibri"/>
                <w:color w:val="000000" w:themeColor="text1"/>
                <w:sz w:val="18"/>
                <w:szCs w:val="22"/>
                <w14:textFill>
                  <w14:solidFill>
                    <w14:schemeClr w14:val="tx1"/>
                  </w14:solidFill>
                </w14:textFill>
              </w:rPr>
            </w:pPr>
          </w:p>
        </w:tc>
        <w:tc>
          <w:tcPr>
            <w:tcW w:w="1418" w:type="dxa"/>
            <w:vAlign w:val="center"/>
          </w:tcPr>
          <w:p>
            <w:pPr>
              <w:pStyle w:val="24"/>
              <w:jc w:val="center"/>
              <w:rPr>
                <w:rFonts w:cs="Calibri"/>
                <w:color w:val="000000" w:themeColor="text1"/>
                <w:sz w:val="18"/>
                <w:szCs w:val="22"/>
                <w14:textFill>
                  <w14:solidFill>
                    <w14:schemeClr w14:val="tx1"/>
                  </w14:solidFill>
                </w14:textFill>
              </w:rPr>
            </w:pPr>
          </w:p>
        </w:tc>
        <w:tc>
          <w:tcPr>
            <w:tcW w:w="998" w:type="dxa"/>
            <w:vAlign w:val="center"/>
          </w:tcPr>
          <w:p>
            <w:pPr>
              <w:pStyle w:val="24"/>
              <w:jc w:val="center"/>
              <w:rPr>
                <w:rFonts w:cs="Calibri"/>
                <w:color w:val="000000" w:themeColor="text1"/>
                <w:sz w:val="18"/>
                <w:szCs w:val="22"/>
                <w14:textFill>
                  <w14:solidFill>
                    <w14:schemeClr w14:val="tx1"/>
                  </w14:solidFill>
                </w14:textFill>
              </w:rPr>
            </w:pPr>
          </w:p>
        </w:tc>
        <w:tc>
          <w:tcPr>
            <w:tcW w:w="970"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过去一年</w:t>
            </w:r>
          </w:p>
        </w:tc>
        <w:tc>
          <w:tcPr>
            <w:tcW w:w="1275" w:type="dxa"/>
            <w:vAlign w:val="center"/>
          </w:tcPr>
          <w:p>
            <w:pPr>
              <w:pStyle w:val="24"/>
              <w:jc w:val="center"/>
              <w:rPr>
                <w:rFonts w:cs="Calibri"/>
                <w:color w:val="000000" w:themeColor="text1"/>
                <w:sz w:val="18"/>
                <w:szCs w:val="22"/>
                <w14:textFill>
                  <w14:solidFill>
                    <w14:schemeClr w14:val="tx1"/>
                  </w14:solidFill>
                </w14:textFill>
              </w:rPr>
            </w:pPr>
          </w:p>
        </w:tc>
        <w:tc>
          <w:tcPr>
            <w:tcW w:w="1418" w:type="dxa"/>
            <w:vAlign w:val="center"/>
          </w:tcPr>
          <w:p>
            <w:pPr>
              <w:pStyle w:val="24"/>
              <w:jc w:val="center"/>
              <w:rPr>
                <w:rFonts w:cs="Calibri"/>
                <w:color w:val="000000" w:themeColor="text1"/>
                <w:sz w:val="18"/>
                <w:szCs w:val="22"/>
                <w14:textFill>
                  <w14:solidFill>
                    <w14:schemeClr w14:val="tx1"/>
                  </w14:solidFill>
                </w14:textFill>
              </w:rPr>
            </w:pPr>
          </w:p>
        </w:tc>
        <w:tc>
          <w:tcPr>
            <w:tcW w:w="1417" w:type="dxa"/>
            <w:vAlign w:val="center"/>
          </w:tcPr>
          <w:p>
            <w:pPr>
              <w:pStyle w:val="24"/>
              <w:jc w:val="center"/>
              <w:rPr>
                <w:rFonts w:cs="Calibri"/>
                <w:color w:val="000000" w:themeColor="text1"/>
                <w:sz w:val="18"/>
                <w:szCs w:val="22"/>
                <w14:textFill>
                  <w14:solidFill>
                    <w14:schemeClr w14:val="tx1"/>
                  </w14:solidFill>
                </w14:textFill>
              </w:rPr>
            </w:pPr>
          </w:p>
        </w:tc>
        <w:tc>
          <w:tcPr>
            <w:tcW w:w="1418" w:type="dxa"/>
            <w:vAlign w:val="center"/>
          </w:tcPr>
          <w:p>
            <w:pPr>
              <w:pStyle w:val="24"/>
              <w:jc w:val="center"/>
              <w:rPr>
                <w:rFonts w:cs="Calibri"/>
                <w:color w:val="000000" w:themeColor="text1"/>
                <w:sz w:val="18"/>
                <w:szCs w:val="22"/>
                <w14:textFill>
                  <w14:solidFill>
                    <w14:schemeClr w14:val="tx1"/>
                  </w14:solidFill>
                </w14:textFill>
              </w:rPr>
            </w:pPr>
          </w:p>
        </w:tc>
        <w:tc>
          <w:tcPr>
            <w:tcW w:w="998" w:type="dxa"/>
            <w:vAlign w:val="center"/>
          </w:tcPr>
          <w:p>
            <w:pPr>
              <w:pStyle w:val="24"/>
              <w:jc w:val="center"/>
              <w:rPr>
                <w:rFonts w:cs="Calibri"/>
                <w:color w:val="000000" w:themeColor="text1"/>
                <w:sz w:val="18"/>
                <w:szCs w:val="22"/>
                <w14:textFill>
                  <w14:solidFill>
                    <w14:schemeClr w14:val="tx1"/>
                  </w14:solidFill>
                </w14:textFill>
              </w:rPr>
            </w:pPr>
          </w:p>
        </w:tc>
        <w:tc>
          <w:tcPr>
            <w:tcW w:w="970"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过去三年</w:t>
            </w:r>
          </w:p>
        </w:tc>
        <w:tc>
          <w:tcPr>
            <w:tcW w:w="1275" w:type="dxa"/>
            <w:vAlign w:val="center"/>
          </w:tcPr>
          <w:p>
            <w:pPr>
              <w:pStyle w:val="24"/>
              <w:jc w:val="center"/>
              <w:rPr>
                <w:rFonts w:cs="Calibri"/>
                <w:color w:val="000000" w:themeColor="text1"/>
                <w:sz w:val="18"/>
                <w:szCs w:val="22"/>
                <w14:textFill>
                  <w14:solidFill>
                    <w14:schemeClr w14:val="tx1"/>
                  </w14:solidFill>
                </w14:textFill>
              </w:rPr>
            </w:pPr>
          </w:p>
        </w:tc>
        <w:tc>
          <w:tcPr>
            <w:tcW w:w="1418" w:type="dxa"/>
            <w:vAlign w:val="center"/>
          </w:tcPr>
          <w:p>
            <w:pPr>
              <w:pStyle w:val="24"/>
              <w:jc w:val="center"/>
              <w:rPr>
                <w:rFonts w:cs="Calibri"/>
                <w:color w:val="000000" w:themeColor="text1"/>
                <w:sz w:val="18"/>
                <w:szCs w:val="22"/>
                <w14:textFill>
                  <w14:solidFill>
                    <w14:schemeClr w14:val="tx1"/>
                  </w14:solidFill>
                </w14:textFill>
              </w:rPr>
            </w:pPr>
          </w:p>
        </w:tc>
        <w:tc>
          <w:tcPr>
            <w:tcW w:w="1417" w:type="dxa"/>
            <w:vAlign w:val="center"/>
          </w:tcPr>
          <w:p>
            <w:pPr>
              <w:pStyle w:val="24"/>
              <w:jc w:val="center"/>
              <w:rPr>
                <w:rFonts w:cs="Calibri"/>
                <w:color w:val="000000" w:themeColor="text1"/>
                <w:sz w:val="18"/>
                <w:szCs w:val="22"/>
                <w14:textFill>
                  <w14:solidFill>
                    <w14:schemeClr w14:val="tx1"/>
                  </w14:solidFill>
                </w14:textFill>
              </w:rPr>
            </w:pPr>
          </w:p>
        </w:tc>
        <w:tc>
          <w:tcPr>
            <w:tcW w:w="1418" w:type="dxa"/>
            <w:vAlign w:val="center"/>
          </w:tcPr>
          <w:p>
            <w:pPr>
              <w:pStyle w:val="24"/>
              <w:jc w:val="center"/>
              <w:rPr>
                <w:rFonts w:cs="Calibri"/>
                <w:color w:val="000000" w:themeColor="text1"/>
                <w:sz w:val="18"/>
                <w:szCs w:val="22"/>
                <w14:textFill>
                  <w14:solidFill>
                    <w14:schemeClr w14:val="tx1"/>
                  </w14:solidFill>
                </w14:textFill>
              </w:rPr>
            </w:pPr>
          </w:p>
        </w:tc>
        <w:tc>
          <w:tcPr>
            <w:tcW w:w="998" w:type="dxa"/>
            <w:vAlign w:val="center"/>
          </w:tcPr>
          <w:p>
            <w:pPr>
              <w:pStyle w:val="24"/>
              <w:jc w:val="center"/>
              <w:rPr>
                <w:rFonts w:cs="Calibri"/>
                <w:color w:val="000000" w:themeColor="text1"/>
                <w:sz w:val="18"/>
                <w:szCs w:val="22"/>
                <w14:textFill>
                  <w14:solidFill>
                    <w14:schemeClr w14:val="tx1"/>
                  </w14:solidFill>
                </w14:textFill>
              </w:rPr>
            </w:pPr>
          </w:p>
        </w:tc>
        <w:tc>
          <w:tcPr>
            <w:tcW w:w="970"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过去五年</w:t>
            </w:r>
          </w:p>
        </w:tc>
        <w:tc>
          <w:tcPr>
            <w:tcW w:w="1275" w:type="dxa"/>
            <w:vAlign w:val="center"/>
          </w:tcPr>
          <w:p>
            <w:pPr>
              <w:pStyle w:val="24"/>
              <w:jc w:val="center"/>
              <w:rPr>
                <w:rFonts w:cs="Calibri"/>
                <w:color w:val="000000" w:themeColor="text1"/>
                <w:sz w:val="18"/>
                <w:szCs w:val="22"/>
                <w14:textFill>
                  <w14:solidFill>
                    <w14:schemeClr w14:val="tx1"/>
                  </w14:solidFill>
                </w14:textFill>
              </w:rPr>
            </w:pPr>
          </w:p>
        </w:tc>
        <w:tc>
          <w:tcPr>
            <w:tcW w:w="1418" w:type="dxa"/>
            <w:vAlign w:val="center"/>
          </w:tcPr>
          <w:p>
            <w:pPr>
              <w:pStyle w:val="24"/>
              <w:jc w:val="center"/>
              <w:rPr>
                <w:rFonts w:cs="Calibri"/>
                <w:color w:val="000000" w:themeColor="text1"/>
                <w:sz w:val="18"/>
                <w:szCs w:val="22"/>
                <w14:textFill>
                  <w14:solidFill>
                    <w14:schemeClr w14:val="tx1"/>
                  </w14:solidFill>
                </w14:textFill>
              </w:rPr>
            </w:pPr>
          </w:p>
        </w:tc>
        <w:tc>
          <w:tcPr>
            <w:tcW w:w="1417" w:type="dxa"/>
            <w:vAlign w:val="center"/>
          </w:tcPr>
          <w:p>
            <w:pPr>
              <w:pStyle w:val="24"/>
              <w:jc w:val="center"/>
              <w:rPr>
                <w:rFonts w:cs="Calibri"/>
                <w:color w:val="000000" w:themeColor="text1"/>
                <w:sz w:val="18"/>
                <w:szCs w:val="22"/>
                <w14:textFill>
                  <w14:solidFill>
                    <w14:schemeClr w14:val="tx1"/>
                  </w14:solidFill>
                </w14:textFill>
              </w:rPr>
            </w:pPr>
          </w:p>
        </w:tc>
        <w:tc>
          <w:tcPr>
            <w:tcW w:w="1418" w:type="dxa"/>
            <w:vAlign w:val="center"/>
          </w:tcPr>
          <w:p>
            <w:pPr>
              <w:pStyle w:val="24"/>
              <w:jc w:val="center"/>
              <w:rPr>
                <w:rFonts w:cs="Calibri"/>
                <w:color w:val="000000" w:themeColor="text1"/>
                <w:sz w:val="18"/>
                <w:szCs w:val="22"/>
                <w14:textFill>
                  <w14:solidFill>
                    <w14:schemeClr w14:val="tx1"/>
                  </w14:solidFill>
                </w14:textFill>
              </w:rPr>
            </w:pPr>
          </w:p>
        </w:tc>
        <w:tc>
          <w:tcPr>
            <w:tcW w:w="998" w:type="dxa"/>
            <w:vAlign w:val="center"/>
          </w:tcPr>
          <w:p>
            <w:pPr>
              <w:pStyle w:val="24"/>
              <w:jc w:val="center"/>
              <w:rPr>
                <w:rFonts w:cs="Calibri"/>
                <w:color w:val="000000" w:themeColor="text1"/>
                <w:sz w:val="18"/>
                <w:szCs w:val="22"/>
                <w14:textFill>
                  <w14:solidFill>
                    <w14:schemeClr w14:val="tx1"/>
                  </w14:solidFill>
                </w14:textFill>
              </w:rPr>
            </w:pPr>
          </w:p>
        </w:tc>
        <w:tc>
          <w:tcPr>
            <w:tcW w:w="970"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自基金</w:t>
            </w:r>
            <w:r>
              <w:rPr>
                <w:rFonts w:ascii="方正仿宋简体" w:eastAsia="方正仿宋简体" w:cs="Calibri"/>
                <w:color w:val="000000" w:themeColor="text1"/>
                <w:szCs w:val="22"/>
                <w14:textFill>
                  <w14:solidFill>
                    <w14:schemeClr w14:val="tx1"/>
                  </w14:solidFill>
                </w14:textFill>
              </w:rPr>
              <w:t>合同</w:t>
            </w:r>
            <w:r>
              <w:rPr>
                <w:rFonts w:hint="eastAsia" w:ascii="方正仿宋简体" w:eastAsia="方正仿宋简体" w:cs="Calibri"/>
                <w:color w:val="000000" w:themeColor="text1"/>
                <w:szCs w:val="22"/>
                <w14:textFill>
                  <w14:solidFill>
                    <w14:schemeClr w14:val="tx1"/>
                  </w14:solidFill>
                </w14:textFill>
              </w:rPr>
              <w:t>生效起</w:t>
            </w:r>
            <w:r>
              <w:rPr>
                <w:rFonts w:ascii="方正仿宋简体" w:eastAsia="方正仿宋简体" w:cs="Calibri"/>
                <w:color w:val="000000" w:themeColor="text1"/>
                <w:szCs w:val="22"/>
                <w14:textFill>
                  <w14:solidFill>
                    <w14:schemeClr w14:val="tx1"/>
                  </w14:solidFill>
                </w14:textFill>
              </w:rPr>
              <w:t>至今</w:t>
            </w:r>
          </w:p>
        </w:tc>
        <w:tc>
          <w:tcPr>
            <w:tcW w:w="1275" w:type="dxa"/>
            <w:vAlign w:val="center"/>
          </w:tcPr>
          <w:p>
            <w:pPr>
              <w:pStyle w:val="24"/>
              <w:jc w:val="center"/>
              <w:rPr>
                <w:rFonts w:cs="Calibri"/>
                <w:color w:val="000000" w:themeColor="text1"/>
                <w:sz w:val="18"/>
                <w:szCs w:val="22"/>
                <w14:textFill>
                  <w14:solidFill>
                    <w14:schemeClr w14:val="tx1"/>
                  </w14:solidFill>
                </w14:textFill>
              </w:rPr>
            </w:pPr>
          </w:p>
        </w:tc>
        <w:tc>
          <w:tcPr>
            <w:tcW w:w="1418" w:type="dxa"/>
            <w:vAlign w:val="center"/>
          </w:tcPr>
          <w:p>
            <w:pPr>
              <w:pStyle w:val="24"/>
              <w:jc w:val="center"/>
              <w:rPr>
                <w:rFonts w:cs="Calibri"/>
                <w:color w:val="000000" w:themeColor="text1"/>
                <w:sz w:val="18"/>
                <w:szCs w:val="22"/>
                <w14:textFill>
                  <w14:solidFill>
                    <w14:schemeClr w14:val="tx1"/>
                  </w14:solidFill>
                </w14:textFill>
              </w:rPr>
            </w:pPr>
          </w:p>
        </w:tc>
        <w:tc>
          <w:tcPr>
            <w:tcW w:w="1417" w:type="dxa"/>
            <w:vAlign w:val="center"/>
          </w:tcPr>
          <w:p>
            <w:pPr>
              <w:pStyle w:val="24"/>
              <w:jc w:val="center"/>
              <w:rPr>
                <w:rFonts w:cs="Calibri"/>
                <w:color w:val="000000" w:themeColor="text1"/>
                <w:sz w:val="18"/>
                <w:szCs w:val="22"/>
                <w14:textFill>
                  <w14:solidFill>
                    <w14:schemeClr w14:val="tx1"/>
                  </w14:solidFill>
                </w14:textFill>
              </w:rPr>
            </w:pPr>
          </w:p>
        </w:tc>
        <w:tc>
          <w:tcPr>
            <w:tcW w:w="1418" w:type="dxa"/>
            <w:vAlign w:val="center"/>
          </w:tcPr>
          <w:p>
            <w:pPr>
              <w:pStyle w:val="24"/>
              <w:jc w:val="center"/>
              <w:rPr>
                <w:rFonts w:cs="Calibri"/>
                <w:color w:val="000000" w:themeColor="text1"/>
                <w:sz w:val="18"/>
                <w:szCs w:val="22"/>
                <w14:textFill>
                  <w14:solidFill>
                    <w14:schemeClr w14:val="tx1"/>
                  </w14:solidFill>
                </w14:textFill>
              </w:rPr>
            </w:pPr>
          </w:p>
        </w:tc>
        <w:tc>
          <w:tcPr>
            <w:tcW w:w="998" w:type="dxa"/>
            <w:vAlign w:val="center"/>
          </w:tcPr>
          <w:p>
            <w:pPr>
              <w:pStyle w:val="24"/>
              <w:jc w:val="center"/>
              <w:rPr>
                <w:rFonts w:cs="Calibri"/>
                <w:color w:val="000000" w:themeColor="text1"/>
                <w:sz w:val="18"/>
                <w:szCs w:val="22"/>
                <w14:textFill>
                  <w14:solidFill>
                    <w14:schemeClr w14:val="tx1"/>
                  </w14:solidFill>
                </w14:textFill>
              </w:rPr>
            </w:pPr>
          </w:p>
        </w:tc>
        <w:tc>
          <w:tcPr>
            <w:tcW w:w="970" w:type="dxa"/>
            <w:vAlign w:val="center"/>
          </w:tcPr>
          <w:p>
            <w:pPr>
              <w:pStyle w:val="24"/>
              <w:jc w:val="center"/>
              <w:rPr>
                <w:rFonts w:cs="Calibri"/>
                <w:color w:val="000000" w:themeColor="text1"/>
                <w:sz w:val="18"/>
                <w:szCs w:val="22"/>
                <w14:textFill>
                  <w14:solidFill>
                    <w14:schemeClr w14:val="tx1"/>
                  </w14:solidFill>
                </w14:textFill>
              </w:rPr>
            </w:pPr>
          </w:p>
        </w:tc>
      </w:tr>
    </w:tbl>
    <w:p>
      <w:pPr>
        <w:adjustRightInd w:val="0"/>
        <w:snapToGrid w:val="0"/>
        <w:spacing w:line="34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Style w:val="31"/>
          <w:rFonts w:ascii="宋体" w:hAnsi="宋体"/>
          <w:color w:val="000000" w:themeColor="text1"/>
          <w:sz w:val="24"/>
          <w14:textFill>
            <w14:solidFill>
              <w14:schemeClr w14:val="tx1"/>
            </w14:solidFill>
          </w14:textFill>
        </w:rPr>
        <w:footnoteReference w:id="86"/>
      </w:r>
      <w:r>
        <w:rPr>
          <w:rFonts w:hint="eastAsia" w:ascii="宋体" w:hAnsi="宋体"/>
          <w:color w:val="000000" w:themeColor="text1"/>
          <w:sz w:val="24"/>
          <w14:textFill>
            <w14:solidFill>
              <w14:schemeClr w14:val="tx1"/>
            </w14:solidFill>
          </w14:textFill>
        </w:rPr>
        <w:t>：</w:t>
      </w:r>
      <w:r>
        <w:rPr>
          <w:rFonts w:hint="eastAsia" w:ascii="宋体" w:hAnsi="宋体" w:eastAsia="宋体"/>
          <w:color w:val="000000" w:themeColor="text1"/>
          <w:kern w:val="0"/>
          <w:sz w:val="18"/>
          <w14:textFill>
            <w14:solidFill>
              <w14:schemeClr w14:val="tx1"/>
            </w14:solidFill>
          </w14:textFill>
        </w:rPr>
        <w:t>（0525）</w:t>
      </w:r>
    </w:p>
    <w:p>
      <w:pPr>
        <w:adjustRightInd w:val="0"/>
        <w:snapToGrid w:val="0"/>
        <w:spacing w:line="340" w:lineRule="exact"/>
        <w:rPr>
          <w:rFonts w:ascii="宋体" w:hAnsi="宋体"/>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3.2.2 自基金合同生效以来基金累计净值收益率变动及其与同期业绩比较基准收益率变动的比较</w:t>
      </w:r>
      <w:r>
        <w:rPr>
          <w:rStyle w:val="31"/>
          <w:rFonts w:ascii="宋体" w:hAnsi="宋体"/>
          <w:b/>
          <w:color w:val="000000" w:themeColor="text1"/>
          <w:sz w:val="24"/>
          <w14:textFill>
            <w14:solidFill>
              <w14:schemeClr w14:val="tx1"/>
            </w14:solidFill>
          </w14:textFill>
        </w:rPr>
        <w:footnoteReference w:id="87"/>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522" w:type="dxa"/>
          </w:tcPr>
          <w:p>
            <w:pPr>
              <w:pStyle w:val="24"/>
              <w:rPr>
                <w:rFonts w:cs="Calibri"/>
                <w:color w:val="000000" w:themeColor="text1"/>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w:t>
            </w:r>
            <w:r>
              <w:rPr>
                <w:rFonts w:hint="eastAsia" w:cs="Calibri"/>
                <w:color w:val="000000" w:themeColor="text1"/>
                <w:sz w:val="18"/>
                <w:szCs w:val="22"/>
                <w14:textFill>
                  <w14:solidFill>
                    <w14:schemeClr w14:val="tx1"/>
                  </w14:solidFill>
                </w14:textFill>
              </w:rPr>
              <w:t>527）（</w:t>
            </w:r>
            <w:r>
              <w:rPr>
                <w:rFonts w:cs="Calibri"/>
                <w:color w:val="000000" w:themeColor="text1"/>
                <w:sz w:val="18"/>
                <w:szCs w:val="22"/>
                <w14:textFill>
                  <w14:solidFill>
                    <w14:schemeClr w14:val="tx1"/>
                  </w14:solidFill>
                </w14:textFill>
              </w:rPr>
              <w:t>0</w:t>
            </w:r>
            <w:r>
              <w:rPr>
                <w:rFonts w:hint="eastAsia" w:cs="Calibri"/>
                <w:color w:val="000000" w:themeColor="text1"/>
                <w:sz w:val="18"/>
                <w:szCs w:val="22"/>
                <w14:textFill>
                  <w14:solidFill>
                    <w14:schemeClr w14:val="tx1"/>
                  </w14:solidFill>
                </w14:textFill>
              </w:rPr>
              <w:t>531）（</w:t>
            </w:r>
            <w:r>
              <w:rPr>
                <w:rFonts w:cs="Calibri"/>
                <w:color w:val="000000" w:themeColor="text1"/>
                <w:sz w:val="18"/>
                <w:szCs w:val="22"/>
                <w14:textFill>
                  <w14:solidFill>
                    <w14:schemeClr w14:val="tx1"/>
                  </w14:solidFill>
                </w14:textFill>
              </w:rPr>
              <w:t>0</w:t>
            </w:r>
            <w:r>
              <w:rPr>
                <w:rFonts w:hint="eastAsia" w:cs="Calibri"/>
                <w:color w:val="000000" w:themeColor="text1"/>
                <w:sz w:val="18"/>
                <w:szCs w:val="22"/>
                <w14:textFill>
                  <w14:solidFill>
                    <w14:schemeClr w14:val="tx1"/>
                  </w14:solidFill>
                </w14:textFill>
              </w:rPr>
              <w:t>532）</w:t>
            </w:r>
          </w:p>
        </w:tc>
      </w:tr>
    </w:tbl>
    <w:p>
      <w:pPr>
        <w:adjustRightInd w:val="0"/>
        <w:snapToGrid w:val="0"/>
        <w:spacing w:line="320" w:lineRule="exact"/>
        <w:rPr>
          <w:rFonts w:ascii="宋体" w:hAnsi="宋体" w:eastAsia="宋体"/>
          <w:color w:val="000000" w:themeColor="text1"/>
          <w:kern w:val="0"/>
          <w:sz w:val="18"/>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Style w:val="31"/>
          <w:rFonts w:ascii="宋体" w:hAnsi="宋体"/>
          <w:color w:val="000000" w:themeColor="text1"/>
          <w:sz w:val="24"/>
          <w14:textFill>
            <w14:solidFill>
              <w14:schemeClr w14:val="tx1"/>
            </w14:solidFill>
          </w14:textFill>
        </w:rPr>
        <w:footnoteReference w:id="88"/>
      </w:r>
      <w:r>
        <w:rPr>
          <w:rFonts w:hint="eastAsia" w:ascii="宋体" w:hAnsi="宋体"/>
          <w:color w:val="000000" w:themeColor="text1"/>
          <w:sz w:val="24"/>
          <w14:textFill>
            <w14:solidFill>
              <w14:schemeClr w14:val="tx1"/>
            </w14:solidFill>
          </w14:textFill>
        </w:rPr>
        <w:t>：</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w:t>
      </w:r>
      <w:r>
        <w:rPr>
          <w:rFonts w:hint="eastAsia" w:ascii="宋体" w:hAnsi="宋体" w:eastAsia="宋体"/>
          <w:color w:val="000000" w:themeColor="text1"/>
          <w:kern w:val="0"/>
          <w:sz w:val="18"/>
          <w14:textFill>
            <w14:solidFill>
              <w14:schemeClr w14:val="tx1"/>
            </w14:solidFill>
          </w14:textFill>
        </w:rPr>
        <w:t>533）（</w:t>
      </w:r>
      <w:r>
        <w:rPr>
          <w:rFonts w:ascii="宋体" w:hAnsi="宋体" w:eastAsia="宋体"/>
          <w:color w:val="000000" w:themeColor="text1"/>
          <w:kern w:val="0"/>
          <w:sz w:val="18"/>
          <w14:textFill>
            <w14:solidFill>
              <w14:schemeClr w14:val="tx1"/>
            </w14:solidFill>
          </w14:textFill>
        </w:rPr>
        <w:t>0</w:t>
      </w:r>
      <w:r>
        <w:rPr>
          <w:rFonts w:hint="eastAsia" w:ascii="宋体" w:hAnsi="宋体" w:eastAsia="宋体"/>
          <w:color w:val="000000" w:themeColor="text1"/>
          <w:kern w:val="0"/>
          <w:sz w:val="18"/>
          <w14:textFill>
            <w14:solidFill>
              <w14:schemeClr w14:val="tx1"/>
            </w14:solidFill>
          </w14:textFill>
        </w:rPr>
        <w:t>534）</w:t>
      </w:r>
    </w:p>
    <w:p>
      <w:pPr>
        <w:pStyle w:val="3"/>
        <w:adjustRightInd w:val="0"/>
        <w:snapToGrid w:val="0"/>
        <w:spacing w:before="0" w:after="0" w:line="36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§4  管理人报告</w:t>
      </w:r>
    </w:p>
    <w:p>
      <w:pPr>
        <w:adjustRightInd w:val="0"/>
        <w:snapToGrid w:val="0"/>
        <w:spacing w:line="360" w:lineRule="exact"/>
        <w:rPr>
          <w:rFonts w:ascii="宋体" w:hAnsi="宋体"/>
          <w:b/>
          <w:color w:val="000000" w:themeColor="text1"/>
          <w:sz w:val="24"/>
          <w14:textFill>
            <w14:solidFill>
              <w14:schemeClr w14:val="tx1"/>
            </w14:solidFill>
          </w14:textFill>
        </w:rPr>
      </w:pPr>
    </w:p>
    <w:p>
      <w:pPr>
        <w:adjustRightInd w:val="0"/>
        <w:snapToGrid w:val="0"/>
        <w:spacing w:line="3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4.1 基金经理（或基金经理小组）简介</w:t>
      </w:r>
      <w:r>
        <w:rPr>
          <w:rStyle w:val="31"/>
          <w:rFonts w:ascii="宋体" w:hAnsi="宋体"/>
          <w:b/>
          <w:color w:val="000000" w:themeColor="text1"/>
          <w:sz w:val="24"/>
          <w14:textFill>
            <w14:solidFill>
              <w14:schemeClr w14:val="tx1"/>
            </w14:solidFill>
          </w14:textFill>
        </w:rPr>
        <w:footnoteReference w:id="89"/>
      </w:r>
    </w:p>
    <w:tbl>
      <w:tblPr>
        <w:tblStyle w:val="32"/>
        <w:tblW w:w="8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1157"/>
        <w:gridCol w:w="1279"/>
        <w:gridCol w:w="1851"/>
        <w:gridCol w:w="1866"/>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Merge w:val="restart"/>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姓名</w:t>
            </w:r>
          </w:p>
        </w:tc>
        <w:tc>
          <w:tcPr>
            <w:tcW w:w="1157" w:type="dxa"/>
            <w:vMerge w:val="restart"/>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职务</w:t>
            </w:r>
            <w:r>
              <w:rPr>
                <w:rStyle w:val="31"/>
                <w:rFonts w:ascii="宋体" w:hAnsi="宋体" w:cs="Calibri"/>
                <w:color w:val="000000" w:themeColor="text1"/>
                <w:sz w:val="24"/>
                <w:szCs w:val="22"/>
                <w14:textFill>
                  <w14:solidFill>
                    <w14:schemeClr w14:val="tx1"/>
                  </w14:solidFill>
                </w14:textFill>
              </w:rPr>
              <w:footnoteReference w:id="90"/>
            </w:r>
          </w:p>
        </w:tc>
        <w:tc>
          <w:tcPr>
            <w:tcW w:w="3130" w:type="dxa"/>
            <w:gridSpan w:val="2"/>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任本基金的基金经理期限</w:t>
            </w:r>
            <w:r>
              <w:rPr>
                <w:rStyle w:val="31"/>
                <w:rFonts w:ascii="宋体" w:hAnsi="宋体" w:cs="Calibri"/>
                <w:color w:val="000000" w:themeColor="text1"/>
                <w:sz w:val="24"/>
                <w:szCs w:val="22"/>
                <w14:textFill>
                  <w14:solidFill>
                    <w14:schemeClr w14:val="tx1"/>
                  </w14:solidFill>
                </w14:textFill>
              </w:rPr>
              <w:footnoteReference w:id="91"/>
            </w:r>
          </w:p>
        </w:tc>
        <w:tc>
          <w:tcPr>
            <w:tcW w:w="1866" w:type="dxa"/>
            <w:vMerge w:val="restart"/>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证券从业年限</w:t>
            </w:r>
          </w:p>
        </w:tc>
        <w:tc>
          <w:tcPr>
            <w:tcW w:w="1555" w:type="dxa"/>
            <w:vMerge w:val="restart"/>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说明</w:t>
            </w:r>
            <w:r>
              <w:rPr>
                <w:rStyle w:val="31"/>
                <w:rFonts w:ascii="宋体" w:hAnsi="宋体" w:cs="Calibri"/>
                <w:color w:val="000000" w:themeColor="text1"/>
                <w:sz w:val="24"/>
                <w:szCs w:val="22"/>
                <w14:textFill>
                  <w14:solidFill>
                    <w14:schemeClr w14:val="tx1"/>
                  </w14:solidFill>
                </w14:textFill>
              </w:rPr>
              <w:footnoteReference w:id="9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Merge w:val="continue"/>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157" w:type="dxa"/>
            <w:vMerge w:val="continue"/>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279" w:type="dxa"/>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任职日期</w:t>
            </w:r>
          </w:p>
        </w:tc>
        <w:tc>
          <w:tcPr>
            <w:tcW w:w="1851" w:type="dxa"/>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离任日期</w:t>
            </w:r>
          </w:p>
        </w:tc>
        <w:tc>
          <w:tcPr>
            <w:tcW w:w="1866" w:type="dxa"/>
            <w:vMerge w:val="continue"/>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1555" w:type="dxa"/>
            <w:vMerge w:val="continue"/>
            <w:vAlign w:val="center"/>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108" w:type="dxa"/>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w:t>
            </w:r>
            <w:r>
              <w:rPr>
                <w:rFonts w:hint="eastAsia" w:ascii="宋体" w:hAnsi="宋体" w:eastAsia="宋体" w:cs="Calibri"/>
                <w:color w:val="000000" w:themeColor="text1"/>
                <w:kern w:val="0"/>
                <w:sz w:val="18"/>
                <w:szCs w:val="22"/>
                <w14:textFill>
                  <w14:solidFill>
                    <w14:schemeClr w14:val="tx1"/>
                  </w14:solidFill>
                </w14:textFill>
              </w:rPr>
              <w:t>556）</w:t>
            </w:r>
          </w:p>
        </w:tc>
        <w:tc>
          <w:tcPr>
            <w:tcW w:w="1157" w:type="dxa"/>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w:t>
            </w:r>
            <w:r>
              <w:rPr>
                <w:rFonts w:hint="eastAsia" w:ascii="宋体" w:hAnsi="宋体" w:eastAsia="宋体" w:cs="Calibri"/>
                <w:color w:val="000000" w:themeColor="text1"/>
                <w:kern w:val="0"/>
                <w:sz w:val="18"/>
                <w:szCs w:val="22"/>
                <w14:textFill>
                  <w14:solidFill>
                    <w14:schemeClr w14:val="tx1"/>
                  </w14:solidFill>
                </w14:textFill>
              </w:rPr>
              <w:t>558）</w:t>
            </w:r>
          </w:p>
        </w:tc>
        <w:tc>
          <w:tcPr>
            <w:tcW w:w="1279" w:type="dxa"/>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w:t>
            </w:r>
            <w:r>
              <w:rPr>
                <w:rFonts w:hint="eastAsia" w:ascii="宋体" w:hAnsi="宋体" w:eastAsia="宋体" w:cs="Calibri"/>
                <w:color w:val="000000" w:themeColor="text1"/>
                <w:kern w:val="0"/>
                <w:sz w:val="18"/>
                <w:szCs w:val="22"/>
                <w14:textFill>
                  <w14:solidFill>
                    <w14:schemeClr w14:val="tx1"/>
                  </w14:solidFill>
                </w14:textFill>
              </w:rPr>
              <w:t>559）</w:t>
            </w:r>
          </w:p>
        </w:tc>
        <w:tc>
          <w:tcPr>
            <w:tcW w:w="1851" w:type="dxa"/>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w:t>
            </w:r>
            <w:r>
              <w:rPr>
                <w:rFonts w:hint="eastAsia" w:ascii="宋体" w:hAnsi="宋体" w:eastAsia="宋体" w:cs="Calibri"/>
                <w:color w:val="000000" w:themeColor="text1"/>
                <w:kern w:val="0"/>
                <w:sz w:val="18"/>
                <w:szCs w:val="22"/>
                <w14:textFill>
                  <w14:solidFill>
                    <w14:schemeClr w14:val="tx1"/>
                  </w14:solidFill>
                </w14:textFill>
              </w:rPr>
              <w:t>560）</w:t>
            </w:r>
          </w:p>
        </w:tc>
        <w:tc>
          <w:tcPr>
            <w:tcW w:w="1866" w:type="dxa"/>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w:t>
            </w:r>
            <w:r>
              <w:rPr>
                <w:rFonts w:hint="eastAsia" w:ascii="宋体" w:hAnsi="宋体" w:eastAsia="宋体" w:cs="Calibri"/>
                <w:color w:val="000000" w:themeColor="text1"/>
                <w:kern w:val="0"/>
                <w:sz w:val="18"/>
                <w:szCs w:val="22"/>
                <w14:textFill>
                  <w14:solidFill>
                    <w14:schemeClr w14:val="tx1"/>
                  </w14:solidFill>
                </w14:textFill>
              </w:rPr>
              <w:t>561）</w:t>
            </w:r>
          </w:p>
        </w:tc>
        <w:tc>
          <w:tcPr>
            <w:tcW w:w="1555" w:type="dxa"/>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w:t>
            </w:r>
            <w:r>
              <w:rPr>
                <w:rFonts w:hint="eastAsia" w:ascii="宋体" w:hAnsi="宋体" w:eastAsia="宋体" w:cs="Calibri"/>
                <w:color w:val="000000" w:themeColor="text1"/>
                <w:kern w:val="0"/>
                <w:sz w:val="18"/>
                <w:szCs w:val="22"/>
                <w14:textFill>
                  <w14:solidFill>
                    <w14:schemeClr w14:val="tx1"/>
                  </w14:solidFill>
                </w14:textFill>
              </w:rPr>
              <w:t>562）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157" w:type="dxa"/>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279" w:type="dxa"/>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851" w:type="dxa"/>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866" w:type="dxa"/>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c>
          <w:tcPr>
            <w:tcW w:w="1555" w:type="dxa"/>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p>
        </w:tc>
      </w:tr>
    </w:tbl>
    <w:p>
      <w:pPr>
        <w:adjustRightInd w:val="0"/>
        <w:snapToGrid w:val="0"/>
        <w:spacing w:line="360" w:lineRule="exact"/>
        <w:rPr>
          <w:rFonts w:ascii="宋体" w:hAnsi="宋体" w:eastAsia="宋体"/>
          <w:color w:val="000000" w:themeColor="text1"/>
          <w:kern w:val="0"/>
          <w:sz w:val="18"/>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w:t>
      </w:r>
      <w:r>
        <w:rPr>
          <w:rFonts w:hint="eastAsia" w:ascii="宋体" w:hAnsi="宋体" w:eastAsia="宋体"/>
          <w:color w:val="000000" w:themeColor="text1"/>
          <w:kern w:val="0"/>
          <w:sz w:val="18"/>
          <w14:textFill>
            <w14:solidFill>
              <w14:schemeClr w14:val="tx1"/>
            </w14:solidFill>
          </w14:textFill>
        </w:rPr>
        <w:t>563）</w:t>
      </w:r>
    </w:p>
    <w:p>
      <w:pPr>
        <w:adjustRightInd w:val="0"/>
        <w:snapToGrid w:val="0"/>
        <w:spacing w:line="3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4.2 报告期内本基金运作遵规守信情况说明</w:t>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w:t>
      </w:r>
      <w:r>
        <w:rPr>
          <w:rFonts w:hint="eastAsia" w:ascii="宋体" w:hAnsi="宋体" w:eastAsia="宋体"/>
          <w:color w:val="000000" w:themeColor="text1"/>
          <w:kern w:val="0"/>
          <w:sz w:val="18"/>
          <w14:textFill>
            <w14:solidFill>
              <w14:schemeClr w14:val="tx1"/>
            </w14:solidFill>
          </w14:textFill>
        </w:rPr>
        <w:t>579）</w:t>
      </w:r>
    </w:p>
    <w:p>
      <w:pPr>
        <w:adjustRightInd w:val="0"/>
        <w:snapToGrid w:val="0"/>
        <w:spacing w:line="3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4.3 公平交易专项说明</w:t>
      </w:r>
    </w:p>
    <w:p>
      <w:pPr>
        <w:adjustRightInd w:val="0"/>
        <w:snapToGrid w:val="0"/>
        <w:spacing w:line="3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4.3.1 公平交易制度的执行情况</w:t>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w:t>
      </w:r>
      <w:r>
        <w:rPr>
          <w:rFonts w:hint="eastAsia" w:ascii="宋体" w:hAnsi="宋体" w:eastAsia="宋体"/>
          <w:color w:val="000000" w:themeColor="text1"/>
          <w:kern w:val="0"/>
          <w:sz w:val="18"/>
          <w14:textFill>
            <w14:solidFill>
              <w14:schemeClr w14:val="tx1"/>
            </w14:solidFill>
          </w14:textFill>
        </w:rPr>
        <w:t>570）</w:t>
      </w:r>
    </w:p>
    <w:p>
      <w:pPr>
        <w:adjustRightInd w:val="0"/>
        <w:snapToGrid w:val="0"/>
        <w:spacing w:line="3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4.3.2</w:t>
      </w:r>
      <w:r>
        <w:rPr>
          <w:rFonts w:ascii="宋体" w:hAnsi="宋体"/>
          <w:color w:val="000000" w:themeColor="text1"/>
          <w:sz w:val="24"/>
          <w14:textFill>
            <w14:solidFill>
              <w14:schemeClr w14:val="tx1"/>
            </w14:solidFill>
          </w14:textFill>
        </w:rPr>
        <w:t>异常交易行为</w:t>
      </w:r>
      <w:r>
        <w:rPr>
          <w:rFonts w:hint="eastAsia" w:ascii="宋体" w:hAnsi="宋体"/>
          <w:color w:val="000000" w:themeColor="text1"/>
          <w:sz w:val="24"/>
          <w14:textFill>
            <w14:solidFill>
              <w14:schemeClr w14:val="tx1"/>
            </w14:solidFill>
          </w14:textFill>
        </w:rPr>
        <w:t>的</w:t>
      </w:r>
      <w:r>
        <w:rPr>
          <w:rFonts w:ascii="宋体" w:hAnsi="宋体"/>
          <w:color w:val="000000" w:themeColor="text1"/>
          <w:sz w:val="24"/>
          <w14:textFill>
            <w14:solidFill>
              <w14:schemeClr w14:val="tx1"/>
            </w14:solidFill>
          </w14:textFill>
        </w:rPr>
        <w:t>专项说明</w:t>
      </w:r>
      <w:r>
        <w:rPr>
          <w:rStyle w:val="31"/>
          <w:rFonts w:ascii="宋体" w:hAnsi="宋体"/>
          <w:color w:val="000000" w:themeColor="text1"/>
          <w:sz w:val="24"/>
          <w14:textFill>
            <w14:solidFill>
              <w14:schemeClr w14:val="tx1"/>
            </w14:solidFill>
          </w14:textFill>
        </w:rPr>
        <w:footnoteReference w:id="93"/>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w:t>
      </w:r>
      <w:r>
        <w:rPr>
          <w:rFonts w:hint="eastAsia" w:ascii="宋体" w:hAnsi="宋体" w:eastAsia="宋体"/>
          <w:color w:val="000000" w:themeColor="text1"/>
          <w:kern w:val="0"/>
          <w:sz w:val="18"/>
          <w14:textFill>
            <w14:solidFill>
              <w14:schemeClr w14:val="tx1"/>
            </w14:solidFill>
          </w14:textFill>
        </w:rPr>
        <w:t>578）</w:t>
      </w:r>
    </w:p>
    <w:p>
      <w:pPr>
        <w:adjustRightInd w:val="0"/>
        <w:snapToGrid w:val="0"/>
        <w:spacing w:line="3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4.4 报告期内基金的投资策略和运作分析</w:t>
      </w:r>
    </w:p>
    <w:p>
      <w:pPr>
        <w:adjustRightInd w:val="0"/>
        <w:snapToGrid w:val="0"/>
        <w:spacing w:line="460" w:lineRule="exact"/>
        <w:rPr>
          <w:rFonts w:ascii="宋体" w:hAnsi="宋体"/>
          <w:b/>
          <w:color w:val="000000" w:themeColor="text1"/>
          <w:sz w:val="24"/>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（2550）</w:t>
      </w:r>
    </w:p>
    <w:p>
      <w:pPr>
        <w:adjustRightInd w:val="0"/>
        <w:snapToGrid w:val="0"/>
        <w:spacing w:line="3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4.5 报告期内基金的业绩表现</w:t>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（2549）</w:t>
      </w:r>
    </w:p>
    <w:p>
      <w:pPr>
        <w:adjustRightInd w:val="0"/>
        <w:snapToGrid w:val="0"/>
        <w:spacing w:line="460" w:lineRule="exact"/>
        <w:rPr>
          <w:rFonts w:ascii="方正仿宋简体" w:hAnsi="宋体"/>
          <w:b/>
          <w:color w:val="000000" w:themeColor="text1"/>
          <w:kern w:val="0"/>
          <w:sz w:val="24"/>
          <w:szCs w:val="24"/>
          <w14:textFill>
            <w14:solidFill>
              <w14:schemeClr w14:val="tx1"/>
            </w14:solidFill>
          </w14:textFill>
        </w:rPr>
      </w:pPr>
      <w:r>
        <w:rPr>
          <w:rFonts w:ascii="宋体" w:hAnsi="宋体" w:eastAsia="宋体"/>
          <w:b/>
          <w:color w:val="000000" w:themeColor="text1"/>
          <w:kern w:val="0"/>
          <w:sz w:val="24"/>
          <w:szCs w:val="24"/>
          <w14:textFill>
            <w14:solidFill>
              <w14:schemeClr w14:val="tx1"/>
            </w14:solidFill>
          </w14:textFill>
        </w:rPr>
        <w:t>4.6</w:t>
      </w:r>
      <w:r>
        <w:rPr>
          <w:b/>
          <w:color w:val="000000" w:themeColor="text1"/>
          <w:kern w:val="0"/>
          <w:sz w:val="24"/>
          <w:szCs w:val="24"/>
          <w14:textFill>
            <w14:solidFill>
              <w14:schemeClr w14:val="tx1"/>
            </w14:solidFill>
          </w14:textFill>
        </w:rPr>
        <w:t xml:space="preserve"> </w:t>
      </w:r>
      <w:r>
        <w:rPr>
          <w:rFonts w:hint="eastAsia" w:ascii="方正仿宋简体" w:hAnsi="宋体"/>
          <w:b/>
          <w:color w:val="000000" w:themeColor="text1"/>
          <w:kern w:val="0"/>
          <w:sz w:val="24"/>
          <w:szCs w:val="24"/>
          <w14:textFill>
            <w14:solidFill>
              <w14:schemeClr w14:val="tx1"/>
            </w14:solidFill>
          </w14:textFill>
        </w:rPr>
        <w:t xml:space="preserve"> 报告期内基金持有人数或基金资产净值预警说明</w:t>
      </w:r>
      <w:r>
        <w:rPr>
          <w:rStyle w:val="31"/>
          <w:rFonts w:hint="eastAsia" w:ascii="方正仿宋简体" w:hAnsi="宋体"/>
          <w:b/>
          <w:color w:val="000000" w:themeColor="text1"/>
          <w:kern w:val="0"/>
          <w:sz w:val="24"/>
          <w:szCs w:val="24"/>
          <w14:textFill>
            <w14:solidFill>
              <w14:schemeClr w14:val="tx1"/>
            </w14:solidFill>
          </w14:textFill>
        </w:rPr>
        <w:footnoteReference w:id="94"/>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(3220)</w:t>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p>
    <w:p>
      <w:pPr>
        <w:pStyle w:val="3"/>
        <w:adjustRightInd w:val="0"/>
        <w:snapToGrid w:val="0"/>
        <w:spacing w:before="0" w:after="0" w:line="36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§5  投资组合报告</w:t>
      </w:r>
      <w:r>
        <w:rPr>
          <w:rStyle w:val="31"/>
          <w:rFonts w:ascii="宋体" w:hAnsi="宋体" w:eastAsia="宋体"/>
          <w:color w:val="000000" w:themeColor="text1"/>
          <w:sz w:val="24"/>
          <w14:textFill>
            <w14:solidFill>
              <w14:schemeClr w14:val="tx1"/>
            </w14:solidFill>
          </w14:textFill>
        </w:rPr>
        <w:footnoteReference w:id="95"/>
      </w:r>
    </w:p>
    <w:p>
      <w:pPr>
        <w:adjustRightInd w:val="0"/>
        <w:snapToGrid w:val="0"/>
        <w:spacing w:line="3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5.1 报告期末基金资产组合情况</w:t>
      </w:r>
    </w:p>
    <w:tbl>
      <w:tblPr>
        <w:tblStyle w:val="32"/>
        <w:tblW w:w="9335" w:type="dxa"/>
        <w:tblInd w:w="-5" w:type="dxa"/>
        <w:tblLayout w:type="fixed"/>
        <w:tblCellMar>
          <w:top w:w="0" w:type="dxa"/>
          <w:left w:w="0" w:type="dxa"/>
          <w:bottom w:w="0" w:type="dxa"/>
          <w:right w:w="0" w:type="dxa"/>
        </w:tblCellMar>
      </w:tblPr>
      <w:tblGrid>
        <w:gridCol w:w="714"/>
        <w:gridCol w:w="4265"/>
        <w:gridCol w:w="1557"/>
        <w:gridCol w:w="2799"/>
      </w:tblGrid>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项目</w:t>
            </w:r>
          </w:p>
        </w:tc>
        <w:tc>
          <w:tcPr>
            <w:tcW w:w="1557" w:type="dxa"/>
            <w:tcBorders>
              <w:top w:val="single" w:color="auto" w:sz="4" w:space="0"/>
              <w:left w:val="nil"/>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金额</w:t>
            </w:r>
            <w:r>
              <w:rPr>
                <w:rFonts w:hint="eastAsia" w:ascii="宋体" w:hAnsi="宋体" w:cs="Calibri"/>
                <w:color w:val="000000" w:themeColor="text1"/>
                <w:sz w:val="24"/>
                <w:szCs w:val="22"/>
                <w14:textFill>
                  <w14:solidFill>
                    <w14:schemeClr w14:val="tx1"/>
                  </w14:solidFill>
                </w14:textFill>
              </w:rPr>
              <w:t>（元）</w:t>
            </w:r>
            <w:r>
              <w:rPr>
                <w:rFonts w:cs="Calibri"/>
                <w:color w:val="000000" w:themeColor="text1"/>
                <w:sz w:val="24"/>
                <w:szCs w:val="22"/>
                <w:vertAlign w:val="superscript"/>
                <w14:textFill>
                  <w14:solidFill>
                    <w14:schemeClr w14:val="tx1"/>
                  </w14:solidFill>
                </w14:textFill>
              </w:rPr>
              <w:footnoteReference w:id="96"/>
            </w:r>
          </w:p>
        </w:tc>
        <w:tc>
          <w:tcPr>
            <w:tcW w:w="2799" w:type="dxa"/>
            <w:tcBorders>
              <w:top w:val="single" w:color="auto" w:sz="4" w:space="0"/>
              <w:left w:val="nil"/>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占基金总资产的比例（%）</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固定收益投资</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（1061）</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（1062）</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w:t>
            </w:r>
            <w:r>
              <w:rPr>
                <w:rFonts w:ascii="宋体" w:hAnsi="宋体" w:cs="Calibri"/>
                <w:color w:val="000000" w:themeColor="text1"/>
                <w:sz w:val="24"/>
                <w:szCs w:val="22"/>
                <w14:textFill>
                  <w14:solidFill>
                    <w14:schemeClr w14:val="tx1"/>
                  </w14:solidFill>
                </w14:textFill>
              </w:rPr>
              <w:t>债券</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 xml:space="preserve">      （1063） </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（1064）</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 xml:space="preserve">      </w:t>
            </w:r>
            <w:r>
              <w:rPr>
                <w:rFonts w:ascii="宋体" w:hAnsi="宋体" w:cs="Calibri"/>
                <w:color w:val="000000" w:themeColor="text1"/>
                <w:sz w:val="24"/>
                <w:szCs w:val="22"/>
                <w14:textFill>
                  <w14:solidFill>
                    <w14:schemeClr w14:val="tx1"/>
                  </w14:solidFill>
                </w14:textFill>
              </w:rPr>
              <w:t>资产支持证券</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（1065）</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（1066）</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买入返售金融资产</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（0597）</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（1081）</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其中：买断式回购的买入返售</w:t>
            </w:r>
            <w:r>
              <w:rPr>
                <w:rFonts w:hint="eastAsia" w:ascii="宋体" w:hAnsi="宋体" w:cs="Calibri"/>
                <w:color w:val="000000" w:themeColor="text1"/>
                <w:sz w:val="24"/>
                <w:szCs w:val="22"/>
                <w14:textFill>
                  <w14:solidFill>
                    <w14:schemeClr w14:val="tx1"/>
                  </w14:solidFill>
                </w14:textFill>
              </w:rPr>
              <w:t>金融资产</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（1082）</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（1083）</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银行存款和结算备付金合计</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（1086）</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（1087）</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jc w:val="righ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p>
        </w:tc>
        <w:tc>
          <w:tcPr>
            <w:tcW w:w="4265" w:type="dxa"/>
            <w:tcBorders>
              <w:top w:val="single" w:color="auto" w:sz="4" w:space="0"/>
              <w:left w:val="nil"/>
              <w:bottom w:val="single" w:color="auto" w:sz="4" w:space="0"/>
              <w:right w:val="single" w:color="auto" w:sz="4" w:space="0"/>
            </w:tcBorders>
          </w:tcPr>
          <w:p>
            <w:pPr>
              <w:rPr>
                <w:rFonts w:ascii="宋体" w:hAnsi="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（1043）</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（1044）</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（1045）</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N-1</w:t>
            </w: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其他资产</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（1088）</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（1089）</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w:t>
            </w: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合计</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（1090）</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（1091）</w:t>
            </w:r>
          </w:p>
        </w:tc>
      </w:tr>
    </w:tbl>
    <w:p>
      <w:pPr>
        <w:adjustRightInd w:val="0"/>
        <w:snapToGrid w:val="0"/>
        <w:spacing w:line="5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（1092）</w:t>
      </w:r>
    </w:p>
    <w:p>
      <w:pPr>
        <w:adjustRightInd w:val="0"/>
        <w:snapToGrid w:val="0"/>
        <w:spacing w:line="380" w:lineRule="exact"/>
        <w:rPr>
          <w:rFonts w:ascii="宋体" w:hAnsi="宋体"/>
          <w:color w:val="000000" w:themeColor="text1"/>
          <w:sz w:val="24"/>
          <w14:textFill>
            <w14:solidFill>
              <w14:schemeClr w14:val="tx1"/>
            </w14:solidFill>
          </w14:textFill>
        </w:rPr>
      </w:pP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5.2 报告期债券回购融资情况</w:t>
      </w:r>
    </w:p>
    <w:tbl>
      <w:tblPr>
        <w:tblStyle w:val="32"/>
        <w:tblW w:w="8788" w:type="dxa"/>
        <w:tblInd w:w="30" w:type="dxa"/>
        <w:tblLayout w:type="fixed"/>
        <w:tblCellMar>
          <w:top w:w="0" w:type="dxa"/>
          <w:left w:w="30" w:type="dxa"/>
          <w:bottom w:w="0" w:type="dxa"/>
          <w:right w:w="30" w:type="dxa"/>
        </w:tblCellMar>
      </w:tblPr>
      <w:tblGrid>
        <w:gridCol w:w="720"/>
        <w:gridCol w:w="3140"/>
        <w:gridCol w:w="1440"/>
        <w:gridCol w:w="3488"/>
      </w:tblGrid>
      <w:tr>
        <w:tblPrEx>
          <w:tblLayout w:type="fixed"/>
          <w:tblCellMar>
            <w:top w:w="0" w:type="dxa"/>
            <w:left w:w="30" w:type="dxa"/>
            <w:bottom w:w="0" w:type="dxa"/>
            <w:right w:w="30" w:type="dxa"/>
          </w:tblCellMar>
        </w:tblPrEx>
        <w:trPr>
          <w:trHeight w:val="375" w:hRule="atLeast"/>
        </w:trPr>
        <w:tc>
          <w:tcPr>
            <w:tcW w:w="720"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3140"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项目</w:t>
            </w:r>
          </w:p>
        </w:tc>
        <w:tc>
          <w:tcPr>
            <w:tcW w:w="1440"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金额（元）</w:t>
            </w:r>
          </w:p>
        </w:tc>
        <w:tc>
          <w:tcPr>
            <w:tcW w:w="348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占基金资产净值的比例（％）</w:t>
            </w:r>
          </w:p>
        </w:tc>
      </w:tr>
      <w:tr>
        <w:tblPrEx>
          <w:tblLayout w:type="fixed"/>
          <w:tblCellMar>
            <w:top w:w="0" w:type="dxa"/>
            <w:left w:w="30" w:type="dxa"/>
            <w:bottom w:w="0" w:type="dxa"/>
            <w:right w:w="30" w:type="dxa"/>
          </w:tblCellMar>
        </w:tblPrEx>
        <w:trPr>
          <w:trHeight w:val="295" w:hRule="atLeast"/>
        </w:trPr>
        <w:tc>
          <w:tcPr>
            <w:tcW w:w="720"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1</w:t>
            </w:r>
          </w:p>
        </w:tc>
        <w:tc>
          <w:tcPr>
            <w:tcW w:w="3140"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报告期内债券回购融资余额</w:t>
            </w:r>
          </w:p>
        </w:tc>
        <w:tc>
          <w:tcPr>
            <w:tcW w:w="1440"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vertAlign w:val="superscript"/>
                <w14:textFill>
                  <w14:solidFill>
                    <w14:schemeClr w14:val="tx1"/>
                  </w14:solidFill>
                </w14:textFill>
              </w:rPr>
              <w:footnoteReference w:id="97"/>
            </w:r>
            <w:r>
              <w:rPr>
                <w:rFonts w:hint="eastAsia" w:ascii="宋体" w:hAnsi="宋体" w:eastAsia="宋体" w:cs="Calibri"/>
                <w:color w:val="000000" w:themeColor="text1"/>
                <w:kern w:val="0"/>
                <w:sz w:val="18"/>
                <w:szCs w:val="22"/>
                <w14:textFill>
                  <w14:solidFill>
                    <w14:schemeClr w14:val="tx1"/>
                  </w14:solidFill>
                </w14:textFill>
              </w:rPr>
              <w:t>（1504）</w:t>
            </w:r>
          </w:p>
        </w:tc>
        <w:tc>
          <w:tcPr>
            <w:tcW w:w="3488"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（1505）</w:t>
            </w:r>
          </w:p>
        </w:tc>
      </w:tr>
      <w:tr>
        <w:tblPrEx>
          <w:tblLayout w:type="fixed"/>
          <w:tblCellMar>
            <w:top w:w="0" w:type="dxa"/>
            <w:left w:w="30" w:type="dxa"/>
            <w:bottom w:w="0" w:type="dxa"/>
            <w:right w:w="30" w:type="dxa"/>
          </w:tblCellMar>
        </w:tblPrEx>
        <w:trPr>
          <w:trHeight w:val="295" w:hRule="atLeast"/>
        </w:trPr>
        <w:tc>
          <w:tcPr>
            <w:tcW w:w="720"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3140"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其中：买断式回购融资</w:t>
            </w:r>
          </w:p>
        </w:tc>
        <w:tc>
          <w:tcPr>
            <w:tcW w:w="1440"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vertAlign w:val="superscript"/>
                <w14:textFill>
                  <w14:solidFill>
                    <w14:schemeClr w14:val="tx1"/>
                  </w14:solidFill>
                </w14:textFill>
              </w:rPr>
              <w:footnoteReference w:id="98"/>
            </w:r>
            <w:r>
              <w:rPr>
                <w:rFonts w:hint="eastAsia" w:ascii="宋体" w:hAnsi="宋体" w:eastAsia="宋体" w:cs="Calibri"/>
                <w:color w:val="000000" w:themeColor="text1"/>
                <w:kern w:val="0"/>
                <w:sz w:val="18"/>
                <w:szCs w:val="22"/>
                <w14:textFill>
                  <w14:solidFill>
                    <w14:schemeClr w14:val="tx1"/>
                  </w14:solidFill>
                </w14:textFill>
              </w:rPr>
              <w:t>（1506）</w:t>
            </w:r>
          </w:p>
        </w:tc>
        <w:tc>
          <w:tcPr>
            <w:tcW w:w="3488"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（1507）</w:t>
            </w:r>
          </w:p>
        </w:tc>
      </w:tr>
      <w:tr>
        <w:tblPrEx>
          <w:tblLayout w:type="fixed"/>
          <w:tblCellMar>
            <w:top w:w="0" w:type="dxa"/>
            <w:left w:w="30" w:type="dxa"/>
            <w:bottom w:w="0" w:type="dxa"/>
            <w:right w:w="30" w:type="dxa"/>
          </w:tblCellMar>
        </w:tblPrEx>
        <w:trPr>
          <w:trHeight w:val="295" w:hRule="atLeast"/>
        </w:trPr>
        <w:tc>
          <w:tcPr>
            <w:tcW w:w="720" w:type="dxa"/>
            <w:tcBorders>
              <w:top w:val="single" w:color="auto" w:sz="4" w:space="0"/>
              <w:left w:val="single" w:color="auto" w:sz="4" w:space="0"/>
              <w:bottom w:val="single" w:color="auto" w:sz="4" w:space="0"/>
              <w:right w:val="single" w:color="auto" w:sz="6"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3140" w:type="dxa"/>
            <w:tcBorders>
              <w:top w:val="single" w:color="auto" w:sz="4" w:space="0"/>
              <w:left w:val="single" w:color="auto" w:sz="6" w:space="0"/>
              <w:bottom w:val="single" w:color="auto" w:sz="6"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报告期末债券回购融资余额</w:t>
            </w:r>
          </w:p>
        </w:tc>
        <w:tc>
          <w:tcPr>
            <w:tcW w:w="1440"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（1508）</w:t>
            </w:r>
          </w:p>
        </w:tc>
        <w:tc>
          <w:tcPr>
            <w:tcW w:w="3488"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（1509）</w:t>
            </w:r>
          </w:p>
        </w:tc>
      </w:tr>
      <w:tr>
        <w:tblPrEx>
          <w:tblLayout w:type="fixed"/>
        </w:tblPrEx>
        <w:trPr>
          <w:trHeight w:val="295" w:hRule="atLeast"/>
        </w:trPr>
        <w:tc>
          <w:tcPr>
            <w:tcW w:w="720" w:type="dxa"/>
            <w:tcBorders>
              <w:top w:val="single" w:color="auto" w:sz="4" w:space="0"/>
              <w:left w:val="single" w:color="auto" w:sz="4" w:space="0"/>
              <w:bottom w:val="single" w:color="auto" w:sz="4" w:space="0"/>
              <w:right w:val="single" w:color="auto" w:sz="6"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3140" w:type="dxa"/>
            <w:tcBorders>
              <w:top w:val="single" w:color="auto" w:sz="6" w:space="0"/>
              <w:left w:val="single" w:color="auto" w:sz="6" w:space="0"/>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其中：买断式回购融资</w:t>
            </w:r>
          </w:p>
        </w:tc>
        <w:tc>
          <w:tcPr>
            <w:tcW w:w="1440"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（1510）</w:t>
            </w:r>
          </w:p>
        </w:tc>
        <w:tc>
          <w:tcPr>
            <w:tcW w:w="3488"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（1511）</w:t>
            </w:r>
          </w:p>
        </w:tc>
      </w:tr>
    </w:tbl>
    <w:p>
      <w:pPr>
        <w:adjustRightInd w:val="0"/>
        <w:snapToGrid w:val="0"/>
        <w:spacing w:line="380" w:lineRule="exact"/>
        <w:rPr>
          <w:rFonts w:ascii="宋体" w:hAnsi="宋体"/>
          <w:color w:val="000000" w:themeColor="text1"/>
          <w:sz w:val="21"/>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Style w:val="31"/>
          <w:rFonts w:ascii="宋体" w:hAnsi="宋体"/>
          <w:color w:val="000000" w:themeColor="text1"/>
          <w:sz w:val="24"/>
          <w14:textFill>
            <w14:solidFill>
              <w14:schemeClr w14:val="tx1"/>
            </w14:solidFill>
          </w14:textFill>
        </w:rPr>
        <w:footnoteReference w:id="99"/>
      </w:r>
      <w:r>
        <w:rPr>
          <w:rFonts w:hint="eastAsia" w:ascii="宋体" w:hAnsi="宋体"/>
          <w:color w:val="000000" w:themeColor="text1"/>
          <w:sz w:val="24"/>
          <w14:textFill>
            <w14:solidFill>
              <w14:schemeClr w14:val="tx1"/>
            </w14:solidFill>
          </w14:textFill>
        </w:rPr>
        <w:t>：</w:t>
      </w:r>
      <w:r>
        <w:rPr>
          <w:rFonts w:hint="eastAsia" w:ascii="宋体" w:hAnsi="宋体" w:eastAsia="宋体"/>
          <w:color w:val="000000" w:themeColor="text1"/>
          <w:kern w:val="0"/>
          <w:sz w:val="18"/>
          <w14:textFill>
            <w14:solidFill>
              <w14:schemeClr w14:val="tx1"/>
            </w14:solidFill>
          </w14:textFill>
        </w:rPr>
        <w:t>（1512）</w:t>
      </w:r>
    </w:p>
    <w:p>
      <w:pPr>
        <w:adjustRightInd w:val="0"/>
        <w:snapToGrid w:val="0"/>
        <w:spacing w:line="380" w:lineRule="exact"/>
        <w:rPr>
          <w:rFonts w:ascii="宋体" w:hAnsi="宋体"/>
          <w:color w:val="000000" w:themeColor="text1"/>
          <w:sz w:val="21"/>
          <w14:textFill>
            <w14:solidFill>
              <w14:schemeClr w14:val="tx1"/>
            </w14:solidFill>
          </w14:textFill>
        </w:rPr>
      </w:pPr>
    </w:p>
    <w:p>
      <w:pPr>
        <w:adjustRightInd w:val="0"/>
        <w:snapToGrid w:val="0"/>
        <w:spacing w:line="380" w:lineRule="exact"/>
        <w:rPr>
          <w:rFonts w:ascii="方正仿宋简体" w:hAnsi="宋体"/>
          <w:b/>
          <w:color w:val="000000" w:themeColor="text1"/>
          <w:sz w:val="24"/>
          <w:vertAlign w:val="superscript"/>
          <w14:textFill>
            <w14:solidFill>
              <w14:schemeClr w14:val="tx1"/>
            </w14:solidFill>
          </w14:textFill>
        </w:rPr>
      </w:pPr>
      <w:r>
        <w:rPr>
          <w:rFonts w:hint="eastAsia" w:ascii="方正仿宋简体" w:hAnsi="宋体"/>
          <w:b/>
          <w:color w:val="000000" w:themeColor="text1"/>
          <w:sz w:val="24"/>
          <w14:textFill>
            <w14:solidFill>
              <w14:schemeClr w14:val="tx1"/>
            </w14:solidFill>
          </w14:textFill>
        </w:rPr>
        <w:t>债券正回购的资金余额超过基金资产净值的20%的说明</w:t>
      </w:r>
      <w:r>
        <w:rPr>
          <w:rFonts w:hint="eastAsia" w:ascii="方正仿宋简体"/>
          <w:b/>
          <w:color w:val="000000" w:themeColor="text1"/>
          <w:sz w:val="24"/>
          <w:vertAlign w:val="superscript"/>
          <w14:textFill>
            <w14:solidFill>
              <w14:schemeClr w14:val="tx1"/>
            </w14:solidFill>
          </w14:textFill>
        </w:rPr>
        <w:footnoteReference w:id="100"/>
      </w:r>
    </w:p>
    <w:tbl>
      <w:tblPr>
        <w:tblStyle w:val="3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1245"/>
        <w:gridCol w:w="3934"/>
        <w:gridCol w:w="1134"/>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1245"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发生日期</w:t>
            </w:r>
          </w:p>
        </w:tc>
        <w:tc>
          <w:tcPr>
            <w:tcW w:w="3934"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融资余额占基金资产净值比例</w:t>
            </w:r>
            <w:r>
              <w:rPr>
                <w:rFonts w:ascii="宋体" w:hAnsi="宋体" w:cs="Calibri"/>
                <w:color w:val="000000" w:themeColor="text1"/>
                <w:sz w:val="24"/>
                <w:szCs w:val="22"/>
                <w14:textFill>
                  <w14:solidFill>
                    <w14:schemeClr w14:val="tx1"/>
                  </w14:solidFill>
                </w14:textFill>
              </w:rPr>
              <w:t>（%）</w:t>
            </w:r>
          </w:p>
        </w:tc>
        <w:tc>
          <w:tcPr>
            <w:tcW w:w="1134"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原因</w:t>
            </w:r>
          </w:p>
        </w:tc>
        <w:tc>
          <w:tcPr>
            <w:tcW w:w="1135"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调整期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（1514）</w:t>
            </w:r>
          </w:p>
        </w:tc>
        <w:tc>
          <w:tcPr>
            <w:tcW w:w="1245"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（1515）</w:t>
            </w:r>
          </w:p>
        </w:tc>
        <w:tc>
          <w:tcPr>
            <w:tcW w:w="3934" w:type="dxa"/>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（1516）</w:t>
            </w:r>
          </w:p>
        </w:tc>
        <w:tc>
          <w:tcPr>
            <w:tcW w:w="1134" w:type="dxa"/>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（1517）</w:t>
            </w:r>
          </w:p>
        </w:tc>
        <w:tc>
          <w:tcPr>
            <w:tcW w:w="1135" w:type="dxa"/>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1</w:t>
            </w:r>
          </w:p>
        </w:tc>
        <w:tc>
          <w:tcPr>
            <w:tcW w:w="1245"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3934"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1134"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1135"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2</w:t>
            </w:r>
          </w:p>
        </w:tc>
        <w:tc>
          <w:tcPr>
            <w:tcW w:w="1245"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3934"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1134"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1135"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w:t>
            </w:r>
          </w:p>
        </w:tc>
        <w:tc>
          <w:tcPr>
            <w:tcW w:w="1245"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3934"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1134"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1135"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r>
    </w:tbl>
    <w:p>
      <w:pPr>
        <w:adjustRightInd w:val="0"/>
        <w:snapToGrid w:val="0"/>
        <w:spacing w:line="380" w:lineRule="exact"/>
        <w:rPr>
          <w:rFonts w:ascii="宋体" w:hAnsi="宋体"/>
          <w:color w:val="000000" w:themeColor="text1"/>
          <w:sz w:val="21"/>
          <w14:textFill>
            <w14:solidFill>
              <w14:schemeClr w14:val="tx1"/>
            </w14:solidFill>
          </w14:textFill>
        </w:rPr>
      </w:pPr>
      <w:r>
        <w:rPr>
          <w:rFonts w:hint="eastAsia" w:ascii="宋体" w:hAnsi="宋体"/>
          <w:color w:val="000000" w:themeColor="text1"/>
          <w:sz w:val="24"/>
          <w14:textFill>
            <w14:solidFill>
              <w14:schemeClr w14:val="tx1"/>
            </w14:solidFill>
          </w14:textFill>
        </w:rPr>
        <w:t>备注：</w:t>
      </w:r>
      <w:r>
        <w:rPr>
          <w:rFonts w:hint="eastAsia" w:ascii="宋体" w:hAnsi="宋体" w:eastAsia="宋体"/>
          <w:color w:val="000000" w:themeColor="text1"/>
          <w:kern w:val="0"/>
          <w:sz w:val="18"/>
          <w14:textFill>
            <w14:solidFill>
              <w14:schemeClr w14:val="tx1"/>
            </w14:solidFill>
          </w14:textFill>
        </w:rPr>
        <w:t>（1519）</w:t>
      </w: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5.3 基金投资组合平均剩余期限</w:t>
      </w: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5.3.1 投资组合平均剩余期限基本情况</w:t>
      </w:r>
    </w:p>
    <w:tbl>
      <w:tblPr>
        <w:tblStyle w:val="32"/>
        <w:tblW w:w="8791" w:type="dxa"/>
        <w:tblInd w:w="0" w:type="dxa"/>
        <w:tblLayout w:type="fixed"/>
        <w:tblCellMar>
          <w:top w:w="0" w:type="dxa"/>
          <w:left w:w="30" w:type="dxa"/>
          <w:bottom w:w="0" w:type="dxa"/>
          <w:right w:w="30" w:type="dxa"/>
        </w:tblCellMar>
      </w:tblPr>
      <w:tblGrid>
        <w:gridCol w:w="4756"/>
        <w:gridCol w:w="4035"/>
      </w:tblGrid>
      <w:tr>
        <w:tblPrEx>
          <w:tblLayout w:type="fixed"/>
          <w:tblCellMar>
            <w:top w:w="0" w:type="dxa"/>
            <w:left w:w="30" w:type="dxa"/>
            <w:bottom w:w="0" w:type="dxa"/>
            <w:right w:w="30" w:type="dxa"/>
          </w:tblCellMar>
        </w:tblPrEx>
        <w:trPr>
          <w:trHeight w:val="375" w:hRule="atLeast"/>
        </w:trPr>
        <w:tc>
          <w:tcPr>
            <w:tcW w:w="4756"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项目</w:t>
            </w:r>
          </w:p>
        </w:tc>
        <w:tc>
          <w:tcPr>
            <w:tcW w:w="4035"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天数</w:t>
            </w:r>
          </w:p>
        </w:tc>
      </w:tr>
      <w:tr>
        <w:tblPrEx>
          <w:tblLayout w:type="fixed"/>
          <w:tblCellMar>
            <w:top w:w="0" w:type="dxa"/>
            <w:left w:w="30" w:type="dxa"/>
            <w:bottom w:w="0" w:type="dxa"/>
            <w:right w:w="30" w:type="dxa"/>
          </w:tblCellMar>
        </w:tblPrEx>
        <w:trPr>
          <w:cantSplit/>
          <w:trHeight w:val="295" w:hRule="atLeast"/>
        </w:trPr>
        <w:tc>
          <w:tcPr>
            <w:tcW w:w="4756"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报告期末投资组合平均剩余期限</w:t>
            </w:r>
          </w:p>
        </w:tc>
        <w:tc>
          <w:tcPr>
            <w:tcW w:w="4035"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（1522）</w:t>
            </w:r>
          </w:p>
        </w:tc>
      </w:tr>
      <w:tr>
        <w:tblPrEx>
          <w:tblLayout w:type="fixed"/>
          <w:tblCellMar>
            <w:top w:w="0" w:type="dxa"/>
            <w:left w:w="30" w:type="dxa"/>
            <w:bottom w:w="0" w:type="dxa"/>
            <w:right w:w="30" w:type="dxa"/>
          </w:tblCellMar>
        </w:tblPrEx>
        <w:trPr>
          <w:cantSplit/>
          <w:trHeight w:val="295" w:hRule="atLeast"/>
        </w:trPr>
        <w:tc>
          <w:tcPr>
            <w:tcW w:w="4756"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报告期内投资组合平均剩余期限最高值</w:t>
            </w:r>
          </w:p>
        </w:tc>
        <w:tc>
          <w:tcPr>
            <w:tcW w:w="4035"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（1523）</w:t>
            </w:r>
          </w:p>
        </w:tc>
      </w:tr>
      <w:tr>
        <w:tblPrEx>
          <w:tblLayout w:type="fixed"/>
          <w:tblCellMar>
            <w:top w:w="0" w:type="dxa"/>
            <w:left w:w="30" w:type="dxa"/>
            <w:bottom w:w="0" w:type="dxa"/>
            <w:right w:w="30" w:type="dxa"/>
          </w:tblCellMar>
        </w:tblPrEx>
        <w:trPr>
          <w:cantSplit/>
          <w:trHeight w:val="295" w:hRule="atLeast"/>
        </w:trPr>
        <w:tc>
          <w:tcPr>
            <w:tcW w:w="4756" w:type="dxa"/>
            <w:tcBorders>
              <w:top w:val="single" w:color="auto" w:sz="4" w:space="0"/>
              <w:left w:val="single" w:color="auto" w:sz="6" w:space="0"/>
              <w:bottom w:val="single" w:color="auto" w:sz="6"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报告期内投资组合平均剩余期限最低值</w:t>
            </w:r>
          </w:p>
        </w:tc>
        <w:tc>
          <w:tcPr>
            <w:tcW w:w="4035"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（1524）</w:t>
            </w: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（1525）</w:t>
      </w: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报告期内投资组合平均剩余期限超过120天情况说明</w:t>
      </w:r>
    </w:p>
    <w:tbl>
      <w:tblPr>
        <w:tblStyle w:val="32"/>
        <w:tblW w:w="8295" w:type="dxa"/>
        <w:tblInd w:w="93" w:type="dxa"/>
        <w:tblLayout w:type="fixed"/>
        <w:tblCellMar>
          <w:top w:w="0" w:type="dxa"/>
          <w:left w:w="108" w:type="dxa"/>
          <w:bottom w:w="0" w:type="dxa"/>
          <w:right w:w="108" w:type="dxa"/>
        </w:tblCellMar>
      </w:tblPr>
      <w:tblGrid>
        <w:gridCol w:w="948"/>
        <w:gridCol w:w="1677"/>
        <w:gridCol w:w="1890"/>
        <w:gridCol w:w="1890"/>
        <w:gridCol w:w="1890"/>
      </w:tblGrid>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序号</w:t>
            </w:r>
          </w:p>
        </w:tc>
        <w:tc>
          <w:tcPr>
            <w:tcW w:w="1677"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发生日期</w:t>
            </w:r>
          </w:p>
        </w:tc>
        <w:tc>
          <w:tcPr>
            <w:tcW w:w="1890"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平均剩余期限</w:t>
            </w:r>
          </w:p>
        </w:tc>
        <w:tc>
          <w:tcPr>
            <w:tcW w:w="1890"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原因</w:t>
            </w:r>
          </w:p>
        </w:tc>
        <w:tc>
          <w:tcPr>
            <w:tcW w:w="1890"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调整期</w:t>
            </w:r>
          </w:p>
        </w:tc>
      </w:tr>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（3254）</w:t>
            </w:r>
          </w:p>
        </w:tc>
        <w:tc>
          <w:tcPr>
            <w:tcW w:w="1677"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（3255）</w:t>
            </w:r>
          </w:p>
        </w:tc>
        <w:tc>
          <w:tcPr>
            <w:tcW w:w="1890"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（3256）</w:t>
            </w:r>
          </w:p>
        </w:tc>
        <w:tc>
          <w:tcPr>
            <w:tcW w:w="1890"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（3257）</w:t>
            </w:r>
          </w:p>
        </w:tc>
        <w:tc>
          <w:tcPr>
            <w:tcW w:w="1890"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（3258）</w:t>
            </w: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1</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center"/>
          </w:tcPr>
          <w:p>
            <w:pPr>
              <w:widowControl/>
              <w:adjustRightInd w:val="0"/>
              <w:snapToGrid w:val="0"/>
              <w:spacing w:line="380" w:lineRule="exact"/>
              <w:jc w:val="right"/>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2</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（3259）</w:t>
      </w: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5.3.2 报告期末投资组合平均剩余期限分布比例</w:t>
      </w:r>
    </w:p>
    <w:tbl>
      <w:tblPr>
        <w:tblStyle w:val="32"/>
        <w:tblW w:w="887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3"/>
        <w:gridCol w:w="3032"/>
        <w:gridCol w:w="2455"/>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序号</w:t>
            </w:r>
          </w:p>
        </w:tc>
        <w:tc>
          <w:tcPr>
            <w:tcW w:w="3032"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平均剩余期限</w:t>
            </w:r>
          </w:p>
        </w:tc>
        <w:tc>
          <w:tcPr>
            <w:tcW w:w="2455"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各期限资产占基金资产净值的比例（%）</w:t>
            </w:r>
          </w:p>
        </w:tc>
        <w:tc>
          <w:tcPr>
            <w:tcW w:w="2455"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各期限负债占基金资产净值的比例（%）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30天以内</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（1539）</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其中：剩余存续期超过</w:t>
            </w:r>
            <w:r>
              <w:rPr>
                <w:rFonts w:ascii="宋体" w:hAnsi="宋体" w:cs="Calibri"/>
                <w:color w:val="000000" w:themeColor="text1"/>
                <w:sz w:val="24"/>
                <w:szCs w:val="22"/>
                <w14:textFill>
                  <w14:solidFill>
                    <w14:schemeClr w14:val="tx1"/>
                  </w14:solidFill>
                </w14:textFill>
              </w:rPr>
              <w:t>397</w:t>
            </w:r>
            <w:r>
              <w:rPr>
                <w:rFonts w:hint="eastAsia" w:ascii="宋体" w:hAnsi="宋体" w:cs="Calibri"/>
                <w:color w:val="000000" w:themeColor="text1"/>
                <w:sz w:val="24"/>
                <w:szCs w:val="22"/>
                <w14:textFill>
                  <w14:solidFill>
                    <w14:schemeClr w14:val="tx1"/>
                  </w14:solidFill>
                </w14:textFill>
              </w:rPr>
              <w:t>天的浮动利率债</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（1541）</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30天（含）—60天</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（1543）</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其中：剩余存续期超过</w:t>
            </w:r>
            <w:r>
              <w:rPr>
                <w:rFonts w:ascii="宋体" w:hAnsi="宋体" w:cs="Calibri"/>
                <w:color w:val="000000" w:themeColor="text1"/>
                <w:sz w:val="24"/>
                <w:szCs w:val="22"/>
                <w14:textFill>
                  <w14:solidFill>
                    <w14:schemeClr w14:val="tx1"/>
                  </w14:solidFill>
                </w14:textFill>
              </w:rPr>
              <w:t>397</w:t>
            </w:r>
            <w:r>
              <w:rPr>
                <w:rFonts w:hint="eastAsia" w:ascii="宋体" w:hAnsi="宋体" w:cs="Calibri"/>
                <w:color w:val="000000" w:themeColor="text1"/>
                <w:sz w:val="24"/>
                <w:szCs w:val="22"/>
                <w14:textFill>
                  <w14:solidFill>
                    <w14:schemeClr w14:val="tx1"/>
                  </w14:solidFill>
                </w14:textFill>
              </w:rPr>
              <w:t>天的浮动利率债</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（1545）</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60天（含）—90天</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（1547）</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其中：剩余存续期超过</w:t>
            </w:r>
            <w:r>
              <w:rPr>
                <w:rFonts w:ascii="宋体" w:hAnsi="宋体" w:cs="Calibri"/>
                <w:color w:val="000000" w:themeColor="text1"/>
                <w:sz w:val="24"/>
                <w:szCs w:val="22"/>
                <w14:textFill>
                  <w14:solidFill>
                    <w14:schemeClr w14:val="tx1"/>
                  </w14:solidFill>
                </w14:textFill>
              </w:rPr>
              <w:t>397</w:t>
            </w:r>
            <w:r>
              <w:rPr>
                <w:rFonts w:hint="eastAsia" w:ascii="宋体" w:hAnsi="宋体" w:cs="Calibri"/>
                <w:color w:val="000000" w:themeColor="text1"/>
                <w:sz w:val="24"/>
                <w:szCs w:val="22"/>
                <w14:textFill>
                  <w14:solidFill>
                    <w14:schemeClr w14:val="tx1"/>
                  </w14:solidFill>
                </w14:textFill>
              </w:rPr>
              <w:t>天的浮动利率债</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（1549）</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90天（含）—</w:t>
            </w:r>
            <w:r>
              <w:rPr>
                <w:rFonts w:hint="eastAsia" w:ascii="宋体" w:hAnsi="宋体" w:cs="Calibri"/>
                <w:color w:val="000000" w:themeColor="text1"/>
                <w:sz w:val="24"/>
                <w:szCs w:val="22"/>
                <w14:textFill>
                  <w14:solidFill>
                    <w14:schemeClr w14:val="tx1"/>
                  </w14:solidFill>
                </w14:textFill>
              </w:rPr>
              <w:t>120</w:t>
            </w:r>
            <w:r>
              <w:rPr>
                <w:rFonts w:ascii="宋体" w:hAnsi="宋体" w:cs="Calibri"/>
                <w:color w:val="000000" w:themeColor="text1"/>
                <w:sz w:val="24"/>
                <w:szCs w:val="22"/>
                <w14:textFill>
                  <w14:solidFill>
                    <w14:schemeClr w14:val="tx1"/>
                  </w14:solidFill>
                </w14:textFill>
              </w:rPr>
              <w:t>天</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（3260）</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其中：剩余存续期超过</w:t>
            </w:r>
            <w:r>
              <w:rPr>
                <w:rFonts w:ascii="宋体" w:hAnsi="宋体" w:cs="Calibri"/>
                <w:color w:val="000000" w:themeColor="text1"/>
                <w:sz w:val="24"/>
                <w:szCs w:val="22"/>
                <w14:textFill>
                  <w14:solidFill>
                    <w14:schemeClr w14:val="tx1"/>
                  </w14:solidFill>
                </w14:textFill>
              </w:rPr>
              <w:t>397</w:t>
            </w:r>
            <w:r>
              <w:rPr>
                <w:rFonts w:hint="eastAsia" w:ascii="宋体" w:hAnsi="宋体" w:cs="Calibri"/>
                <w:color w:val="000000" w:themeColor="text1"/>
                <w:sz w:val="24"/>
                <w:szCs w:val="22"/>
                <w14:textFill>
                  <w14:solidFill>
                    <w14:schemeClr w14:val="tx1"/>
                  </w14:solidFill>
                </w14:textFill>
              </w:rPr>
              <w:t>天的浮动利率债</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（3262）</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120</w:t>
            </w:r>
            <w:r>
              <w:rPr>
                <w:rFonts w:ascii="宋体" w:hAnsi="宋体" w:cs="Calibri"/>
                <w:color w:val="000000" w:themeColor="text1"/>
                <w:sz w:val="24"/>
                <w:szCs w:val="22"/>
                <w14:textFill>
                  <w14:solidFill>
                    <w14:schemeClr w14:val="tx1"/>
                  </w14:solidFill>
                </w14:textFill>
              </w:rPr>
              <w:t>天（含）—397天（含）</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（3264）</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其中：剩余存续期超过</w:t>
            </w:r>
            <w:r>
              <w:rPr>
                <w:rFonts w:ascii="宋体" w:hAnsi="宋体" w:cs="Calibri"/>
                <w:color w:val="000000" w:themeColor="text1"/>
                <w:sz w:val="24"/>
                <w:szCs w:val="22"/>
                <w14:textFill>
                  <w14:solidFill>
                    <w14:schemeClr w14:val="tx1"/>
                  </w14:solidFill>
                </w14:textFill>
              </w:rPr>
              <w:t>397</w:t>
            </w:r>
            <w:r>
              <w:rPr>
                <w:rFonts w:hint="eastAsia" w:ascii="宋体" w:hAnsi="宋体" w:cs="Calibri"/>
                <w:color w:val="000000" w:themeColor="text1"/>
                <w:sz w:val="24"/>
                <w:szCs w:val="22"/>
                <w14:textFill>
                  <w14:solidFill>
                    <w14:schemeClr w14:val="tx1"/>
                  </w14:solidFill>
                </w14:textFill>
              </w:rPr>
              <w:t>天的浮动利率债</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（3266）</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5" w:type="dxa"/>
            <w:gridSpan w:val="2"/>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合计</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（1559）</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（1560）</w:t>
            </w:r>
          </w:p>
        </w:tc>
      </w:tr>
    </w:tbl>
    <w:p>
      <w:pPr>
        <w:adjustRightInd w:val="0"/>
        <w:snapToGrid w:val="0"/>
        <w:spacing w:line="380" w:lineRule="exact"/>
        <w:rPr>
          <w:rFonts w:ascii="宋体" w:hAnsi="宋体" w:eastAsia="宋体"/>
          <w:color w:val="000000" w:themeColor="text1"/>
          <w:kern w:val="0"/>
          <w:sz w:val="18"/>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（1561）</w:t>
      </w: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5.4 报告期内投资组合平均剩余存续期超过240天情况说明</w:t>
      </w:r>
    </w:p>
    <w:tbl>
      <w:tblPr>
        <w:tblStyle w:val="32"/>
        <w:tblW w:w="8295" w:type="dxa"/>
        <w:tblInd w:w="93" w:type="dxa"/>
        <w:tblLayout w:type="fixed"/>
        <w:tblCellMar>
          <w:top w:w="0" w:type="dxa"/>
          <w:left w:w="108" w:type="dxa"/>
          <w:bottom w:w="0" w:type="dxa"/>
          <w:right w:w="108" w:type="dxa"/>
        </w:tblCellMar>
      </w:tblPr>
      <w:tblGrid>
        <w:gridCol w:w="948"/>
        <w:gridCol w:w="1677"/>
        <w:gridCol w:w="2244"/>
        <w:gridCol w:w="1635"/>
        <w:gridCol w:w="1791"/>
      </w:tblGrid>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序号</w:t>
            </w:r>
          </w:p>
        </w:tc>
        <w:tc>
          <w:tcPr>
            <w:tcW w:w="1677"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发生日期</w:t>
            </w:r>
          </w:p>
        </w:tc>
        <w:tc>
          <w:tcPr>
            <w:tcW w:w="2244"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平均剩余存续期</w:t>
            </w:r>
          </w:p>
        </w:tc>
        <w:tc>
          <w:tcPr>
            <w:tcW w:w="1635"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原因</w:t>
            </w:r>
          </w:p>
        </w:tc>
        <w:tc>
          <w:tcPr>
            <w:tcW w:w="1791"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调整期</w:t>
            </w:r>
          </w:p>
        </w:tc>
      </w:tr>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（3269）</w:t>
            </w:r>
          </w:p>
        </w:tc>
        <w:tc>
          <w:tcPr>
            <w:tcW w:w="1677" w:type="dxa"/>
            <w:tcBorders>
              <w:top w:val="single" w:color="auto" w:sz="4" w:space="0"/>
              <w:left w:val="nil"/>
              <w:bottom w:val="single" w:color="auto" w:sz="4" w:space="0"/>
              <w:right w:val="single" w:color="auto" w:sz="4" w:space="0"/>
            </w:tcBorders>
            <w:vAlign w:val="center"/>
          </w:tcPr>
          <w:p>
            <w:pPr>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（3270）</w:t>
            </w:r>
          </w:p>
        </w:tc>
        <w:tc>
          <w:tcPr>
            <w:tcW w:w="2244" w:type="dxa"/>
            <w:tcBorders>
              <w:top w:val="single" w:color="auto" w:sz="4" w:space="0"/>
              <w:left w:val="nil"/>
              <w:bottom w:val="single" w:color="auto" w:sz="4" w:space="0"/>
              <w:right w:val="single" w:color="auto" w:sz="4" w:space="0"/>
            </w:tcBorders>
            <w:vAlign w:val="center"/>
          </w:tcPr>
          <w:p>
            <w:pPr>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（3271）</w:t>
            </w:r>
          </w:p>
        </w:tc>
        <w:tc>
          <w:tcPr>
            <w:tcW w:w="1635" w:type="dxa"/>
            <w:tcBorders>
              <w:top w:val="single" w:color="auto" w:sz="4" w:space="0"/>
              <w:left w:val="nil"/>
              <w:bottom w:val="single" w:color="auto" w:sz="4" w:space="0"/>
              <w:right w:val="single" w:color="auto" w:sz="4" w:space="0"/>
            </w:tcBorders>
            <w:vAlign w:val="center"/>
          </w:tcPr>
          <w:p>
            <w:pPr>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（3272）</w:t>
            </w:r>
          </w:p>
        </w:tc>
        <w:tc>
          <w:tcPr>
            <w:tcW w:w="1791" w:type="dxa"/>
            <w:tcBorders>
              <w:top w:val="single" w:color="auto" w:sz="4" w:space="0"/>
              <w:left w:val="nil"/>
              <w:bottom w:val="single" w:color="auto" w:sz="4" w:space="0"/>
              <w:right w:val="single" w:color="auto" w:sz="4" w:space="0"/>
            </w:tcBorders>
            <w:vAlign w:val="center"/>
          </w:tcPr>
          <w:p>
            <w:pPr>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（3273）</w:t>
            </w: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1</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2244"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635"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791" w:type="dxa"/>
            <w:tcBorders>
              <w:top w:val="nil"/>
              <w:left w:val="nil"/>
              <w:bottom w:val="single" w:color="auto" w:sz="4" w:space="0"/>
              <w:right w:val="single" w:color="auto" w:sz="4" w:space="0"/>
            </w:tcBorders>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2</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2244"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635" w:type="dxa"/>
            <w:tcBorders>
              <w:top w:val="nil"/>
              <w:left w:val="nil"/>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791" w:type="dxa"/>
            <w:tcBorders>
              <w:top w:val="nil"/>
              <w:left w:val="nil"/>
              <w:bottom w:val="single" w:color="auto" w:sz="4" w:space="0"/>
              <w:right w:val="single" w:color="auto" w:sz="4" w:space="0"/>
            </w:tcBorders>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2244"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635" w:type="dxa"/>
            <w:tcBorders>
              <w:top w:val="nil"/>
              <w:left w:val="nil"/>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791" w:type="dxa"/>
            <w:tcBorders>
              <w:top w:val="nil"/>
              <w:left w:val="nil"/>
              <w:bottom w:val="single" w:color="auto" w:sz="4" w:space="0"/>
              <w:right w:val="single" w:color="auto" w:sz="4" w:space="0"/>
            </w:tcBorders>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（3274）</w:t>
      </w:r>
    </w:p>
    <w:p>
      <w:pPr>
        <w:adjustRightInd w:val="0"/>
        <w:snapToGrid w:val="0"/>
        <w:spacing w:line="380" w:lineRule="exact"/>
        <w:rPr>
          <w:rFonts w:ascii="宋体" w:hAnsi="宋体" w:eastAsia="宋体"/>
          <w:color w:val="000000" w:themeColor="text1"/>
          <w:kern w:val="0"/>
          <w:sz w:val="18"/>
          <w14:textFill>
            <w14:solidFill>
              <w14:schemeClr w14:val="tx1"/>
            </w14:solidFill>
          </w14:textFill>
        </w:rPr>
      </w:pP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5.5 报告期末按债券品种分类的债券投资组合</w:t>
      </w:r>
    </w:p>
    <w:tbl>
      <w:tblPr>
        <w:tblStyle w:val="32"/>
        <w:tblW w:w="87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
      <w:tblGrid>
        <w:gridCol w:w="830"/>
        <w:gridCol w:w="2943"/>
        <w:gridCol w:w="2164"/>
        <w:gridCol w:w="2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294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债券品种</w:t>
            </w:r>
          </w:p>
        </w:tc>
        <w:tc>
          <w:tcPr>
            <w:tcW w:w="2164"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摊余成本（元）</w:t>
            </w:r>
          </w:p>
        </w:tc>
        <w:tc>
          <w:tcPr>
            <w:tcW w:w="2854"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国家债券</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（1441）</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央行票据</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（1443）</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金融债券</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（1445）</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其中：政策性金融债</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（1447）</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企业债券</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（1449）</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企业</w:t>
            </w:r>
            <w:r>
              <w:rPr>
                <w:rFonts w:hint="eastAsia" w:ascii="宋体" w:hAnsi="宋体" w:cs="Calibri"/>
                <w:color w:val="000000" w:themeColor="text1"/>
                <w:sz w:val="24"/>
                <w:szCs w:val="22"/>
                <w14:textFill>
                  <w14:solidFill>
                    <w14:schemeClr w14:val="tx1"/>
                  </w14:solidFill>
                </w14:textFill>
              </w:rPr>
              <w:t>短期融资券</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（1451）</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shd w:val="clear" w:color="auto" w:fill="FFFFFF"/>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6</w:t>
            </w:r>
          </w:p>
        </w:tc>
        <w:tc>
          <w:tcPr>
            <w:tcW w:w="2943" w:type="dxa"/>
            <w:shd w:val="clear" w:color="auto" w:fill="FFFFFF"/>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中期票据</w:t>
            </w:r>
          </w:p>
        </w:tc>
        <w:tc>
          <w:tcPr>
            <w:tcW w:w="2164" w:type="dxa"/>
            <w:shd w:val="clear" w:color="auto" w:fill="FFFFFF"/>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（2929）</w:t>
            </w:r>
          </w:p>
        </w:tc>
        <w:tc>
          <w:tcPr>
            <w:tcW w:w="2854" w:type="dxa"/>
            <w:shd w:val="clear" w:color="auto" w:fill="FFFFFF"/>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7</w:t>
            </w:r>
          </w:p>
        </w:tc>
        <w:tc>
          <w:tcPr>
            <w:tcW w:w="2943" w:type="dxa"/>
            <w:vAlign w:val="center"/>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同业存单</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（3243）</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（1435）</w:t>
            </w:r>
          </w:p>
        </w:tc>
        <w:tc>
          <w:tcPr>
            <w:tcW w:w="2943" w:type="dxa"/>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（1436）</w:t>
            </w:r>
            <w:r>
              <w:rPr>
                <w:rFonts w:ascii="宋体" w:hAnsi="宋体" w:cs="Calibri"/>
                <w:color w:val="000000" w:themeColor="text1"/>
                <w:sz w:val="24"/>
                <w:szCs w:val="22"/>
                <w14:textFill>
                  <w14:solidFill>
                    <w14:schemeClr w14:val="tx1"/>
                  </w14:solidFill>
                </w14:textFill>
              </w:rPr>
              <w:t>…</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（1438）</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N-1</w:t>
            </w: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其他</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（1455）</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w:t>
            </w: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合计</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（1457）</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N+1</w:t>
            </w: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剩余存续期超过</w:t>
            </w:r>
            <w:r>
              <w:rPr>
                <w:rFonts w:ascii="宋体" w:hAnsi="宋体" w:cs="Calibri"/>
                <w:color w:val="000000" w:themeColor="text1"/>
                <w:sz w:val="24"/>
                <w:szCs w:val="22"/>
                <w14:textFill>
                  <w14:solidFill>
                    <w14:schemeClr w14:val="tx1"/>
                  </w14:solidFill>
                </w14:textFill>
              </w:rPr>
              <w:t>397</w:t>
            </w:r>
            <w:r>
              <w:rPr>
                <w:rFonts w:hint="eastAsia" w:ascii="宋体" w:hAnsi="宋体" w:cs="Calibri"/>
                <w:color w:val="000000" w:themeColor="text1"/>
                <w:sz w:val="24"/>
                <w:szCs w:val="22"/>
                <w14:textFill>
                  <w14:solidFill>
                    <w14:schemeClr w14:val="tx1"/>
                  </w14:solidFill>
                </w14:textFill>
              </w:rPr>
              <w:t>天的浮动利率债券</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（1459）</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（1460）</w:t>
            </w: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（1461）</w:t>
      </w: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5.6 报告期末按摊余成本占基金资产净值比例大小排名的前十名债券投资明细</w:t>
      </w:r>
    </w:p>
    <w:tbl>
      <w:tblPr>
        <w:tblStyle w:val="32"/>
        <w:tblW w:w="9019"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
      <w:tblGrid>
        <w:gridCol w:w="1260"/>
        <w:gridCol w:w="1260"/>
        <w:gridCol w:w="1260"/>
        <w:gridCol w:w="1440"/>
        <w:gridCol w:w="1620"/>
        <w:gridCol w:w="2179"/>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1260"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80" w:lineRule="exact"/>
              <w:rPr>
                <w:rFonts w:ascii="宋体" w:hAnsi="宋体" w:eastAsia="方正仿宋简体" w:cs="Calibri"/>
                <w:color w:val="000000" w:themeColor="text1"/>
                <w:kern w:val="2"/>
                <w:szCs w:val="22"/>
                <w14:textFill>
                  <w14:solidFill>
                    <w14:schemeClr w14:val="tx1"/>
                  </w14:solidFill>
                </w14:textFill>
              </w:rPr>
            </w:pPr>
            <w:r>
              <w:rPr>
                <w:rFonts w:hint="eastAsia" w:ascii="宋体" w:hAnsi="宋体" w:eastAsia="方正仿宋简体" w:cs="Calibri"/>
                <w:color w:val="000000" w:themeColor="text1"/>
                <w:kern w:val="2"/>
                <w:szCs w:val="22"/>
                <w14:textFill>
                  <w14:solidFill>
                    <w14:schemeClr w14:val="tx1"/>
                  </w14:solidFill>
                </w14:textFill>
              </w:rPr>
              <w:t>债券代码</w:t>
            </w:r>
          </w:p>
        </w:tc>
        <w:tc>
          <w:tcPr>
            <w:tcW w:w="1260" w:type="dxa"/>
            <w:tcMar>
              <w:top w:w="15" w:type="dxa"/>
              <w:left w:w="15" w:type="dxa"/>
              <w:bottom w:w="0" w:type="dxa"/>
              <w:right w:w="15" w:type="dxa"/>
            </w:tcMar>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80" w:lineRule="exact"/>
              <w:rPr>
                <w:rFonts w:ascii="宋体" w:hAnsi="宋体" w:eastAsia="方正仿宋简体" w:cs="Calibri"/>
                <w:color w:val="000000" w:themeColor="text1"/>
                <w:kern w:val="2"/>
                <w:szCs w:val="22"/>
                <w14:textFill>
                  <w14:solidFill>
                    <w14:schemeClr w14:val="tx1"/>
                  </w14:solidFill>
                </w14:textFill>
              </w:rPr>
            </w:pPr>
            <w:r>
              <w:rPr>
                <w:rFonts w:hint="eastAsia" w:ascii="宋体" w:hAnsi="宋体" w:eastAsia="方正仿宋简体" w:cs="Calibri"/>
                <w:color w:val="000000" w:themeColor="text1"/>
                <w:kern w:val="2"/>
                <w:szCs w:val="22"/>
                <w14:textFill>
                  <w14:solidFill>
                    <w14:schemeClr w14:val="tx1"/>
                  </w14:solidFill>
                </w14:textFill>
              </w:rPr>
              <w:t>债券名称</w:t>
            </w:r>
          </w:p>
        </w:tc>
        <w:tc>
          <w:tcPr>
            <w:tcW w:w="1440" w:type="dxa"/>
            <w:tcMar>
              <w:top w:w="15" w:type="dxa"/>
              <w:left w:w="15" w:type="dxa"/>
              <w:bottom w:w="0" w:type="dxa"/>
              <w:right w:w="15" w:type="dxa"/>
            </w:tcMar>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债券数量</w:t>
            </w:r>
            <w:r>
              <w:rPr>
                <w:rFonts w:ascii="宋体" w:hAnsi="宋体" w:cs="Calibri"/>
                <w:color w:val="000000" w:themeColor="text1"/>
                <w:sz w:val="24"/>
                <w:szCs w:val="22"/>
                <w14:textFill>
                  <w14:solidFill>
                    <w14:schemeClr w14:val="tx1"/>
                  </w14:solidFill>
                </w14:textFill>
              </w:rPr>
              <w:t>（张）</w:t>
            </w:r>
          </w:p>
        </w:tc>
        <w:tc>
          <w:tcPr>
            <w:tcW w:w="1620" w:type="dxa"/>
            <w:tcMar>
              <w:top w:w="15" w:type="dxa"/>
              <w:left w:w="15" w:type="dxa"/>
              <w:bottom w:w="0" w:type="dxa"/>
              <w:right w:w="15" w:type="dxa"/>
            </w:tcMar>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摊余成本（元）</w:t>
            </w:r>
          </w:p>
        </w:tc>
        <w:tc>
          <w:tcPr>
            <w:tcW w:w="2179" w:type="dxa"/>
            <w:tcMar>
              <w:top w:w="15" w:type="dxa"/>
              <w:left w:w="15" w:type="dxa"/>
              <w:bottom w:w="0" w:type="dxa"/>
              <w:right w:w="15" w:type="dxa"/>
            </w:tcMar>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w:t>
            </w:r>
          </w:p>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比例（％）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286" w:hRule="atLeast"/>
        </w:trPr>
        <w:tc>
          <w:tcPr>
            <w:tcW w:w="1260" w:type="dxa"/>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（1491）</w:t>
            </w:r>
          </w:p>
        </w:tc>
        <w:tc>
          <w:tcPr>
            <w:tcW w:w="1260" w:type="dxa"/>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（1492）</w:t>
            </w:r>
          </w:p>
        </w:tc>
        <w:tc>
          <w:tcPr>
            <w:tcW w:w="1260" w:type="dxa"/>
            <w:tcMar>
              <w:top w:w="15" w:type="dxa"/>
              <w:left w:w="15" w:type="dxa"/>
              <w:bottom w:w="0" w:type="dxa"/>
              <w:right w:w="15" w:type="dxa"/>
            </w:tcMar>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（1493）</w:t>
            </w:r>
          </w:p>
        </w:tc>
        <w:tc>
          <w:tcPr>
            <w:tcW w:w="1440" w:type="dxa"/>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（1494）</w:t>
            </w:r>
          </w:p>
        </w:tc>
        <w:tc>
          <w:tcPr>
            <w:tcW w:w="1620" w:type="dxa"/>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（1495）</w:t>
            </w:r>
          </w:p>
        </w:tc>
        <w:tc>
          <w:tcPr>
            <w:tcW w:w="2179" w:type="dxa"/>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（1496）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286" w:hRule="atLeast"/>
        </w:trPr>
        <w:tc>
          <w:tcPr>
            <w:tcW w:w="1260" w:type="dxa"/>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286" w:hRule="atLeast"/>
        </w:trPr>
        <w:tc>
          <w:tcPr>
            <w:tcW w:w="1260" w:type="dxa"/>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286" w:hRule="atLeast"/>
        </w:trPr>
        <w:tc>
          <w:tcPr>
            <w:tcW w:w="1260" w:type="dxa"/>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6</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7</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286" w:hRule="atLeast"/>
        </w:trPr>
        <w:tc>
          <w:tcPr>
            <w:tcW w:w="1260" w:type="dxa"/>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8</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9</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286" w:hRule="atLeast"/>
        </w:trPr>
        <w:tc>
          <w:tcPr>
            <w:tcW w:w="1260" w:type="dxa"/>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10</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（1497）</w:t>
      </w: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5.7 “影子定价”与“摊余成本法”确定的基金资产净值的偏离</w:t>
      </w:r>
    </w:p>
    <w:tbl>
      <w:tblPr>
        <w:tblStyle w:val="32"/>
        <w:tblW w:w="8708" w:type="dxa"/>
        <w:tblInd w:w="15" w:type="dxa"/>
        <w:tblLayout w:type="fixed"/>
        <w:tblCellMar>
          <w:top w:w="0" w:type="dxa"/>
          <w:left w:w="0" w:type="dxa"/>
          <w:bottom w:w="0" w:type="dxa"/>
          <w:right w:w="0" w:type="dxa"/>
        </w:tblCellMar>
      </w:tblPr>
      <w:tblGrid>
        <w:gridCol w:w="5909"/>
        <w:gridCol w:w="2799"/>
      </w:tblGrid>
      <w:tr>
        <w:tblPrEx>
          <w:tblLayout w:type="fixed"/>
          <w:tblCellMar>
            <w:top w:w="0" w:type="dxa"/>
            <w:left w:w="0" w:type="dxa"/>
            <w:bottom w:w="0" w:type="dxa"/>
            <w:right w:w="0" w:type="dxa"/>
          </w:tblCellMar>
        </w:tblPrEx>
        <w:trPr>
          <w:trHeight w:val="285" w:hRule="atLeast"/>
        </w:trPr>
        <w:tc>
          <w:tcPr>
            <w:tcW w:w="590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项目</w:t>
            </w:r>
          </w:p>
        </w:tc>
        <w:tc>
          <w:tcPr>
            <w:tcW w:w="279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偏离情况</w:t>
            </w:r>
          </w:p>
        </w:tc>
      </w:tr>
      <w:tr>
        <w:tblPrEx>
          <w:tblLayout w:type="fixed"/>
          <w:tblCellMar>
            <w:top w:w="0" w:type="dxa"/>
            <w:left w:w="0" w:type="dxa"/>
            <w:bottom w:w="0" w:type="dxa"/>
            <w:right w:w="0" w:type="dxa"/>
          </w:tblCellMar>
        </w:tblPrEx>
        <w:trPr>
          <w:trHeight w:val="312" w:hRule="atLeast"/>
        </w:trPr>
        <w:tc>
          <w:tcPr>
            <w:tcW w:w="590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报告期内偏离度的绝对值在</w:t>
            </w:r>
            <w:r>
              <w:rPr>
                <w:rFonts w:ascii="宋体" w:hAnsi="宋体" w:cs="Calibri"/>
                <w:color w:val="000000" w:themeColor="text1"/>
                <w:sz w:val="24"/>
                <w:szCs w:val="22"/>
                <w14:textFill>
                  <w14:solidFill>
                    <w14:schemeClr w14:val="tx1"/>
                  </w14:solidFill>
                </w14:textFill>
              </w:rPr>
              <w:t>0.25（含）-0.5%间的次数</w:t>
            </w:r>
          </w:p>
        </w:tc>
        <w:tc>
          <w:tcPr>
            <w:tcW w:w="2799" w:type="dxa"/>
            <w:tcBorders>
              <w:top w:val="nil"/>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（1564）</w:t>
            </w:r>
          </w:p>
        </w:tc>
      </w:tr>
      <w:tr>
        <w:tblPrEx>
          <w:tblLayout w:type="fixed"/>
          <w:tblCellMar>
            <w:top w:w="0" w:type="dxa"/>
            <w:left w:w="0" w:type="dxa"/>
            <w:bottom w:w="0" w:type="dxa"/>
            <w:right w:w="0" w:type="dxa"/>
          </w:tblCellMar>
        </w:tblPrEx>
        <w:trPr>
          <w:trHeight w:val="285" w:hRule="atLeast"/>
        </w:trPr>
        <w:tc>
          <w:tcPr>
            <w:tcW w:w="590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报告期内偏离度的最高值</w:t>
            </w:r>
            <w:r>
              <w:rPr>
                <w:rStyle w:val="31"/>
                <w:rFonts w:ascii="宋体" w:hAnsi="宋体" w:cs="Calibri"/>
                <w:color w:val="000000" w:themeColor="text1"/>
                <w:sz w:val="24"/>
                <w:szCs w:val="22"/>
                <w14:textFill>
                  <w14:solidFill>
                    <w14:schemeClr w14:val="tx1"/>
                  </w14:solidFill>
                </w14:textFill>
              </w:rPr>
              <w:footnoteReference w:id="101"/>
            </w:r>
          </w:p>
        </w:tc>
        <w:tc>
          <w:tcPr>
            <w:tcW w:w="2799" w:type="dxa"/>
            <w:tcBorders>
              <w:top w:val="nil"/>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（1565）</w:t>
            </w:r>
          </w:p>
        </w:tc>
      </w:tr>
      <w:tr>
        <w:tblPrEx>
          <w:tblLayout w:type="fixed"/>
          <w:tblCellMar>
            <w:top w:w="0" w:type="dxa"/>
            <w:left w:w="0" w:type="dxa"/>
            <w:bottom w:w="0" w:type="dxa"/>
            <w:right w:w="0" w:type="dxa"/>
          </w:tblCellMar>
        </w:tblPrEx>
        <w:trPr>
          <w:trHeight w:val="285" w:hRule="atLeast"/>
        </w:trPr>
        <w:tc>
          <w:tcPr>
            <w:tcW w:w="590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报告期内偏离度的最低值</w:t>
            </w:r>
          </w:p>
        </w:tc>
        <w:tc>
          <w:tcPr>
            <w:tcW w:w="2799" w:type="dxa"/>
            <w:tcBorders>
              <w:top w:val="nil"/>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（1566）</w:t>
            </w:r>
          </w:p>
        </w:tc>
      </w:tr>
      <w:tr>
        <w:tblPrEx>
          <w:tblLayout w:type="fixed"/>
          <w:tblCellMar>
            <w:top w:w="0" w:type="dxa"/>
            <w:left w:w="0" w:type="dxa"/>
            <w:bottom w:w="0" w:type="dxa"/>
            <w:right w:w="0" w:type="dxa"/>
          </w:tblCellMar>
        </w:tblPrEx>
        <w:trPr>
          <w:trHeight w:val="314" w:hRule="atLeast"/>
        </w:trPr>
        <w:tc>
          <w:tcPr>
            <w:tcW w:w="590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报告期内每个工作日偏离度的绝对值的简单平均值</w:t>
            </w:r>
          </w:p>
        </w:tc>
        <w:tc>
          <w:tcPr>
            <w:tcW w:w="2799" w:type="dxa"/>
            <w:tcBorders>
              <w:top w:val="nil"/>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（1567）</w:t>
            </w: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（1568）</w:t>
      </w: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报告期内负偏离度的绝对值达到0.25%情况说明</w:t>
      </w:r>
    </w:p>
    <w:tbl>
      <w:tblPr>
        <w:tblStyle w:val="32"/>
        <w:tblW w:w="8295" w:type="dxa"/>
        <w:tblInd w:w="93" w:type="dxa"/>
        <w:tblLayout w:type="fixed"/>
        <w:tblCellMar>
          <w:top w:w="0" w:type="dxa"/>
          <w:left w:w="108" w:type="dxa"/>
          <w:bottom w:w="0" w:type="dxa"/>
          <w:right w:w="108" w:type="dxa"/>
        </w:tblCellMar>
      </w:tblPr>
      <w:tblGrid>
        <w:gridCol w:w="948"/>
        <w:gridCol w:w="1677"/>
        <w:gridCol w:w="1890"/>
        <w:gridCol w:w="1890"/>
        <w:gridCol w:w="1890"/>
      </w:tblGrid>
      <w:tr>
        <w:tblPrEx>
          <w:tblLayout w:type="fixed"/>
          <w:tblCellMar>
            <w:top w:w="0" w:type="dxa"/>
            <w:left w:w="108" w:type="dxa"/>
            <w:bottom w:w="0" w:type="dxa"/>
            <w:right w:w="108" w:type="dxa"/>
          </w:tblCellMar>
        </w:tblPrEx>
        <w:trPr>
          <w:trHeight w:val="450" w:hRule="atLeast"/>
        </w:trPr>
        <w:tc>
          <w:tcPr>
            <w:tcW w:w="94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序号</w:t>
            </w:r>
          </w:p>
        </w:tc>
        <w:tc>
          <w:tcPr>
            <w:tcW w:w="1677"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发生日期</w:t>
            </w:r>
          </w:p>
        </w:tc>
        <w:tc>
          <w:tcPr>
            <w:tcW w:w="1890"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偏离度</w:t>
            </w:r>
          </w:p>
        </w:tc>
        <w:tc>
          <w:tcPr>
            <w:tcW w:w="1890"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原因</w:t>
            </w:r>
          </w:p>
        </w:tc>
        <w:tc>
          <w:tcPr>
            <w:tcW w:w="1890"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调整期</w:t>
            </w:r>
          </w:p>
        </w:tc>
      </w:tr>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（3276）</w:t>
            </w:r>
          </w:p>
        </w:tc>
        <w:tc>
          <w:tcPr>
            <w:tcW w:w="1677"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（3277）</w:t>
            </w:r>
          </w:p>
        </w:tc>
        <w:tc>
          <w:tcPr>
            <w:tcW w:w="1890"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（3278）</w:t>
            </w:r>
          </w:p>
        </w:tc>
        <w:tc>
          <w:tcPr>
            <w:tcW w:w="1890"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（3279）</w:t>
            </w:r>
          </w:p>
        </w:tc>
        <w:tc>
          <w:tcPr>
            <w:tcW w:w="1890"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（3280）</w:t>
            </w: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1</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center"/>
          </w:tcPr>
          <w:p>
            <w:pPr>
              <w:widowControl/>
              <w:adjustRightInd w:val="0"/>
              <w:snapToGrid w:val="0"/>
              <w:spacing w:line="380" w:lineRule="exact"/>
              <w:jc w:val="right"/>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2</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（3281）</w:t>
      </w: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报告期内正偏离度的绝对值达到0.5%情况说明</w:t>
      </w:r>
    </w:p>
    <w:tbl>
      <w:tblPr>
        <w:tblStyle w:val="32"/>
        <w:tblW w:w="8295" w:type="dxa"/>
        <w:tblInd w:w="93" w:type="dxa"/>
        <w:tblLayout w:type="fixed"/>
        <w:tblCellMar>
          <w:top w:w="0" w:type="dxa"/>
          <w:left w:w="108" w:type="dxa"/>
          <w:bottom w:w="0" w:type="dxa"/>
          <w:right w:w="108" w:type="dxa"/>
        </w:tblCellMar>
      </w:tblPr>
      <w:tblGrid>
        <w:gridCol w:w="948"/>
        <w:gridCol w:w="1677"/>
        <w:gridCol w:w="1890"/>
        <w:gridCol w:w="1890"/>
        <w:gridCol w:w="1890"/>
      </w:tblGrid>
      <w:tr>
        <w:tblPrEx>
          <w:tblLayout w:type="fixed"/>
          <w:tblCellMar>
            <w:top w:w="0" w:type="dxa"/>
            <w:left w:w="108" w:type="dxa"/>
            <w:bottom w:w="0" w:type="dxa"/>
            <w:right w:w="108" w:type="dxa"/>
          </w:tblCellMar>
        </w:tblPrEx>
        <w:trPr>
          <w:trHeight w:val="450" w:hRule="atLeast"/>
        </w:trPr>
        <w:tc>
          <w:tcPr>
            <w:tcW w:w="94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序号</w:t>
            </w:r>
          </w:p>
        </w:tc>
        <w:tc>
          <w:tcPr>
            <w:tcW w:w="1677"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发生日期</w:t>
            </w:r>
          </w:p>
        </w:tc>
        <w:tc>
          <w:tcPr>
            <w:tcW w:w="1890"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偏离度</w:t>
            </w:r>
          </w:p>
        </w:tc>
        <w:tc>
          <w:tcPr>
            <w:tcW w:w="1890"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原因</w:t>
            </w:r>
          </w:p>
        </w:tc>
        <w:tc>
          <w:tcPr>
            <w:tcW w:w="1890"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调整期</w:t>
            </w:r>
          </w:p>
        </w:tc>
      </w:tr>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（3283）</w:t>
            </w:r>
          </w:p>
        </w:tc>
        <w:tc>
          <w:tcPr>
            <w:tcW w:w="1677"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（3284）</w:t>
            </w:r>
          </w:p>
        </w:tc>
        <w:tc>
          <w:tcPr>
            <w:tcW w:w="1890"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（3285）</w:t>
            </w:r>
          </w:p>
        </w:tc>
        <w:tc>
          <w:tcPr>
            <w:tcW w:w="1890"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（3286）</w:t>
            </w:r>
          </w:p>
        </w:tc>
        <w:tc>
          <w:tcPr>
            <w:tcW w:w="1890"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（3287）</w:t>
            </w: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1</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center"/>
          </w:tcPr>
          <w:p>
            <w:pPr>
              <w:widowControl/>
              <w:adjustRightInd w:val="0"/>
              <w:snapToGrid w:val="0"/>
              <w:spacing w:line="380" w:lineRule="exact"/>
              <w:jc w:val="right"/>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2</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（3288）</w:t>
      </w:r>
    </w:p>
    <w:p>
      <w:pPr>
        <w:adjustRightInd w:val="0"/>
        <w:snapToGrid w:val="0"/>
        <w:spacing w:line="380" w:lineRule="exact"/>
        <w:rPr>
          <w:rFonts w:ascii="宋体" w:hAnsi="宋体"/>
          <w:color w:val="000000" w:themeColor="text1"/>
          <w:sz w:val="24"/>
          <w14:textFill>
            <w14:solidFill>
              <w14:schemeClr w14:val="tx1"/>
            </w14:solidFill>
          </w14:textFill>
        </w:rPr>
      </w:pP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5.8 报告期末按摊余成本占基金资产净值比例大小排名的前十名资产支持证券投资明细</w:t>
      </w:r>
      <w:r>
        <w:rPr>
          <w:rStyle w:val="31"/>
          <w:rFonts w:ascii="宋体" w:hAnsi="宋体"/>
          <w:b/>
          <w:color w:val="000000" w:themeColor="text1"/>
          <w:sz w:val="24"/>
          <w14:textFill>
            <w14:solidFill>
              <w14:schemeClr w14:val="tx1"/>
            </w14:solidFill>
          </w14:textFill>
        </w:rPr>
        <w:footnoteReference w:id="102"/>
      </w:r>
    </w:p>
    <w:tbl>
      <w:tblPr>
        <w:tblStyle w:val="32"/>
        <w:tblW w:w="883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3"/>
        <w:gridCol w:w="1125"/>
        <w:gridCol w:w="1124"/>
        <w:gridCol w:w="1445"/>
        <w:gridCol w:w="1445"/>
        <w:gridCol w:w="2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1125"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证券</w:t>
            </w:r>
          </w:p>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代码</w:t>
            </w:r>
          </w:p>
        </w:tc>
        <w:tc>
          <w:tcPr>
            <w:tcW w:w="1124"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证券</w:t>
            </w:r>
          </w:p>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名称</w:t>
            </w:r>
          </w:p>
        </w:tc>
        <w:tc>
          <w:tcPr>
            <w:tcW w:w="1445"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数量（份）</w:t>
            </w:r>
          </w:p>
        </w:tc>
        <w:tc>
          <w:tcPr>
            <w:tcW w:w="1445"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摊余成本</w:t>
            </w:r>
            <w:r>
              <w:rPr>
                <w:rFonts w:ascii="宋体" w:hAnsi="宋体" w:cs="Calibri"/>
                <w:color w:val="000000" w:themeColor="text1"/>
                <w:sz w:val="24"/>
                <w:szCs w:val="22"/>
                <w14:textFill>
                  <w14:solidFill>
                    <w14:schemeClr w14:val="tx1"/>
                  </w14:solidFill>
                </w14:textFill>
              </w:rPr>
              <w:t>（</w:t>
            </w:r>
            <w:r>
              <w:rPr>
                <w:rFonts w:hint="eastAsia" w:ascii="宋体" w:hAnsi="宋体" w:cs="Calibri"/>
                <w:color w:val="000000" w:themeColor="text1"/>
                <w:sz w:val="24"/>
                <w:szCs w:val="22"/>
                <w14:textFill>
                  <w14:solidFill>
                    <w14:schemeClr w14:val="tx1"/>
                  </w14:solidFill>
                </w14:textFill>
              </w:rPr>
              <w:t>元</w:t>
            </w:r>
            <w:r>
              <w:rPr>
                <w:rFonts w:ascii="宋体" w:hAnsi="宋体" w:cs="Calibri"/>
                <w:color w:val="000000" w:themeColor="text1"/>
                <w:sz w:val="24"/>
                <w:szCs w:val="22"/>
                <w14:textFill>
                  <w14:solidFill>
                    <w14:schemeClr w14:val="tx1"/>
                  </w14:solidFill>
                </w14:textFill>
              </w:rPr>
              <w:t>）</w:t>
            </w:r>
          </w:p>
        </w:tc>
        <w:tc>
          <w:tcPr>
            <w:tcW w:w="2572"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占基金资产净值比例</w:t>
            </w:r>
            <w:r>
              <w:rPr>
                <w:rFonts w:ascii="宋体" w:hAnsi="宋体" w:cs="Calibri"/>
                <w:color w:val="000000" w:themeColor="text1"/>
                <w:sz w:val="24"/>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（1650）</w:t>
            </w:r>
          </w:p>
        </w:tc>
        <w:tc>
          <w:tcPr>
            <w:tcW w:w="1125" w:type="dxa"/>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（1651）</w:t>
            </w:r>
          </w:p>
        </w:tc>
        <w:tc>
          <w:tcPr>
            <w:tcW w:w="1124" w:type="dxa"/>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（1652）</w:t>
            </w:r>
          </w:p>
        </w:tc>
        <w:tc>
          <w:tcPr>
            <w:tcW w:w="1445"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（1653）</w:t>
            </w:r>
          </w:p>
        </w:tc>
        <w:tc>
          <w:tcPr>
            <w:tcW w:w="1445"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（1654）</w:t>
            </w:r>
          </w:p>
        </w:tc>
        <w:tc>
          <w:tcPr>
            <w:tcW w:w="2572"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6</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7</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8</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9</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10</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（1656）</w:t>
      </w:r>
    </w:p>
    <w:p>
      <w:pPr>
        <w:adjustRightInd w:val="0"/>
        <w:snapToGrid w:val="0"/>
        <w:spacing w:line="380" w:lineRule="exact"/>
        <w:rPr>
          <w:rFonts w:ascii="宋体" w:hAnsi="宋体"/>
          <w:color w:val="000000" w:themeColor="text1"/>
          <w:sz w:val="24"/>
          <w14:textFill>
            <w14:solidFill>
              <w14:schemeClr w14:val="tx1"/>
            </w14:solidFill>
          </w14:textFill>
        </w:rPr>
      </w:pP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5.9 投资组合报告附注</w:t>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852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b/>
                <w:color w:val="000000" w:themeColor="text1"/>
                <w:sz w:val="24"/>
                <w:szCs w:val="22"/>
                <w14:textFill>
                  <w14:solidFill>
                    <w14:schemeClr w14:val="tx1"/>
                  </w14:solidFill>
                </w14:textFill>
              </w:rPr>
              <w:t>5.9.1</w:t>
            </w:r>
            <w:r>
              <w:rPr>
                <w:rFonts w:hint="eastAsia" w:ascii="宋体" w:hAnsi="宋体" w:cs="Calibri"/>
                <w:color w:val="000000" w:themeColor="text1"/>
                <w:sz w:val="24"/>
                <w:szCs w:val="22"/>
                <w14:textFill>
                  <w14:solidFill>
                    <w14:schemeClr w14:val="tx1"/>
                  </w14:solidFill>
                </w14:textFill>
              </w:rPr>
              <w:t xml:space="preserve"> 基金计价方法说明。</w:t>
            </w:r>
          </w:p>
          <w:p>
            <w:pPr>
              <w:adjustRightInd w:val="0"/>
              <w:snapToGrid w:val="0"/>
              <w:spacing w:line="380" w:lineRule="exact"/>
              <w:rPr>
                <w:rFonts w:cs="Calibri"/>
                <w:color w:val="000000" w:themeColor="text1"/>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（1587）</w:t>
            </w:r>
          </w:p>
        </w:tc>
      </w:tr>
    </w:tbl>
    <w:p>
      <w:pPr>
        <w:adjustRightInd w:val="0"/>
        <w:snapToGrid w:val="0"/>
        <w:spacing w:line="380" w:lineRule="exact"/>
        <w:rPr>
          <w:rFonts w:ascii="宋体" w:hAnsi="宋体"/>
          <w:b/>
          <w:color w:val="000000" w:themeColor="text1"/>
          <w:sz w:val="24"/>
          <w14:textFill>
            <w14:solidFill>
              <w14:schemeClr w14:val="tx1"/>
            </w14:solidFill>
          </w14:textFill>
        </w:rPr>
      </w:pPr>
    </w:p>
    <w:p>
      <w:pPr>
        <w:adjustRightInd w:val="0"/>
        <w:snapToGrid w:val="0"/>
        <w:spacing w:line="380" w:lineRule="exact"/>
        <w:rPr>
          <w:rFonts w:ascii="宋体" w:hAnsi="宋体"/>
          <w:color w:val="000000" w:themeColor="text1"/>
          <w:sz w:val="24"/>
          <w14:textFill>
            <w14:solidFill>
              <w14:schemeClr w14:val="tx1"/>
            </w14:solidFill>
          </w14:textFill>
        </w:rPr>
      </w:pPr>
    </w:p>
    <w:tbl>
      <w:tblPr>
        <w:tblStyle w:val="3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8568"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b/>
                <w:color w:val="000000" w:themeColor="text1"/>
                <w:sz w:val="24"/>
                <w:szCs w:val="22"/>
                <w14:textFill>
                  <w14:solidFill>
                    <w14:schemeClr w14:val="tx1"/>
                  </w14:solidFill>
                </w14:textFill>
              </w:rPr>
              <w:t>5.9.2</w:t>
            </w:r>
            <w:r>
              <w:rPr>
                <w:rFonts w:hint="eastAsia" w:ascii="宋体" w:hAnsi="宋体" w:cs="Calibri"/>
                <w:color w:val="000000" w:themeColor="text1"/>
                <w:sz w:val="24"/>
                <w:szCs w:val="22"/>
                <w14:textFill>
                  <w14:solidFill>
                    <w14:schemeClr w14:val="tx1"/>
                  </w14:solidFill>
                </w14:textFill>
              </w:rPr>
              <w:t>声明本基金投资的前十名证券的发行主体本期是否出现被监管部门立案调查，或在报告编制日前一年内受到公开谴责、处罚的情形。如是，还应对相关证券的投资决策程序做出说明。</w:t>
            </w:r>
            <w:r>
              <w:rPr>
                <w:rFonts w:hint="eastAsia" w:ascii="宋体" w:hAnsi="宋体" w:eastAsia="宋体" w:cs="Calibri"/>
                <w:color w:val="000000" w:themeColor="text1"/>
                <w:kern w:val="0"/>
                <w:sz w:val="18"/>
                <w:szCs w:val="22"/>
                <w14:textFill>
                  <w14:solidFill>
                    <w14:schemeClr w14:val="tx1"/>
                  </w14:solidFill>
                </w14:textFill>
              </w:rPr>
              <w:t>（1597）</w:t>
            </w:r>
          </w:p>
        </w:tc>
      </w:tr>
    </w:tbl>
    <w:p>
      <w:pPr>
        <w:adjustRightInd w:val="0"/>
        <w:snapToGrid w:val="0"/>
        <w:spacing w:line="380" w:lineRule="exact"/>
        <w:rPr>
          <w:rFonts w:ascii="宋体" w:hAnsi="宋体"/>
          <w:b/>
          <w:color w:val="000000" w:themeColor="text1"/>
          <w:sz w:val="24"/>
          <w14:textFill>
            <w14:solidFill>
              <w14:schemeClr w14:val="tx1"/>
            </w14:solidFill>
          </w14:textFill>
        </w:rPr>
      </w:pPr>
    </w:p>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5.9.3</w:t>
      </w:r>
      <w:r>
        <w:rPr>
          <w:rFonts w:hint="eastAsia" w:ascii="宋体" w:hAnsi="宋体"/>
          <w:color w:val="000000" w:themeColor="text1"/>
          <w:sz w:val="24"/>
          <w14:textFill>
            <w14:solidFill>
              <w14:schemeClr w14:val="tx1"/>
            </w14:solidFill>
          </w14:textFill>
        </w:rPr>
        <w:t xml:space="preserve"> 其他资产构成</w:t>
      </w:r>
    </w:p>
    <w:tbl>
      <w:tblPr>
        <w:tblStyle w:val="32"/>
        <w:tblW w:w="8403" w:type="dxa"/>
        <w:tblInd w:w="-5" w:type="dxa"/>
        <w:tblLayout w:type="fixed"/>
        <w:tblCellMar>
          <w:top w:w="0" w:type="dxa"/>
          <w:left w:w="0" w:type="dxa"/>
          <w:bottom w:w="0" w:type="dxa"/>
          <w:right w:w="0" w:type="dxa"/>
        </w:tblCellMar>
      </w:tblPr>
      <w:tblGrid>
        <w:gridCol w:w="761"/>
        <w:gridCol w:w="4148"/>
        <w:gridCol w:w="3494"/>
      </w:tblGrid>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4148"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名称</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金额（元）</w:t>
            </w:r>
          </w:p>
        </w:tc>
      </w:tr>
      <w:tr>
        <w:tblPrEx>
          <w:tblLayout w:type="fixed"/>
          <w:tblCellMar>
            <w:top w:w="0" w:type="dxa"/>
            <w:left w:w="0" w:type="dxa"/>
            <w:bottom w:w="0" w:type="dxa"/>
            <w:right w:w="0" w:type="dxa"/>
          </w:tblCellMar>
        </w:tblPrEx>
        <w:trPr>
          <w:trHeight w:val="312" w:hRule="atLeast"/>
        </w:trPr>
        <w:tc>
          <w:tcPr>
            <w:tcW w:w="761" w:type="dxa"/>
            <w:tcBorders>
              <w:top w:val="nil"/>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4148" w:type="dxa"/>
            <w:tcBorders>
              <w:top w:val="nil"/>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存出保证金</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（0591）</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4148" w:type="dxa"/>
            <w:tcBorders>
              <w:top w:val="nil"/>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应收证券清算款</w:t>
            </w:r>
          </w:p>
        </w:tc>
        <w:tc>
          <w:tcPr>
            <w:tcW w:w="3494"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（0598）</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4148" w:type="dxa"/>
            <w:tcBorders>
              <w:top w:val="nil"/>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应收利息</w:t>
            </w:r>
          </w:p>
        </w:tc>
        <w:tc>
          <w:tcPr>
            <w:tcW w:w="3494"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（0599）</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4148" w:type="dxa"/>
            <w:tcBorders>
              <w:top w:val="nil"/>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应收申购款</w:t>
            </w:r>
          </w:p>
        </w:tc>
        <w:tc>
          <w:tcPr>
            <w:tcW w:w="3494"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（0601）</w:t>
            </w: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4148"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其他应收款</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（1603）</w:t>
            </w:r>
          </w:p>
        </w:tc>
      </w:tr>
      <w:tr>
        <w:tblPrEx>
          <w:tblLayout w:type="fixed"/>
          <w:tblCellMar>
            <w:top w:w="0" w:type="dxa"/>
            <w:left w:w="0" w:type="dxa"/>
            <w:bottom w:w="0" w:type="dxa"/>
            <w:right w:w="0" w:type="dxa"/>
          </w:tblCellMar>
        </w:tblPrEx>
        <w:trPr>
          <w:trHeight w:val="285" w:hRule="atLeast"/>
        </w:trPr>
        <w:tc>
          <w:tcPr>
            <w:tcW w:w="8403" w:type="dxa"/>
            <w:gridSpan w:val="3"/>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p>
        </w:tc>
        <w:tc>
          <w:tcPr>
            <w:tcW w:w="414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（1600）</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（1601）</w:t>
            </w: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4148"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N-1</w:t>
            </w:r>
          </w:p>
        </w:tc>
        <w:tc>
          <w:tcPr>
            <w:tcW w:w="4148"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其他</w:t>
            </w:r>
          </w:p>
        </w:tc>
        <w:tc>
          <w:tcPr>
            <w:tcW w:w="349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（1605）</w:t>
            </w: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w:t>
            </w:r>
          </w:p>
        </w:tc>
        <w:tc>
          <w:tcPr>
            <w:tcW w:w="4148"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合计</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（1606）</w:t>
            </w: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（1607）</w:t>
      </w:r>
    </w:p>
    <w:p>
      <w:pPr>
        <w:adjustRightInd w:val="0"/>
        <w:snapToGrid w:val="0"/>
        <w:spacing w:line="340" w:lineRule="exact"/>
        <w:rPr>
          <w:rFonts w:ascii="宋体" w:hAnsi="宋体"/>
          <w:color w:val="000000" w:themeColor="text1"/>
          <w:sz w:val="24"/>
          <w14:textFill>
            <w14:solidFill>
              <w14:schemeClr w14:val="tx1"/>
            </w14:solidFill>
          </w14:textFill>
        </w:rPr>
      </w:pPr>
    </w:p>
    <w:tbl>
      <w:tblPr>
        <w:tblStyle w:val="3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8568"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b/>
                <w:color w:val="000000" w:themeColor="text1"/>
                <w:sz w:val="24"/>
                <w:szCs w:val="22"/>
                <w14:textFill>
                  <w14:solidFill>
                    <w14:schemeClr w14:val="tx1"/>
                  </w14:solidFill>
                </w14:textFill>
              </w:rPr>
              <w:t>5.9.4</w:t>
            </w:r>
            <w:r>
              <w:rPr>
                <w:rFonts w:hint="eastAsia" w:ascii="宋体" w:hAnsi="宋体" w:cs="Calibri"/>
                <w:color w:val="000000" w:themeColor="text1"/>
                <w:sz w:val="24"/>
                <w:szCs w:val="22"/>
                <w14:textFill>
                  <w14:solidFill>
                    <w14:schemeClr w14:val="tx1"/>
                  </w14:solidFill>
                </w14:textFill>
              </w:rPr>
              <w:t>投资组合报告附注的其他文字描述部分。</w:t>
            </w:r>
          </w:p>
        </w:tc>
      </w:tr>
    </w:tbl>
    <w:p>
      <w:pPr>
        <w:adjustRightInd w:val="0"/>
        <w:snapToGrid w:val="0"/>
        <w:spacing w:line="38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（1678）</w:t>
      </w:r>
    </w:p>
    <w:p>
      <w:pPr>
        <w:pStyle w:val="3"/>
        <w:adjustRightInd w:val="0"/>
        <w:snapToGrid w:val="0"/>
        <w:spacing w:before="0" w:after="0" w:line="340" w:lineRule="exact"/>
        <w:jc w:val="center"/>
        <w:rPr>
          <w:rFonts w:ascii="宋体" w:hAnsi="宋体" w:eastAsia="宋体"/>
          <w:color w:val="000000" w:themeColor="text1"/>
          <w:sz w:val="24"/>
          <w14:textFill>
            <w14:solidFill>
              <w14:schemeClr w14:val="tx1"/>
            </w14:solidFill>
          </w14:textFill>
        </w:rPr>
      </w:pPr>
      <w:r>
        <w:rPr>
          <w:rFonts w:hint="eastAsia" w:ascii="宋体" w:hAnsi="宋体"/>
          <w:b w:val="0"/>
          <w:color w:val="000000" w:themeColor="text1"/>
          <w:sz w:val="24"/>
          <w14:textFill>
            <w14:solidFill>
              <w14:schemeClr w14:val="tx1"/>
            </w14:solidFill>
          </w14:textFill>
        </w:rPr>
        <w:t>§</w:t>
      </w:r>
      <w:r>
        <w:rPr>
          <w:rFonts w:hint="eastAsia" w:ascii="宋体" w:hAnsi="宋体" w:eastAsia="宋体"/>
          <w:color w:val="000000" w:themeColor="text1"/>
          <w:sz w:val="24"/>
          <w14:textFill>
            <w14:solidFill>
              <w14:schemeClr w14:val="tx1"/>
            </w14:solidFill>
          </w14:textFill>
        </w:rPr>
        <w:t>6  开放式基金份额变动</w:t>
      </w:r>
      <w:r>
        <w:rPr>
          <w:rStyle w:val="31"/>
          <w:rFonts w:ascii="宋体" w:hAnsi="宋体" w:eastAsia="宋体"/>
          <w:color w:val="000000" w:themeColor="text1"/>
          <w:sz w:val="24"/>
          <w14:textFill>
            <w14:solidFill>
              <w14:schemeClr w14:val="tx1"/>
            </w14:solidFill>
          </w14:textFill>
        </w:rPr>
        <w:footnoteReference w:id="103"/>
      </w:r>
    </w:p>
    <w:p>
      <w:pPr>
        <w:adjustRightInd w:val="0"/>
        <w:snapToGrid w:val="0"/>
        <w:spacing w:line="340" w:lineRule="exact"/>
        <w:jc w:val="righ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                                                                     单位：份</w:t>
      </w:r>
    </w:p>
    <w:tbl>
      <w:tblPr>
        <w:tblStyle w:val="32"/>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3"/>
        <w:gridCol w:w="4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3"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报告期期初基金份额总额</w:t>
            </w:r>
          </w:p>
        </w:tc>
        <w:tc>
          <w:tcPr>
            <w:tcW w:w="4474"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（1702或</w:t>
            </w:r>
            <w:r>
              <w:rPr>
                <w:rFonts w:ascii="宋体" w:hAnsi="宋体" w:eastAsia="宋体" w:cs="Calibri"/>
                <w:color w:val="000000" w:themeColor="text1"/>
                <w:kern w:val="0"/>
                <w:sz w:val="18"/>
                <w:szCs w:val="22"/>
                <w14:textFill>
                  <w14:solidFill>
                    <w14:schemeClr w14:val="tx1"/>
                  </w14:solidFill>
                </w14:textFill>
              </w:rPr>
              <w:t>1701</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3"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报告期期间基金总申购份额</w:t>
            </w:r>
            <w:r>
              <w:rPr>
                <w:rFonts w:ascii="宋体" w:hAnsi="宋体" w:cs="Calibri"/>
                <w:color w:val="000000" w:themeColor="text1"/>
                <w:sz w:val="24"/>
                <w:szCs w:val="22"/>
                <w:vertAlign w:val="superscript"/>
                <w14:textFill>
                  <w14:solidFill>
                    <w14:schemeClr w14:val="tx1"/>
                  </w14:solidFill>
                </w14:textFill>
              </w:rPr>
              <w:footnoteReference w:id="104"/>
            </w:r>
          </w:p>
        </w:tc>
        <w:tc>
          <w:tcPr>
            <w:tcW w:w="4474"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3"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报告期期间基金总赎回份额</w:t>
            </w:r>
            <w:r>
              <w:rPr>
                <w:rFonts w:ascii="宋体" w:hAnsi="宋体" w:cs="Calibri"/>
                <w:color w:val="000000" w:themeColor="text1"/>
                <w:sz w:val="24"/>
                <w:szCs w:val="22"/>
                <w:vertAlign w:val="superscript"/>
                <w14:textFill>
                  <w14:solidFill>
                    <w14:schemeClr w14:val="tx1"/>
                  </w14:solidFill>
                </w14:textFill>
              </w:rPr>
              <w:footnoteReference w:id="105"/>
            </w:r>
          </w:p>
        </w:tc>
        <w:tc>
          <w:tcPr>
            <w:tcW w:w="4474"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（1704）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3" w:type="dxa"/>
          </w:tcPr>
          <w:p>
            <w:pPr>
              <w:adjustRightInd w:val="0"/>
              <w:snapToGrid w:val="0"/>
              <w:spacing w:line="34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报告期期末基金份额总额</w:t>
            </w:r>
          </w:p>
        </w:tc>
        <w:tc>
          <w:tcPr>
            <w:tcW w:w="4474"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（1702）</w:t>
            </w: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注： </w:t>
      </w:r>
      <w:r>
        <w:rPr>
          <w:rFonts w:hint="eastAsia" w:ascii="宋体" w:hAnsi="宋体" w:eastAsia="宋体"/>
          <w:color w:val="000000" w:themeColor="text1"/>
          <w:kern w:val="0"/>
          <w:sz w:val="18"/>
          <w14:textFill>
            <w14:solidFill>
              <w14:schemeClr w14:val="tx1"/>
            </w14:solidFill>
          </w14:textFill>
        </w:rPr>
        <w:t>（1706）</w:t>
      </w:r>
    </w:p>
    <w:p>
      <w:pPr>
        <w:adjustRightInd w:val="0"/>
        <w:snapToGrid w:val="0"/>
        <w:spacing w:line="360" w:lineRule="exact"/>
        <w:rPr>
          <w:color w:val="000000" w:themeColor="text1"/>
          <w:kern w:val="0"/>
          <w:sz w:val="18"/>
          <w14:textFill>
            <w14:solidFill>
              <w14:schemeClr w14:val="tx1"/>
            </w14:solidFill>
          </w14:textFill>
        </w:rPr>
      </w:pPr>
    </w:p>
    <w:p>
      <w:pPr>
        <w:jc w:val="center"/>
        <w:rPr>
          <w:color w:val="000000" w:themeColor="text1"/>
          <w:sz w:val="24"/>
          <w14:textFill>
            <w14:solidFill>
              <w14:schemeClr w14:val="tx1"/>
            </w14:solidFill>
          </w14:textFill>
        </w:rPr>
      </w:pPr>
      <w:r>
        <w:rPr>
          <w:b/>
          <w:color w:val="000000" w:themeColor="text1"/>
          <w:sz w:val="24"/>
          <w14:textFill>
            <w14:solidFill>
              <w14:schemeClr w14:val="tx1"/>
            </w14:solidFill>
          </w14:textFill>
        </w:rPr>
        <w:t xml:space="preserve">§7  </w:t>
      </w:r>
      <w:r>
        <w:rPr>
          <w:rFonts w:hint="eastAsia"/>
          <w:b/>
          <w:color w:val="000000" w:themeColor="text1"/>
          <w:sz w:val="24"/>
          <w14:textFill>
            <w14:solidFill>
              <w14:schemeClr w14:val="tx1"/>
            </w14:solidFill>
          </w14:textFill>
        </w:rPr>
        <w:t>基金管理人运用固有资金投资本基金交易明细</w:t>
      </w:r>
      <w:r>
        <w:rPr>
          <w:rStyle w:val="31"/>
          <w:color w:val="000000" w:themeColor="text1"/>
          <w:sz w:val="24"/>
          <w14:textFill>
            <w14:solidFill>
              <w14:schemeClr w14:val="tx1"/>
            </w14:solidFill>
          </w14:textFill>
        </w:rPr>
        <w:footnoteReference w:id="106"/>
      </w:r>
    </w:p>
    <w:p>
      <w:pPr>
        <w:adjustRightInd w:val="0"/>
        <w:snapToGrid w:val="0"/>
        <w:spacing w:line="360" w:lineRule="exact"/>
        <w:jc w:val="righ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                                                 </w:t>
      </w:r>
    </w:p>
    <w:tbl>
      <w:tblPr>
        <w:tblStyle w:val="32"/>
        <w:tblW w:w="923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851"/>
        <w:gridCol w:w="1370"/>
        <w:gridCol w:w="1701"/>
        <w:gridCol w:w="1842"/>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adjustRightInd w:val="0"/>
              <w:snapToGrid w:val="0"/>
              <w:spacing w:line="360" w:lineRule="exact"/>
              <w:jc w:val="center"/>
              <w:rPr>
                <w:rFonts w:ascii="Times New Roman" w:eastAsia="方正仿宋简体" w:cs="Calibri"/>
                <w:color w:val="000000" w:themeColor="text1"/>
                <w:sz w:val="24"/>
                <w:szCs w:val="22"/>
                <w14:textFill>
                  <w14:solidFill>
                    <w14:schemeClr w14:val="tx1"/>
                  </w14:solidFill>
                </w14:textFill>
              </w:rPr>
            </w:pPr>
            <w:r>
              <w:rPr>
                <w:rFonts w:ascii="Times New Roman" w:eastAsia="方正仿宋简体" w:cs="Calibri"/>
                <w:color w:val="000000" w:themeColor="text1"/>
                <w:sz w:val="24"/>
                <w:szCs w:val="22"/>
                <w14:textFill>
                  <w14:solidFill>
                    <w14:schemeClr w14:val="tx1"/>
                  </w14:solidFill>
                </w14:textFill>
              </w:rPr>
              <w:t>序号</w:t>
            </w:r>
          </w:p>
        </w:tc>
        <w:tc>
          <w:tcPr>
            <w:tcW w:w="1851" w:type="dxa"/>
          </w:tcPr>
          <w:p>
            <w:pPr>
              <w:adjustRightInd w:val="0"/>
              <w:snapToGrid w:val="0"/>
              <w:spacing w:line="360" w:lineRule="exact"/>
              <w:jc w:val="center"/>
              <w:rPr>
                <w:rFonts w:cs="Calibri"/>
                <w:color w:val="000000" w:themeColor="text1"/>
                <w:kern w:val="0"/>
                <w:sz w:val="24"/>
                <w:szCs w:val="22"/>
                <w14:textFill>
                  <w14:solidFill>
                    <w14:schemeClr w14:val="tx1"/>
                  </w14:solidFill>
                </w14:textFill>
              </w:rPr>
            </w:pPr>
            <w:r>
              <w:rPr>
                <w:rFonts w:cs="Calibri"/>
                <w:color w:val="000000" w:themeColor="text1"/>
                <w:kern w:val="0"/>
                <w:sz w:val="24"/>
                <w:szCs w:val="22"/>
                <w14:textFill>
                  <w14:solidFill>
                    <w14:schemeClr w14:val="tx1"/>
                  </w14:solidFill>
                </w14:textFill>
              </w:rPr>
              <w:t>交易方式</w:t>
            </w:r>
            <w:r>
              <w:rPr>
                <w:rStyle w:val="31"/>
                <w:rFonts w:eastAsia="宋体" w:cs="Calibri"/>
                <w:color w:val="000000" w:themeColor="text1"/>
                <w:sz w:val="24"/>
                <w:szCs w:val="22"/>
                <w14:textFill>
                  <w14:solidFill>
                    <w14:schemeClr w14:val="tx1"/>
                  </w14:solidFill>
                </w14:textFill>
              </w:rPr>
              <w:footnoteReference w:id="107"/>
            </w:r>
          </w:p>
        </w:tc>
        <w:tc>
          <w:tcPr>
            <w:tcW w:w="1370" w:type="dxa"/>
          </w:tcPr>
          <w:p>
            <w:pPr>
              <w:adjustRightInd w:val="0"/>
              <w:snapToGrid w:val="0"/>
              <w:spacing w:line="360" w:lineRule="exact"/>
              <w:rPr>
                <w:rFonts w:cs="Calibri"/>
                <w:color w:val="000000" w:themeColor="text1"/>
                <w:kern w:val="0"/>
                <w:sz w:val="24"/>
                <w:szCs w:val="22"/>
                <w14:textFill>
                  <w14:solidFill>
                    <w14:schemeClr w14:val="tx1"/>
                  </w14:solidFill>
                </w14:textFill>
              </w:rPr>
            </w:pPr>
            <w:r>
              <w:rPr>
                <w:rFonts w:cs="Calibri"/>
                <w:color w:val="000000" w:themeColor="text1"/>
                <w:kern w:val="0"/>
                <w:sz w:val="24"/>
                <w:szCs w:val="22"/>
                <w14:textFill>
                  <w14:solidFill>
                    <w14:schemeClr w14:val="tx1"/>
                  </w14:solidFill>
                </w14:textFill>
              </w:rPr>
              <w:t>交易日期</w:t>
            </w:r>
          </w:p>
        </w:tc>
        <w:tc>
          <w:tcPr>
            <w:tcW w:w="1701" w:type="dxa"/>
          </w:tcPr>
          <w:p>
            <w:pPr>
              <w:adjustRightInd w:val="0"/>
              <w:snapToGrid w:val="0"/>
              <w:spacing w:line="360" w:lineRule="exact"/>
              <w:jc w:val="center"/>
              <w:rPr>
                <w:rFonts w:cs="Calibri"/>
                <w:color w:val="000000" w:themeColor="text1"/>
                <w:kern w:val="0"/>
                <w:sz w:val="24"/>
                <w:szCs w:val="22"/>
                <w14:textFill>
                  <w14:solidFill>
                    <w14:schemeClr w14:val="tx1"/>
                  </w14:solidFill>
                </w14:textFill>
              </w:rPr>
            </w:pPr>
            <w:r>
              <w:rPr>
                <w:rFonts w:cs="Calibri"/>
                <w:color w:val="000000" w:themeColor="text1"/>
                <w:kern w:val="0"/>
                <w:sz w:val="24"/>
                <w:szCs w:val="22"/>
                <w14:textFill>
                  <w14:solidFill>
                    <w14:schemeClr w14:val="tx1"/>
                  </w14:solidFill>
                </w14:textFill>
              </w:rPr>
              <w:t>交易份额</w:t>
            </w:r>
            <w:r>
              <w:rPr>
                <w:rFonts w:hint="eastAsia" w:cs="Calibri"/>
                <w:color w:val="000000" w:themeColor="text1"/>
                <w:kern w:val="0"/>
                <w:sz w:val="24"/>
                <w:szCs w:val="22"/>
                <w14:textFill>
                  <w14:solidFill>
                    <w14:schemeClr w14:val="tx1"/>
                  </w14:solidFill>
                </w14:textFill>
              </w:rPr>
              <w:t>（份）</w:t>
            </w:r>
          </w:p>
        </w:tc>
        <w:tc>
          <w:tcPr>
            <w:tcW w:w="1842" w:type="dxa"/>
          </w:tcPr>
          <w:p>
            <w:pPr>
              <w:adjustRightInd w:val="0"/>
              <w:snapToGrid w:val="0"/>
              <w:spacing w:line="360" w:lineRule="exact"/>
              <w:jc w:val="center"/>
              <w:rPr>
                <w:rFonts w:cs="Calibri"/>
                <w:color w:val="000000" w:themeColor="text1"/>
                <w:kern w:val="0"/>
                <w:sz w:val="24"/>
                <w:szCs w:val="22"/>
                <w14:textFill>
                  <w14:solidFill>
                    <w14:schemeClr w14:val="tx1"/>
                  </w14:solidFill>
                </w14:textFill>
              </w:rPr>
            </w:pPr>
            <w:r>
              <w:rPr>
                <w:rFonts w:cs="Calibri"/>
                <w:color w:val="000000" w:themeColor="text1"/>
                <w:kern w:val="0"/>
                <w:sz w:val="24"/>
                <w:szCs w:val="22"/>
                <w14:textFill>
                  <w14:solidFill>
                    <w14:schemeClr w14:val="tx1"/>
                  </w14:solidFill>
                </w14:textFill>
              </w:rPr>
              <w:t>交易金额</w:t>
            </w:r>
            <w:r>
              <w:rPr>
                <w:rStyle w:val="31"/>
                <w:rFonts w:eastAsia="宋体" w:cs="Calibri"/>
                <w:color w:val="000000" w:themeColor="text1"/>
                <w:sz w:val="24"/>
                <w:szCs w:val="22"/>
                <w14:textFill>
                  <w14:solidFill>
                    <w14:schemeClr w14:val="tx1"/>
                  </w14:solidFill>
                </w14:textFill>
              </w:rPr>
              <w:footnoteReference w:id="108"/>
            </w:r>
            <w:r>
              <w:rPr>
                <w:rFonts w:hint="eastAsia" w:cs="Calibri"/>
                <w:color w:val="000000" w:themeColor="text1"/>
                <w:kern w:val="0"/>
                <w:sz w:val="24"/>
                <w:szCs w:val="22"/>
                <w14:textFill>
                  <w14:solidFill>
                    <w14:schemeClr w14:val="tx1"/>
                  </w14:solidFill>
                </w14:textFill>
              </w:rPr>
              <w:t>（元）</w:t>
            </w:r>
          </w:p>
        </w:tc>
        <w:tc>
          <w:tcPr>
            <w:tcW w:w="1397" w:type="dxa"/>
            <w:vAlign w:val="center"/>
          </w:tcPr>
          <w:p>
            <w:pPr>
              <w:adjustRightInd w:val="0"/>
              <w:snapToGrid w:val="0"/>
              <w:spacing w:line="360" w:lineRule="exact"/>
              <w:jc w:val="center"/>
              <w:rPr>
                <w:rFonts w:cs="Calibri"/>
                <w:color w:val="000000" w:themeColor="text1"/>
                <w:kern w:val="0"/>
                <w:sz w:val="24"/>
                <w:szCs w:val="22"/>
                <w14:textFill>
                  <w14:solidFill>
                    <w14:schemeClr w14:val="tx1"/>
                  </w14:solidFill>
                </w14:textFill>
              </w:rPr>
            </w:pPr>
            <w:r>
              <w:rPr>
                <w:rFonts w:cs="Calibri"/>
                <w:color w:val="000000" w:themeColor="text1"/>
                <w:kern w:val="0"/>
                <w:sz w:val="24"/>
                <w:szCs w:val="22"/>
                <w14:textFill>
                  <w14:solidFill>
                    <w14:schemeClr w14:val="tx1"/>
                  </w14:solidFill>
                </w14:textFill>
              </w:rPr>
              <w:t>适用费率</w:t>
            </w:r>
            <w:r>
              <w:rPr>
                <w:rStyle w:val="31"/>
                <w:rFonts w:cs="Calibri"/>
                <w:color w:val="000000" w:themeColor="text1"/>
                <w:sz w:val="24"/>
                <w:szCs w:val="22"/>
                <w14:textFill>
                  <w14:solidFill>
                    <w14:schemeClr w14:val="tx1"/>
                  </w14:solidFill>
                </w14:textFill>
              </w:rPr>
              <w:footnoteReference w:id="10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adjustRightInd w:val="0"/>
              <w:snapToGrid w:val="0"/>
              <w:spacing w:line="360" w:lineRule="exact"/>
              <w:jc w:val="center"/>
              <w:rPr>
                <w:rFonts w:cs="Calibri"/>
                <w:color w:val="000000" w:themeColor="text1"/>
                <w:sz w:val="24"/>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61</w:t>
            </w:r>
            <w:r>
              <w:rPr>
                <w:rFonts w:hAnsi="宋体" w:eastAsia="宋体" w:cs="Calibri"/>
                <w:color w:val="000000" w:themeColor="text1"/>
                <w:kern w:val="0"/>
                <w:sz w:val="18"/>
                <w:szCs w:val="22"/>
                <w14:textFill>
                  <w14:solidFill>
                    <w14:schemeClr w14:val="tx1"/>
                  </w14:solidFill>
                </w14:textFill>
              </w:rPr>
              <w:t>）</w:t>
            </w:r>
          </w:p>
        </w:tc>
        <w:tc>
          <w:tcPr>
            <w:tcW w:w="1851"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62</w:t>
            </w:r>
            <w:r>
              <w:rPr>
                <w:rFonts w:hAnsi="宋体" w:eastAsia="宋体" w:cs="Calibri"/>
                <w:color w:val="000000" w:themeColor="text1"/>
                <w:kern w:val="0"/>
                <w:sz w:val="18"/>
                <w:szCs w:val="22"/>
                <w14:textFill>
                  <w14:solidFill>
                    <w14:schemeClr w14:val="tx1"/>
                  </w14:solidFill>
                </w14:textFill>
              </w:rPr>
              <w:t>）</w:t>
            </w:r>
          </w:p>
        </w:tc>
        <w:tc>
          <w:tcPr>
            <w:tcW w:w="1370"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63</w:t>
            </w:r>
            <w:r>
              <w:rPr>
                <w:rFonts w:hAnsi="宋体" w:eastAsia="宋体" w:cs="Calibri"/>
                <w:color w:val="000000" w:themeColor="text1"/>
                <w:kern w:val="0"/>
                <w:sz w:val="18"/>
                <w:szCs w:val="22"/>
                <w14:textFill>
                  <w14:solidFill>
                    <w14:schemeClr w14:val="tx1"/>
                  </w14:solidFill>
                </w14:textFill>
              </w:rPr>
              <w:t>）</w:t>
            </w:r>
          </w:p>
        </w:tc>
        <w:tc>
          <w:tcPr>
            <w:tcW w:w="1701"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 xml:space="preserve">  31</w:t>
            </w:r>
            <w:r>
              <w:rPr>
                <w:rFonts w:hint="eastAsia" w:eastAsia="宋体" w:cs="Calibri"/>
                <w:color w:val="000000" w:themeColor="text1"/>
                <w:kern w:val="0"/>
                <w:sz w:val="18"/>
                <w:szCs w:val="22"/>
                <w14:textFill>
                  <w14:solidFill>
                    <w14:schemeClr w14:val="tx1"/>
                  </w14:solidFill>
                </w14:textFill>
              </w:rPr>
              <w:t xml:space="preserve">64 </w:t>
            </w:r>
            <w:r>
              <w:rPr>
                <w:rFonts w:hAnsi="宋体" w:eastAsia="宋体" w:cs="Calibri"/>
                <w:color w:val="000000" w:themeColor="text1"/>
                <w:kern w:val="0"/>
                <w:sz w:val="18"/>
                <w:szCs w:val="22"/>
                <w14:textFill>
                  <w14:solidFill>
                    <w14:schemeClr w14:val="tx1"/>
                  </w14:solidFill>
                </w14:textFill>
              </w:rPr>
              <w:t>）</w:t>
            </w:r>
          </w:p>
        </w:tc>
        <w:tc>
          <w:tcPr>
            <w:tcW w:w="1842"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65</w:t>
            </w:r>
            <w:r>
              <w:rPr>
                <w:rFonts w:hAnsi="宋体" w:eastAsia="宋体" w:cs="Calibri"/>
                <w:color w:val="000000" w:themeColor="text1"/>
                <w:kern w:val="0"/>
                <w:sz w:val="18"/>
                <w:szCs w:val="22"/>
                <w14:textFill>
                  <w14:solidFill>
                    <w14:schemeClr w14:val="tx1"/>
                  </w14:solidFill>
                </w14:textFill>
              </w:rPr>
              <w:t>）</w:t>
            </w:r>
          </w:p>
        </w:tc>
        <w:tc>
          <w:tcPr>
            <w:tcW w:w="1397" w:type="dxa"/>
            <w:vAlign w:val="center"/>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66</w:t>
            </w:r>
            <w:r>
              <w:rPr>
                <w:rFonts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adjustRightInd w:val="0"/>
              <w:snapToGrid w:val="0"/>
              <w:spacing w:line="360" w:lineRule="exact"/>
              <w:jc w:val="center"/>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1</w:t>
            </w:r>
          </w:p>
        </w:tc>
        <w:tc>
          <w:tcPr>
            <w:tcW w:w="185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70"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70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842"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97"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adjustRightInd w:val="0"/>
              <w:snapToGrid w:val="0"/>
              <w:spacing w:line="360" w:lineRule="exact"/>
              <w:jc w:val="center"/>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2</w:t>
            </w:r>
          </w:p>
        </w:tc>
        <w:tc>
          <w:tcPr>
            <w:tcW w:w="185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70"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70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842"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97"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adjustRightInd w:val="0"/>
              <w:snapToGrid w:val="0"/>
              <w:spacing w:line="360" w:lineRule="exact"/>
              <w:jc w:val="center"/>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w:t>
            </w:r>
          </w:p>
        </w:tc>
        <w:tc>
          <w:tcPr>
            <w:tcW w:w="185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70"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70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842"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97"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adjustRightInd w:val="0"/>
              <w:snapToGrid w:val="0"/>
              <w:spacing w:line="360" w:lineRule="exact"/>
              <w:jc w:val="center"/>
              <w:rPr>
                <w:rFonts w:ascii="Times New Roman" w:eastAsia="方正仿宋简体" w:cs="Calibri"/>
                <w:color w:val="000000" w:themeColor="text1"/>
                <w:sz w:val="24"/>
                <w:szCs w:val="22"/>
                <w14:textFill>
                  <w14:solidFill>
                    <w14:schemeClr w14:val="tx1"/>
                  </w14:solidFill>
                </w14:textFill>
              </w:rPr>
            </w:pPr>
            <w:r>
              <w:rPr>
                <w:rFonts w:ascii="Times New Roman" w:eastAsia="方正仿宋简体" w:cs="Calibri"/>
                <w:color w:val="000000" w:themeColor="text1"/>
                <w:sz w:val="24"/>
                <w:szCs w:val="22"/>
                <w14:textFill>
                  <w14:solidFill>
                    <w14:schemeClr w14:val="tx1"/>
                  </w14:solidFill>
                </w14:textFill>
              </w:rPr>
              <w:t>合计</w:t>
            </w:r>
          </w:p>
        </w:tc>
        <w:tc>
          <w:tcPr>
            <w:tcW w:w="185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70"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701"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 xml:space="preserve"> 31</w:t>
            </w:r>
            <w:r>
              <w:rPr>
                <w:rFonts w:hint="eastAsia" w:eastAsia="宋体" w:cs="Calibri"/>
                <w:color w:val="000000" w:themeColor="text1"/>
                <w:kern w:val="0"/>
                <w:sz w:val="18"/>
                <w:szCs w:val="22"/>
                <w14:textFill>
                  <w14:solidFill>
                    <w14:schemeClr w14:val="tx1"/>
                  </w14:solidFill>
                </w14:textFill>
              </w:rPr>
              <w:t>67</w:t>
            </w:r>
            <w:r>
              <w:rPr>
                <w:rFonts w:eastAsia="宋体" w:cs="Calibri"/>
                <w:color w:val="000000" w:themeColor="text1"/>
                <w:kern w:val="0"/>
                <w:sz w:val="18"/>
                <w:szCs w:val="22"/>
                <w14:textFill>
                  <w14:solidFill>
                    <w14:schemeClr w14:val="tx1"/>
                  </w14:solidFill>
                </w14:textFill>
              </w:rPr>
              <w:t xml:space="preserve"> </w:t>
            </w:r>
            <w:r>
              <w:rPr>
                <w:rFonts w:hAnsi="宋体" w:eastAsia="宋体" w:cs="Calibri"/>
                <w:color w:val="000000" w:themeColor="text1"/>
                <w:kern w:val="0"/>
                <w:sz w:val="18"/>
                <w:szCs w:val="22"/>
                <w14:textFill>
                  <w14:solidFill>
                    <w14:schemeClr w14:val="tx1"/>
                  </w14:solidFill>
                </w14:textFill>
              </w:rPr>
              <w:t>）</w:t>
            </w:r>
          </w:p>
        </w:tc>
        <w:tc>
          <w:tcPr>
            <w:tcW w:w="1842"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68</w:t>
            </w:r>
            <w:r>
              <w:rPr>
                <w:rFonts w:hAnsi="宋体" w:eastAsia="宋体" w:cs="Calibri"/>
                <w:color w:val="000000" w:themeColor="text1"/>
                <w:kern w:val="0"/>
                <w:sz w:val="18"/>
                <w:szCs w:val="22"/>
                <w14:textFill>
                  <w14:solidFill>
                    <w14:schemeClr w14:val="tx1"/>
                  </w14:solidFill>
                </w14:textFill>
              </w:rPr>
              <w:t>）</w:t>
            </w:r>
          </w:p>
        </w:tc>
        <w:tc>
          <w:tcPr>
            <w:tcW w:w="1397"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bl>
    <w:p>
      <w:pPr>
        <w:adjustRightInd w:val="0"/>
        <w:snapToGrid w:val="0"/>
        <w:spacing w:line="360" w:lineRule="exact"/>
        <w:ind w:firstLine="125" w:firstLineChars="50"/>
        <w:rPr>
          <w:rFonts w:eastAsia="宋体"/>
          <w:color w:val="000000" w:themeColor="text1"/>
          <w:kern w:val="0"/>
          <w:sz w:val="18"/>
          <w14:textFill>
            <w14:solidFill>
              <w14:schemeClr w14:val="tx1"/>
            </w14:solidFill>
          </w14:textFill>
        </w:rPr>
      </w:pPr>
      <w:r>
        <w:rPr>
          <w:rFonts w:hAnsi="宋体"/>
          <w:color w:val="000000" w:themeColor="text1"/>
          <w:sz w:val="24"/>
          <w14:textFill>
            <w14:solidFill>
              <w14:schemeClr w14:val="tx1"/>
            </w14:solidFill>
          </w14:textFill>
        </w:rPr>
        <w:t>注：</w:t>
      </w:r>
      <w:r>
        <w:rPr>
          <w:color w:val="000000" w:themeColor="text1"/>
          <w:sz w:val="24"/>
          <w14:textFill>
            <w14:solidFill>
              <w14:schemeClr w14:val="tx1"/>
            </w14:solidFill>
          </w14:textFill>
        </w:rPr>
        <w:t xml:space="preserve"> </w:t>
      </w:r>
      <w:r>
        <w:rPr>
          <w:rFonts w:hAnsi="宋体" w:eastAsia="宋体"/>
          <w:color w:val="000000" w:themeColor="text1"/>
          <w:kern w:val="0"/>
          <w:sz w:val="18"/>
          <w14:textFill>
            <w14:solidFill>
              <w14:schemeClr w14:val="tx1"/>
            </w14:solidFill>
          </w14:textFill>
        </w:rPr>
        <w:t>（</w:t>
      </w:r>
      <w:r>
        <w:rPr>
          <w:rFonts w:eastAsia="宋体"/>
          <w:color w:val="000000" w:themeColor="text1"/>
          <w:kern w:val="0"/>
          <w:sz w:val="18"/>
          <w14:textFill>
            <w14:solidFill>
              <w14:schemeClr w14:val="tx1"/>
            </w14:solidFill>
          </w14:textFill>
        </w:rPr>
        <w:t>31</w:t>
      </w:r>
      <w:r>
        <w:rPr>
          <w:rFonts w:hint="eastAsia" w:eastAsia="宋体"/>
          <w:color w:val="000000" w:themeColor="text1"/>
          <w:kern w:val="0"/>
          <w:sz w:val="18"/>
          <w14:textFill>
            <w14:solidFill>
              <w14:schemeClr w14:val="tx1"/>
            </w14:solidFill>
          </w14:textFill>
        </w:rPr>
        <w:t>69</w:t>
      </w:r>
      <w:r>
        <w:rPr>
          <w:rFonts w:hAnsi="宋体" w:eastAsia="宋体"/>
          <w:color w:val="000000" w:themeColor="text1"/>
          <w:kern w:val="0"/>
          <w:sz w:val="18"/>
          <w14:textFill>
            <w14:solidFill>
              <w14:schemeClr w14:val="tx1"/>
            </w14:solidFill>
          </w14:textFill>
        </w:rPr>
        <w:t>）</w:t>
      </w:r>
    </w:p>
    <w:p>
      <w:pPr>
        <w:ind w:firstLine="622" w:firstLineChars="200"/>
        <w:rPr>
          <w:b/>
          <w:color w:val="000000" w:themeColor="text1"/>
          <w:sz w:val="30"/>
          <w14:textFill>
            <w14:solidFill>
              <w14:schemeClr w14:val="tx1"/>
            </w14:solidFill>
          </w14:textFill>
        </w:rPr>
      </w:pPr>
    </w:p>
    <w:p>
      <w:pPr>
        <w:adjustRightInd w:val="0"/>
        <w:snapToGrid w:val="0"/>
        <w:spacing w:line="360" w:lineRule="exact"/>
        <w:jc w:val="center"/>
        <w:rPr>
          <w:rFonts w:ascii="方正仿宋简体" w:hAnsi="宋体"/>
          <w:b/>
          <w:color w:val="000000" w:themeColor="text1"/>
          <w:sz w:val="24"/>
          <w14:textFill>
            <w14:solidFill>
              <w14:schemeClr w14:val="tx1"/>
            </w14:solidFill>
          </w14:textFill>
        </w:rPr>
      </w:pPr>
      <w:r>
        <w:rPr>
          <w:rFonts w:hint="eastAsia" w:ascii="方正仿宋简体" w:hAnsi="宋体"/>
          <w:b/>
          <w:color w:val="000000" w:themeColor="text1"/>
          <w:sz w:val="24"/>
          <w14:textFill>
            <w14:solidFill>
              <w14:schemeClr w14:val="tx1"/>
            </w14:solidFill>
          </w14:textFill>
        </w:rPr>
        <w:t>§8  报告期末发起式基金发起资金持有份额情况</w:t>
      </w:r>
      <w:r>
        <w:rPr>
          <w:rStyle w:val="31"/>
          <w:rFonts w:ascii="宋体" w:hAnsi="宋体" w:eastAsia="宋体"/>
          <w:color w:val="000000" w:themeColor="text1"/>
          <w:sz w:val="24"/>
          <w14:textFill>
            <w14:solidFill>
              <w14:schemeClr w14:val="tx1"/>
            </w14:solidFill>
          </w14:textFill>
        </w:rPr>
        <w:footnoteReference w:id="110"/>
      </w:r>
    </w:p>
    <w:p>
      <w:pPr>
        <w:adjustRightInd w:val="0"/>
        <w:snapToGrid w:val="0"/>
        <w:spacing w:line="360" w:lineRule="exact"/>
        <w:jc w:val="center"/>
        <w:rPr>
          <w:rFonts w:ascii="方正仿宋简体" w:hAnsi="宋体"/>
          <w:b/>
          <w:color w:val="000000" w:themeColor="text1"/>
          <w:sz w:val="24"/>
          <w14:textFill>
            <w14:solidFill>
              <w14:schemeClr w14:val="tx1"/>
            </w14:solidFill>
          </w14:textFill>
        </w:rPr>
      </w:pPr>
    </w:p>
    <w:tbl>
      <w:tblPr>
        <w:tblStyle w:val="32"/>
        <w:tblW w:w="88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1"/>
        <w:gridCol w:w="1157"/>
        <w:gridCol w:w="1314"/>
        <w:gridCol w:w="1065"/>
        <w:gridCol w:w="1458"/>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jc w:val="center"/>
        </w:trPr>
        <w:tc>
          <w:tcPr>
            <w:tcW w:w="2391" w:type="dxa"/>
            <w:tcBorders>
              <w:top w:val="single" w:color="auto" w:sz="4" w:space="0"/>
              <w:left w:val="single" w:color="auto" w:sz="4" w:space="0"/>
              <w:bottom w:val="single" w:color="auto" w:sz="4" w:space="0"/>
              <w:right w:val="single" w:color="auto" w:sz="4" w:space="0"/>
            </w:tcBorders>
            <w:vAlign w:val="center"/>
          </w:tcPr>
          <w:p>
            <w:pPr>
              <w:widowControl/>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项目</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持有份额总数</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持有份额占基金总份额比例</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发起份额总数</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发起份额占基金总份额比例</w:t>
            </w:r>
          </w:p>
        </w:tc>
        <w:tc>
          <w:tcPr>
            <w:tcW w:w="1495" w:type="dxa"/>
            <w:tcBorders>
              <w:top w:val="single" w:color="auto" w:sz="4" w:space="0"/>
              <w:left w:val="single" w:color="auto" w:sz="4" w:space="0"/>
              <w:bottom w:val="single" w:color="auto" w:sz="4" w:space="0"/>
              <w:right w:val="single" w:color="auto" w:sz="4" w:space="0"/>
            </w:tcBorders>
          </w:tcPr>
          <w:p>
            <w:pPr>
              <w:widowControl/>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发起份额承诺持有期限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基金管理人固有资金</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（2934）</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（2935）</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（2936）</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（2937）</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0" w:hRule="atLeast"/>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基金管理人高级管理人员</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（2939）</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（2940）</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（2941）</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（2942）</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基金经理等人员</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（2944）</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（2945）</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（2946）</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（2947）</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基金管理人股东</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（2949）</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（2950）</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（2951）</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（2952）</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其他</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（2954）</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（2955）</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(2956)</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（2957）</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合计</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（2959）</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（2960）</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（2961）</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（2962）</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（2963）</w:t>
            </w:r>
          </w:p>
        </w:tc>
      </w:tr>
    </w:tbl>
    <w:p>
      <w:pPr>
        <w:rPr>
          <w:color w:val="000000" w:themeColor="text1"/>
          <w:sz w:val="18"/>
          <w14:textFill>
            <w14:solidFill>
              <w14:schemeClr w14:val="tx1"/>
            </w14:solidFill>
          </w14:textFill>
        </w:rPr>
      </w:pPr>
      <w:r>
        <w:rPr>
          <w:rFonts w:hint="eastAsia"/>
          <w:color w:val="000000" w:themeColor="text1"/>
          <w:sz w:val="24"/>
          <w14:textFill>
            <w14:solidFill>
              <w14:schemeClr w14:val="tx1"/>
            </w14:solidFill>
          </w14:textFill>
        </w:rPr>
        <w:t>注</w:t>
      </w:r>
      <w:r>
        <w:rPr>
          <w:rFonts w:hint="eastAsia"/>
          <w:color w:val="000000" w:themeColor="text1"/>
          <w:sz w:val="18"/>
          <w14:textFill>
            <w14:solidFill>
              <w14:schemeClr w14:val="tx1"/>
            </w14:solidFill>
          </w14:textFill>
        </w:rPr>
        <w:t>：</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296</w:t>
      </w:r>
      <w:r>
        <w:rPr>
          <w:rFonts w:hint="eastAsia" w:ascii="宋体" w:hAnsi="宋体" w:eastAsia="宋体"/>
          <w:color w:val="000000" w:themeColor="text1"/>
          <w:kern w:val="0"/>
          <w:sz w:val="18"/>
          <w14:textFill>
            <w14:solidFill>
              <w14:schemeClr w14:val="tx1"/>
            </w14:solidFill>
          </w14:textFill>
        </w:rPr>
        <w:t>4）</w:t>
      </w:r>
    </w:p>
    <w:p>
      <w:pPr>
        <w:adjustRightInd w:val="0"/>
        <w:snapToGrid w:val="0"/>
        <w:spacing w:line="340" w:lineRule="exact"/>
        <w:rPr>
          <w:rFonts w:ascii="宋体" w:hAnsi="宋体"/>
          <w:color w:val="000000" w:themeColor="text1"/>
          <w:sz w:val="24"/>
          <w14:textFill>
            <w14:solidFill>
              <w14:schemeClr w14:val="tx1"/>
            </w14:solidFill>
          </w14:textFill>
        </w:rPr>
      </w:pPr>
    </w:p>
    <w:p>
      <w:pPr>
        <w:pStyle w:val="3"/>
        <w:adjustRightInd w:val="0"/>
        <w:snapToGrid w:val="0"/>
        <w:spacing w:before="0" w:after="0" w:line="380" w:lineRule="exact"/>
        <w:jc w:val="center"/>
        <w:rPr>
          <w:rFonts w:ascii="宋体" w:hAnsi="宋体" w:eastAsia="宋体"/>
          <w:color w:val="000000" w:themeColor="text1"/>
          <w:sz w:val="24"/>
          <w14:textFill>
            <w14:solidFill>
              <w14:schemeClr w14:val="tx1"/>
            </w14:solidFill>
          </w14:textFill>
        </w:rPr>
      </w:pPr>
      <w:r>
        <w:rPr>
          <w:rFonts w:hint="eastAsia" w:ascii="宋体" w:hAnsi="宋体"/>
          <w:b w:val="0"/>
          <w:color w:val="000000" w:themeColor="text1"/>
          <w:sz w:val="24"/>
          <w14:textFill>
            <w14:solidFill>
              <w14:schemeClr w14:val="tx1"/>
            </w14:solidFill>
          </w14:textFill>
        </w:rPr>
        <w:t>§</w:t>
      </w:r>
      <w:r>
        <w:rPr>
          <w:rFonts w:hint="eastAsia" w:ascii="宋体" w:hAnsi="宋体" w:eastAsia="宋体"/>
          <w:color w:val="000000" w:themeColor="text1"/>
          <w:sz w:val="24"/>
          <w14:textFill>
            <w14:solidFill>
              <w14:schemeClr w14:val="tx1"/>
            </w14:solidFill>
          </w14:textFill>
        </w:rPr>
        <w:t>9  影响投资者决策的其他重要信息</w:t>
      </w:r>
      <w:r>
        <w:rPr>
          <w:rStyle w:val="31"/>
          <w:rFonts w:ascii="宋体" w:hAnsi="宋体" w:eastAsia="宋体"/>
          <w:color w:val="000000" w:themeColor="text1"/>
          <w:sz w:val="24"/>
          <w14:textFill>
            <w14:solidFill>
              <w14:schemeClr w14:val="tx1"/>
            </w14:solidFill>
          </w14:textFill>
        </w:rPr>
        <w:footnoteReference w:id="111"/>
      </w:r>
    </w:p>
    <w:tbl>
      <w:tblPr>
        <w:tblStyle w:val="32"/>
        <w:tblW w:w="9383" w:type="dxa"/>
        <w:tblInd w:w="-264" w:type="dxa"/>
        <w:tblLayout w:type="fixed"/>
        <w:tblCellMar>
          <w:top w:w="0" w:type="dxa"/>
          <w:left w:w="108" w:type="dxa"/>
          <w:bottom w:w="0" w:type="dxa"/>
          <w:right w:w="108" w:type="dxa"/>
        </w:tblCellMar>
      </w:tblPr>
      <w:tblGrid>
        <w:gridCol w:w="1097"/>
        <w:gridCol w:w="969"/>
        <w:gridCol w:w="1869"/>
        <w:gridCol w:w="946"/>
        <w:gridCol w:w="958"/>
        <w:gridCol w:w="945"/>
        <w:gridCol w:w="1454"/>
        <w:gridCol w:w="1013"/>
        <w:gridCol w:w="132"/>
      </w:tblGrid>
      <w:tr>
        <w:tblPrEx>
          <w:tblLayout w:type="fixed"/>
          <w:tblCellMar>
            <w:top w:w="0" w:type="dxa"/>
            <w:left w:w="108" w:type="dxa"/>
            <w:bottom w:w="0" w:type="dxa"/>
            <w:right w:w="108" w:type="dxa"/>
          </w:tblCellMar>
        </w:tblPrEx>
        <w:trPr>
          <w:gridAfter w:val="1"/>
          <w:wAfter w:w="132" w:type="dxa"/>
          <w:trHeight w:val="782" w:hRule="atLeast"/>
        </w:trPr>
        <w:tc>
          <w:tcPr>
            <w:tcW w:w="9251" w:type="dxa"/>
            <w:gridSpan w:val="8"/>
            <w:tcBorders>
              <w:top w:val="nil"/>
              <w:left w:val="nil"/>
              <w:bottom w:val="nil"/>
              <w:right w:val="nil"/>
            </w:tcBorders>
            <w:vAlign w:val="center"/>
          </w:tcPr>
          <w:p>
            <w:pPr>
              <w:widowControl/>
              <w:jc w:val="left"/>
              <w:rPr>
                <w:rFonts w:ascii="宋体" w:hAnsi="宋体" w:cs="Calibri"/>
                <w:b/>
                <w:color w:val="000000" w:themeColor="text1"/>
                <w:kern w:val="0"/>
                <w:sz w:val="24"/>
                <w:szCs w:val="22"/>
                <w14:textFill>
                  <w14:solidFill>
                    <w14:schemeClr w14:val="tx1"/>
                  </w14:solidFill>
                </w14:textFill>
              </w:rPr>
            </w:pPr>
            <w:r>
              <w:rPr>
                <w:rFonts w:hint="eastAsia" w:ascii="宋体" w:hAnsi="宋体" w:cs="Calibri"/>
                <w:b/>
                <w:color w:val="000000" w:themeColor="text1"/>
                <w:kern w:val="0"/>
                <w:sz w:val="24"/>
                <w:szCs w:val="22"/>
                <w14:textFill>
                  <w14:solidFill>
                    <w14:schemeClr w14:val="tx1"/>
                  </w14:solidFill>
                </w14:textFill>
              </w:rPr>
              <w:t>9.1报告期内单一投资者持有基金份额比例达到或超过20%的情况</w:t>
            </w:r>
            <w:r>
              <w:rPr>
                <w:rStyle w:val="31"/>
                <w:rFonts w:hint="eastAsia" w:ascii="宋体" w:hAnsi="宋体" w:cs="Calibri"/>
                <w:b/>
                <w:color w:val="000000" w:themeColor="text1"/>
                <w:kern w:val="0"/>
                <w:sz w:val="24"/>
                <w:szCs w:val="22"/>
                <w14:textFill>
                  <w14:solidFill>
                    <w14:schemeClr w14:val="tx1"/>
                  </w14:solidFill>
                </w14:textFill>
              </w:rPr>
              <w:footnoteReference w:id="112"/>
            </w:r>
          </w:p>
        </w:tc>
      </w:tr>
      <w:tr>
        <w:tblPrEx>
          <w:tblLayout w:type="fixed"/>
          <w:tblCellMar>
            <w:top w:w="0" w:type="dxa"/>
            <w:left w:w="108" w:type="dxa"/>
            <w:bottom w:w="0" w:type="dxa"/>
            <w:right w:w="108" w:type="dxa"/>
          </w:tblCellMar>
        </w:tblPrEx>
        <w:trPr>
          <w:trHeight w:val="556" w:hRule="atLeast"/>
        </w:trPr>
        <w:tc>
          <w:tcPr>
            <w:tcW w:w="1097"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投资者类别</w:t>
            </w:r>
          </w:p>
        </w:tc>
        <w:tc>
          <w:tcPr>
            <w:tcW w:w="5687" w:type="dxa"/>
            <w:gridSpan w:val="5"/>
            <w:tcBorders>
              <w:top w:val="single" w:color="auto" w:sz="4" w:space="0"/>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报告期内持有基金份额变化情况</w:t>
            </w:r>
          </w:p>
        </w:tc>
        <w:tc>
          <w:tcPr>
            <w:tcW w:w="2599" w:type="dxa"/>
            <w:gridSpan w:val="3"/>
            <w:tcBorders>
              <w:top w:val="single" w:color="auto" w:sz="4" w:space="0"/>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报告期末持有基金情况</w:t>
            </w:r>
          </w:p>
        </w:tc>
      </w:tr>
      <w:tr>
        <w:tblPrEx>
          <w:tblLayout w:type="fixed"/>
          <w:tblCellMar>
            <w:top w:w="0" w:type="dxa"/>
            <w:left w:w="108" w:type="dxa"/>
            <w:bottom w:w="0" w:type="dxa"/>
            <w:right w:w="108" w:type="dxa"/>
          </w:tblCellMar>
        </w:tblPrEx>
        <w:trPr>
          <w:trHeight w:val="1164" w:hRule="atLeast"/>
        </w:trPr>
        <w:tc>
          <w:tcPr>
            <w:tcW w:w="109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69"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序号</w:t>
            </w:r>
          </w:p>
        </w:tc>
        <w:tc>
          <w:tcPr>
            <w:tcW w:w="1869"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 xml:space="preserve">持有基金份额比例达到或者超过20%的时间区间 </w:t>
            </w:r>
          </w:p>
        </w:tc>
        <w:tc>
          <w:tcPr>
            <w:tcW w:w="946"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期初</w:t>
            </w:r>
          </w:p>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份额</w:t>
            </w:r>
          </w:p>
        </w:tc>
        <w:tc>
          <w:tcPr>
            <w:tcW w:w="958"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申购</w:t>
            </w:r>
          </w:p>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份额</w:t>
            </w:r>
          </w:p>
        </w:tc>
        <w:tc>
          <w:tcPr>
            <w:tcW w:w="945"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赎回</w:t>
            </w:r>
          </w:p>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份额</w:t>
            </w:r>
          </w:p>
        </w:tc>
        <w:tc>
          <w:tcPr>
            <w:tcW w:w="1454"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持有份额</w:t>
            </w:r>
          </w:p>
        </w:tc>
        <w:tc>
          <w:tcPr>
            <w:tcW w:w="1145" w:type="dxa"/>
            <w:gridSpan w:val="2"/>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份额占比</w:t>
            </w:r>
          </w:p>
        </w:tc>
      </w:tr>
      <w:tr>
        <w:tblPrEx>
          <w:tblLayout w:type="fixed"/>
          <w:tblCellMar>
            <w:top w:w="0" w:type="dxa"/>
            <w:left w:w="108" w:type="dxa"/>
            <w:bottom w:w="0" w:type="dxa"/>
            <w:right w:w="108" w:type="dxa"/>
          </w:tblCellMar>
        </w:tblPrEx>
        <w:trPr>
          <w:trHeight w:val="388" w:hRule="atLeast"/>
        </w:trPr>
        <w:tc>
          <w:tcPr>
            <w:tcW w:w="1097" w:type="dxa"/>
            <w:vMerge w:val="restart"/>
            <w:tcBorders>
              <w:top w:val="nil"/>
              <w:left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机构</w:t>
            </w:r>
          </w:p>
        </w:tc>
        <w:tc>
          <w:tcPr>
            <w:tcW w:w="969" w:type="dxa"/>
            <w:tcBorders>
              <w:top w:val="nil"/>
              <w:left w:val="nil"/>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(3298)</w:t>
            </w:r>
          </w:p>
        </w:tc>
        <w:tc>
          <w:tcPr>
            <w:tcW w:w="1869" w:type="dxa"/>
            <w:tcBorders>
              <w:top w:val="nil"/>
              <w:left w:val="nil"/>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(3299)</w:t>
            </w:r>
          </w:p>
        </w:tc>
        <w:tc>
          <w:tcPr>
            <w:tcW w:w="946" w:type="dxa"/>
            <w:tcBorders>
              <w:top w:val="nil"/>
              <w:left w:val="nil"/>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(3300)</w:t>
            </w:r>
          </w:p>
        </w:tc>
        <w:tc>
          <w:tcPr>
            <w:tcW w:w="958" w:type="dxa"/>
            <w:tcBorders>
              <w:top w:val="nil"/>
              <w:left w:val="nil"/>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(3301)</w:t>
            </w:r>
          </w:p>
        </w:tc>
        <w:tc>
          <w:tcPr>
            <w:tcW w:w="945" w:type="dxa"/>
            <w:tcBorders>
              <w:top w:val="nil"/>
              <w:left w:val="nil"/>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(3302)</w:t>
            </w:r>
          </w:p>
        </w:tc>
        <w:tc>
          <w:tcPr>
            <w:tcW w:w="1454" w:type="dxa"/>
            <w:tcBorders>
              <w:top w:val="nil"/>
              <w:left w:val="nil"/>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(3300)</w:t>
            </w:r>
          </w:p>
        </w:tc>
        <w:tc>
          <w:tcPr>
            <w:tcW w:w="1145" w:type="dxa"/>
            <w:gridSpan w:val="2"/>
            <w:tcBorders>
              <w:top w:val="nil"/>
              <w:left w:val="nil"/>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(3303)</w:t>
            </w:r>
          </w:p>
        </w:tc>
      </w:tr>
      <w:tr>
        <w:tblPrEx>
          <w:tblLayout w:type="fixed"/>
          <w:tblCellMar>
            <w:top w:w="0" w:type="dxa"/>
            <w:left w:w="108" w:type="dxa"/>
            <w:bottom w:w="0" w:type="dxa"/>
            <w:right w:w="108" w:type="dxa"/>
          </w:tblCellMar>
        </w:tblPrEx>
        <w:trPr>
          <w:trHeight w:val="388" w:hRule="atLeast"/>
        </w:trPr>
        <w:tc>
          <w:tcPr>
            <w:tcW w:w="1097"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69"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w:t>
            </w:r>
          </w:p>
        </w:tc>
        <w:tc>
          <w:tcPr>
            <w:tcW w:w="1869"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p>
        </w:tc>
        <w:tc>
          <w:tcPr>
            <w:tcW w:w="946" w:type="dxa"/>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58" w:type="dxa"/>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45" w:type="dxa"/>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1454" w:type="dxa"/>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1145" w:type="dxa"/>
            <w:gridSpan w:val="2"/>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r>
      <w:tr>
        <w:tblPrEx>
          <w:tblLayout w:type="fixed"/>
          <w:tblCellMar>
            <w:top w:w="0" w:type="dxa"/>
            <w:left w:w="108" w:type="dxa"/>
            <w:bottom w:w="0" w:type="dxa"/>
            <w:right w:w="108" w:type="dxa"/>
          </w:tblCellMar>
        </w:tblPrEx>
        <w:trPr>
          <w:trHeight w:val="460" w:hRule="atLeast"/>
        </w:trPr>
        <w:tc>
          <w:tcPr>
            <w:tcW w:w="1097"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个人</w:t>
            </w:r>
          </w:p>
        </w:tc>
        <w:tc>
          <w:tcPr>
            <w:tcW w:w="969" w:type="dxa"/>
            <w:tcBorders>
              <w:top w:val="nil"/>
              <w:left w:val="nil"/>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(3304)</w:t>
            </w:r>
          </w:p>
        </w:tc>
        <w:tc>
          <w:tcPr>
            <w:tcW w:w="1869" w:type="dxa"/>
            <w:tcBorders>
              <w:top w:val="nil"/>
              <w:left w:val="nil"/>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(3305)</w:t>
            </w:r>
          </w:p>
        </w:tc>
        <w:tc>
          <w:tcPr>
            <w:tcW w:w="946" w:type="dxa"/>
            <w:tcBorders>
              <w:top w:val="nil"/>
              <w:left w:val="nil"/>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(3306)</w:t>
            </w:r>
          </w:p>
        </w:tc>
        <w:tc>
          <w:tcPr>
            <w:tcW w:w="958" w:type="dxa"/>
            <w:tcBorders>
              <w:top w:val="nil"/>
              <w:left w:val="nil"/>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(3307)</w:t>
            </w:r>
          </w:p>
        </w:tc>
        <w:tc>
          <w:tcPr>
            <w:tcW w:w="945" w:type="dxa"/>
            <w:tcBorders>
              <w:top w:val="nil"/>
              <w:left w:val="nil"/>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(3308)</w:t>
            </w:r>
          </w:p>
        </w:tc>
        <w:tc>
          <w:tcPr>
            <w:tcW w:w="1454" w:type="dxa"/>
            <w:tcBorders>
              <w:top w:val="nil"/>
              <w:left w:val="nil"/>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(3306)</w:t>
            </w:r>
          </w:p>
        </w:tc>
        <w:tc>
          <w:tcPr>
            <w:tcW w:w="1145" w:type="dxa"/>
            <w:gridSpan w:val="2"/>
            <w:tcBorders>
              <w:top w:val="nil"/>
              <w:left w:val="nil"/>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(3309)</w:t>
            </w:r>
          </w:p>
        </w:tc>
      </w:tr>
      <w:tr>
        <w:tblPrEx>
          <w:tblLayout w:type="fixed"/>
          <w:tblCellMar>
            <w:top w:w="0" w:type="dxa"/>
            <w:left w:w="108" w:type="dxa"/>
            <w:bottom w:w="0" w:type="dxa"/>
            <w:right w:w="108" w:type="dxa"/>
          </w:tblCellMar>
        </w:tblPrEx>
        <w:trPr>
          <w:trHeight w:val="389" w:hRule="atLeast"/>
        </w:trPr>
        <w:tc>
          <w:tcPr>
            <w:tcW w:w="1097"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p>
        </w:tc>
        <w:tc>
          <w:tcPr>
            <w:tcW w:w="969" w:type="dxa"/>
            <w:tcBorders>
              <w:top w:val="single" w:color="auto" w:sz="4" w:space="0"/>
              <w:left w:val="nil"/>
              <w:bottom w:val="nil"/>
              <w:right w:val="single" w:color="auto" w:sz="4" w:space="0"/>
            </w:tcBorders>
            <w:vAlign w:val="center"/>
          </w:tcPr>
          <w:p>
            <w:pPr>
              <w:widowControl/>
              <w:jc w:val="center"/>
              <w:rPr>
                <w:rFonts w:ascii="宋体" w:hAnsi="宋体" w:eastAsia="宋体" w:cs="Calibri"/>
                <w:color w:val="000000" w:themeColor="text1"/>
                <w:kern w:val="0"/>
                <w:sz w:val="22"/>
                <w:szCs w:val="22"/>
                <w14:textFill>
                  <w14:solidFill>
                    <w14:schemeClr w14:val="tx1"/>
                  </w14:solidFill>
                </w14:textFill>
              </w:rPr>
            </w:pPr>
            <w:r>
              <w:rPr>
                <w:rFonts w:hint="eastAsia" w:ascii="宋体" w:hAnsi="宋体" w:eastAsia="宋体" w:cs="Calibri"/>
                <w:color w:val="000000" w:themeColor="text1"/>
                <w:kern w:val="0"/>
                <w:sz w:val="22"/>
                <w:szCs w:val="22"/>
                <w14:textFill>
                  <w14:solidFill>
                    <w14:schemeClr w14:val="tx1"/>
                  </w14:solidFill>
                </w14:textFill>
              </w:rPr>
              <w:t>..</w:t>
            </w:r>
          </w:p>
        </w:tc>
        <w:tc>
          <w:tcPr>
            <w:tcW w:w="1869" w:type="dxa"/>
            <w:tcBorders>
              <w:top w:val="single" w:color="auto" w:sz="4" w:space="0"/>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p>
        </w:tc>
        <w:tc>
          <w:tcPr>
            <w:tcW w:w="946" w:type="dxa"/>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58" w:type="dxa"/>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45" w:type="dxa"/>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1454" w:type="dxa"/>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1145" w:type="dxa"/>
            <w:gridSpan w:val="2"/>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r>
      <w:tr>
        <w:tblPrEx>
          <w:tblLayout w:type="fixed"/>
          <w:tblCellMar>
            <w:top w:w="0" w:type="dxa"/>
            <w:left w:w="108" w:type="dxa"/>
            <w:bottom w:w="0" w:type="dxa"/>
            <w:right w:w="108" w:type="dxa"/>
          </w:tblCellMar>
        </w:tblPrEx>
        <w:trPr>
          <w:trHeight w:val="686" w:hRule="atLeast"/>
        </w:trPr>
        <w:tc>
          <w:tcPr>
            <w:tcW w:w="109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（3296）</w:t>
            </w:r>
            <w:r>
              <w:rPr>
                <w:rStyle w:val="31"/>
                <w:rFonts w:hint="eastAsia" w:ascii="宋体" w:hAnsi="宋体" w:eastAsia="宋体" w:cs="Calibri"/>
                <w:color w:val="000000" w:themeColor="text1"/>
                <w:kern w:val="0"/>
                <w:sz w:val="18"/>
                <w:szCs w:val="22"/>
                <w14:textFill>
                  <w14:solidFill>
                    <w14:schemeClr w14:val="tx1"/>
                  </w14:solidFill>
                </w14:textFill>
              </w:rPr>
              <w:footnoteReference w:id="113"/>
            </w:r>
            <w:r>
              <w:rPr>
                <w:rFonts w:hint="eastAsia" w:ascii="宋体" w:hAnsi="宋体" w:cs="Calibri"/>
                <w:color w:val="000000" w:themeColor="text1"/>
                <w:kern w:val="0"/>
                <w:sz w:val="22"/>
                <w:szCs w:val="22"/>
                <w14:textFill>
                  <w14:solidFill>
                    <w14:schemeClr w14:val="tx1"/>
                  </w14:solidFill>
                </w14:textFill>
              </w:rPr>
              <w:t xml:space="preserve"> </w:t>
            </w:r>
          </w:p>
        </w:tc>
        <w:tc>
          <w:tcPr>
            <w:tcW w:w="969" w:type="dxa"/>
            <w:tcBorders>
              <w:top w:val="single" w:color="auto" w:sz="4" w:space="0"/>
              <w:left w:val="nil"/>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(3310)</w:t>
            </w:r>
          </w:p>
        </w:tc>
        <w:tc>
          <w:tcPr>
            <w:tcW w:w="186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(3311)</w:t>
            </w:r>
          </w:p>
        </w:tc>
        <w:tc>
          <w:tcPr>
            <w:tcW w:w="94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(3312)</w:t>
            </w:r>
          </w:p>
        </w:tc>
        <w:tc>
          <w:tcPr>
            <w:tcW w:w="95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(3313)</w:t>
            </w:r>
          </w:p>
        </w:tc>
        <w:tc>
          <w:tcPr>
            <w:tcW w:w="94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(3314)</w:t>
            </w:r>
          </w:p>
        </w:tc>
        <w:tc>
          <w:tcPr>
            <w:tcW w:w="145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(3312)</w:t>
            </w:r>
          </w:p>
        </w:tc>
        <w:tc>
          <w:tcPr>
            <w:tcW w:w="1145"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(3315)</w:t>
            </w:r>
          </w:p>
        </w:tc>
      </w:tr>
      <w:tr>
        <w:tblPrEx>
          <w:tblLayout w:type="fixed"/>
          <w:tblCellMar>
            <w:top w:w="0" w:type="dxa"/>
            <w:left w:w="108" w:type="dxa"/>
            <w:bottom w:w="0" w:type="dxa"/>
            <w:right w:w="108" w:type="dxa"/>
          </w:tblCellMar>
        </w:tblPrEx>
        <w:trPr>
          <w:trHeight w:val="686" w:hRule="atLeast"/>
        </w:trPr>
        <w:tc>
          <w:tcPr>
            <w:tcW w:w="9383" w:type="dxa"/>
            <w:gridSpan w:val="9"/>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产品特有风险</w:t>
            </w:r>
          </w:p>
        </w:tc>
      </w:tr>
      <w:tr>
        <w:tblPrEx>
          <w:tblLayout w:type="fixed"/>
          <w:tblCellMar>
            <w:top w:w="0" w:type="dxa"/>
            <w:left w:w="108" w:type="dxa"/>
            <w:bottom w:w="0" w:type="dxa"/>
            <w:right w:w="108" w:type="dxa"/>
          </w:tblCellMar>
        </w:tblPrEx>
        <w:trPr>
          <w:trHeight w:val="830" w:hRule="atLeast"/>
        </w:trPr>
        <w:tc>
          <w:tcPr>
            <w:tcW w:w="9383" w:type="dxa"/>
            <w:gridSpan w:val="9"/>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p>
            <w:pPr>
              <w:widowControl/>
              <w:jc w:val="left"/>
              <w:rPr>
                <w:rFonts w:ascii="宋体" w:hAnsi="宋体" w:cs="Calibri"/>
                <w:color w:val="000000" w:themeColor="text1"/>
                <w:kern w:val="0"/>
                <w:sz w:val="22"/>
                <w:szCs w:val="22"/>
                <w14:textFill>
                  <w14:solidFill>
                    <w14:schemeClr w14:val="tx1"/>
                  </w14:solidFill>
                </w14:textFill>
              </w:rPr>
            </w:pPr>
          </w:p>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（3316）</w:t>
            </w:r>
          </w:p>
          <w:p>
            <w:pPr>
              <w:widowControl/>
              <w:jc w:val="left"/>
              <w:rPr>
                <w:rFonts w:ascii="宋体" w:hAnsi="宋体" w:cs="Calibri"/>
                <w:color w:val="000000" w:themeColor="text1"/>
                <w:kern w:val="0"/>
                <w:sz w:val="22"/>
                <w:szCs w:val="22"/>
                <w14:textFill>
                  <w14:solidFill>
                    <w14:schemeClr w14:val="tx1"/>
                  </w14:solidFill>
                </w14:textFill>
              </w:rPr>
            </w:pPr>
          </w:p>
        </w:tc>
      </w:tr>
    </w:tbl>
    <w:p>
      <w:pPr>
        <w:rPr>
          <w:rFonts w:ascii="宋体" w:hAnsi="宋体"/>
          <w:b/>
          <w:color w:val="000000" w:themeColor="text1"/>
          <w:kern w:val="0"/>
          <w:sz w:val="24"/>
          <w14:textFill>
            <w14:solidFill>
              <w14:schemeClr w14:val="tx1"/>
            </w14:solidFill>
          </w14:textFill>
        </w:rPr>
      </w:pPr>
      <w:r>
        <w:rPr>
          <w:rFonts w:hint="eastAsia"/>
          <w:color w:val="000000" w:themeColor="text1"/>
          <w:sz w:val="24"/>
          <w14:textFill>
            <w14:solidFill>
              <w14:schemeClr w14:val="tx1"/>
            </w14:solidFill>
          </w14:textFill>
        </w:rPr>
        <w:t>注</w:t>
      </w:r>
      <w:r>
        <w:rPr>
          <w:rFonts w:hint="eastAsia"/>
          <w:color w:val="000000" w:themeColor="text1"/>
          <w:sz w:val="18"/>
          <w14:textFill>
            <w14:solidFill>
              <w14:schemeClr w14:val="tx1"/>
            </w14:solidFill>
          </w14:textFill>
        </w:rPr>
        <w:t>：</w:t>
      </w:r>
      <w:r>
        <w:rPr>
          <w:rFonts w:hint="eastAsia" w:ascii="宋体" w:hAnsi="宋体" w:eastAsia="宋体"/>
          <w:color w:val="000000" w:themeColor="text1"/>
          <w:kern w:val="0"/>
          <w:sz w:val="18"/>
          <w14:textFill>
            <w14:solidFill>
              <w14:schemeClr w14:val="tx1"/>
            </w14:solidFill>
          </w14:textFill>
        </w:rPr>
        <w:t>（3317）</w:t>
      </w:r>
    </w:p>
    <w:p>
      <w:pPr>
        <w:widowControl/>
        <w:jc w:val="left"/>
        <w:rPr>
          <w:rFonts w:ascii="宋体" w:hAnsi="宋体"/>
          <w:b/>
          <w:color w:val="000000" w:themeColor="text1"/>
          <w:kern w:val="0"/>
          <w:sz w:val="24"/>
          <w14:textFill>
            <w14:solidFill>
              <w14:schemeClr w14:val="tx1"/>
            </w14:solidFill>
          </w14:textFill>
        </w:rPr>
      </w:pPr>
    </w:p>
    <w:p>
      <w:pPr>
        <w:widowControl/>
        <w:jc w:val="left"/>
        <w:rPr>
          <w:color w:val="000000" w:themeColor="text1"/>
          <w14:textFill>
            <w14:solidFill>
              <w14:schemeClr w14:val="tx1"/>
            </w14:solidFill>
          </w14:textFill>
        </w:rPr>
      </w:pPr>
      <w:r>
        <w:rPr>
          <w:rFonts w:hint="eastAsia" w:ascii="宋体" w:hAnsi="宋体"/>
          <w:b/>
          <w:color w:val="000000" w:themeColor="text1"/>
          <w:kern w:val="0"/>
          <w:sz w:val="24"/>
          <w14:textFill>
            <w14:solidFill>
              <w14:schemeClr w14:val="tx1"/>
            </w14:solidFill>
          </w14:textFill>
        </w:rPr>
        <w:t>9.2 影响投资者决策的其他重要信息</w:t>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852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（1713）</w:t>
            </w:r>
          </w:p>
        </w:tc>
      </w:tr>
    </w:tbl>
    <w:p>
      <w:pPr>
        <w:pStyle w:val="3"/>
        <w:adjustRightInd w:val="0"/>
        <w:snapToGrid w:val="0"/>
        <w:spacing w:before="0" w:after="0" w:line="340" w:lineRule="exact"/>
        <w:rPr>
          <w:rFonts w:ascii="宋体" w:hAnsi="宋体"/>
          <w:color w:val="000000" w:themeColor="text1"/>
          <w:sz w:val="24"/>
          <w14:textFill>
            <w14:solidFill>
              <w14:schemeClr w14:val="tx1"/>
            </w14:solidFill>
          </w14:textFill>
        </w:rPr>
      </w:pPr>
    </w:p>
    <w:p>
      <w:pPr>
        <w:pStyle w:val="3"/>
        <w:adjustRightInd w:val="0"/>
        <w:snapToGrid w:val="0"/>
        <w:spacing w:before="0" w:after="0" w:line="340" w:lineRule="exact"/>
        <w:jc w:val="center"/>
        <w:rPr>
          <w:rFonts w:ascii="宋体" w:hAnsi="宋体" w:eastAsia="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§10</w:t>
      </w:r>
      <w:r>
        <w:rPr>
          <w:rFonts w:hint="eastAsia" w:ascii="宋体" w:hAnsi="宋体" w:eastAsia="宋体"/>
          <w:color w:val="000000" w:themeColor="text1"/>
          <w:sz w:val="24"/>
          <w14:textFill>
            <w14:solidFill>
              <w14:schemeClr w14:val="tx1"/>
            </w14:solidFill>
          </w14:textFill>
        </w:rPr>
        <w:t xml:space="preserve">  备查文件目录</w:t>
      </w:r>
    </w:p>
    <w:p>
      <w:pPr>
        <w:adjustRightInd w:val="0"/>
        <w:snapToGrid w:val="0"/>
        <w:spacing w:line="360" w:lineRule="exact"/>
        <w:rPr>
          <w:rFonts w:ascii="宋体" w:hAnsi="宋体"/>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10.</w:t>
      </w:r>
      <w:r>
        <w:rPr>
          <w:rFonts w:hint="eastAsia" w:ascii="宋体" w:hAnsi="宋体"/>
          <w:color w:val="000000" w:themeColor="text1"/>
          <w:sz w:val="24"/>
          <w14:textFill>
            <w14:solidFill>
              <w14:schemeClr w14:val="tx1"/>
            </w14:solidFill>
          </w14:textFill>
        </w:rPr>
        <w:t>1 备查文件目录</w:t>
      </w:r>
    </w:p>
    <w:p>
      <w:pPr>
        <w:adjustRightInd w:val="0"/>
        <w:snapToGrid w:val="0"/>
        <w:spacing w:line="38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（1733）</w:t>
      </w:r>
    </w:p>
    <w:p>
      <w:pPr>
        <w:adjustRightInd w:val="0"/>
        <w:snapToGrid w:val="0"/>
        <w:spacing w:line="360" w:lineRule="exact"/>
        <w:rPr>
          <w:rFonts w:ascii="宋体" w:hAnsi="宋体"/>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10.</w:t>
      </w:r>
      <w:r>
        <w:rPr>
          <w:rFonts w:hint="eastAsia" w:ascii="宋体" w:hAnsi="宋体"/>
          <w:color w:val="000000" w:themeColor="text1"/>
          <w:sz w:val="24"/>
          <w14:textFill>
            <w14:solidFill>
              <w14:schemeClr w14:val="tx1"/>
            </w14:solidFill>
          </w14:textFill>
        </w:rPr>
        <w:t>2 存放地点</w:t>
      </w:r>
    </w:p>
    <w:p>
      <w:pPr>
        <w:adjustRightInd w:val="0"/>
        <w:snapToGrid w:val="0"/>
        <w:spacing w:line="38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（1734）</w:t>
      </w:r>
    </w:p>
    <w:p>
      <w:pPr>
        <w:adjustRightInd w:val="0"/>
        <w:snapToGrid w:val="0"/>
        <w:spacing w:line="340" w:lineRule="exact"/>
        <w:rPr>
          <w:rFonts w:ascii="宋体" w:hAnsi="宋体"/>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10.</w:t>
      </w:r>
      <w:r>
        <w:rPr>
          <w:rFonts w:hint="eastAsia" w:ascii="宋体" w:hAnsi="宋体"/>
          <w:color w:val="000000" w:themeColor="text1"/>
          <w:sz w:val="24"/>
          <w14:textFill>
            <w14:solidFill>
              <w14:schemeClr w14:val="tx1"/>
            </w14:solidFill>
          </w14:textFill>
        </w:rPr>
        <w:t>3 查阅方式</w:t>
      </w:r>
    </w:p>
    <w:p>
      <w:pPr>
        <w:adjustRightInd w:val="0"/>
        <w:snapToGrid w:val="0"/>
        <w:spacing w:line="38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（1735）</w:t>
      </w:r>
    </w:p>
    <w:p>
      <w:pPr>
        <w:jc w:val="center"/>
        <w:rPr>
          <w:rFonts w:ascii="宋体" w:hAnsi="宋体" w:eastAsia="宋体"/>
          <w:b/>
          <w:color w:val="000000" w:themeColor="text1"/>
          <w:sz w:val="30"/>
          <w14:textFill>
            <w14:solidFill>
              <w14:schemeClr w14:val="tx1"/>
            </w14:solidFill>
          </w14:textFill>
        </w:rPr>
      </w:pPr>
      <w:r>
        <w:rPr>
          <w:rFonts w:ascii="宋体" w:hAnsi="宋体"/>
          <w:color w:val="000000" w:themeColor="text1"/>
          <w:sz w:val="24"/>
          <w14:textFill>
            <w14:solidFill>
              <w14:schemeClr w14:val="tx1"/>
            </w14:solidFill>
          </w14:textFill>
        </w:rPr>
        <w:br w:type="page"/>
      </w:r>
      <w:r>
        <w:rPr>
          <w:rFonts w:hint="eastAsia" w:ascii="宋体" w:hAnsi="宋体" w:eastAsia="宋体"/>
          <w:b/>
          <w:color w:val="000000" w:themeColor="text1"/>
          <w:sz w:val="30"/>
          <w14:textFill>
            <w14:solidFill>
              <w14:schemeClr w14:val="tx1"/>
            </w14:solidFill>
          </w14:textFill>
        </w:rPr>
        <w:t>第三部分 浮动净值型货币市场基金季度报告模板</w:t>
      </w:r>
    </w:p>
    <w:p>
      <w:pPr>
        <w:adjustRightInd w:val="0"/>
        <w:snapToGrid w:val="0"/>
        <w:spacing w:line="460" w:lineRule="exact"/>
        <w:jc w:val="center"/>
        <w:rPr>
          <w:rFonts w:eastAsia="方正楷体简体"/>
          <w:color w:val="000000" w:themeColor="text1"/>
          <w:sz w:val="24"/>
          <w14:textFill>
            <w14:solidFill>
              <w14:schemeClr w14:val="tx1"/>
            </w14:solidFill>
          </w14:textFill>
        </w:rPr>
      </w:pPr>
    </w:p>
    <w:p>
      <w:pPr>
        <w:jc w:val="center"/>
        <w:rPr>
          <w:rFonts w:eastAsia="宋体"/>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XXXX证券投资基金XXXX年第X季度报告</w:t>
      </w:r>
      <w:r>
        <w:rPr>
          <w:rFonts w:hint="eastAsia" w:eastAsia="宋体"/>
          <w:color w:val="000000" w:themeColor="text1"/>
          <w:sz w:val="24"/>
          <w:vertAlign w:val="superscript"/>
          <w14:textFill>
            <w14:solidFill>
              <w14:schemeClr w14:val="tx1"/>
            </w14:solidFill>
          </w14:textFill>
        </w:rPr>
        <w:footnoteReference w:id="114"/>
      </w:r>
    </w:p>
    <w:p>
      <w:pPr>
        <w:jc w:val="center"/>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（0002）</w:t>
      </w:r>
    </w:p>
    <w:p>
      <w:pPr>
        <w:jc w:val="center"/>
        <w:rPr>
          <w:rFonts w:eastAsia="宋体"/>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XXXX年XX月XX日</w:t>
      </w:r>
      <w:r>
        <w:rPr>
          <w:rFonts w:hint="eastAsia" w:eastAsia="宋体"/>
          <w:color w:val="000000" w:themeColor="text1"/>
          <w:sz w:val="24"/>
          <w:vertAlign w:val="superscript"/>
          <w14:textFill>
            <w14:solidFill>
              <w14:schemeClr w14:val="tx1"/>
            </w14:solidFill>
          </w14:textFill>
        </w:rPr>
        <w:footnoteReference w:id="115"/>
      </w:r>
    </w:p>
    <w:p>
      <w:pPr>
        <w:jc w:val="center"/>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（2024）</w:t>
      </w:r>
    </w:p>
    <w:p>
      <w:pPr>
        <w:adjustRightInd w:val="0"/>
        <w:snapToGrid w:val="0"/>
        <w:spacing w:line="460" w:lineRule="exact"/>
        <w:jc w:val="center"/>
        <w:rPr>
          <w:rFonts w:ascii="宋体" w:hAnsi="宋体"/>
          <w:color w:val="000000" w:themeColor="text1"/>
          <w:sz w:val="24"/>
          <w14:textFill>
            <w14:solidFill>
              <w14:schemeClr w14:val="tx1"/>
            </w14:solidFill>
          </w14:textFill>
        </w:rPr>
      </w:pPr>
    </w:p>
    <w:p>
      <w:pPr>
        <w:adjustRightInd w:val="0"/>
        <w:snapToGrid w:val="0"/>
        <w:spacing w:line="460" w:lineRule="exact"/>
        <w:jc w:val="center"/>
        <w:rPr>
          <w:rFonts w:ascii="宋体" w:hAnsi="宋体"/>
          <w:color w:val="000000" w:themeColor="text1"/>
          <w:sz w:val="24"/>
          <w14:textFill>
            <w14:solidFill>
              <w14:schemeClr w14:val="tx1"/>
            </w14:solidFill>
          </w14:textFill>
        </w:rPr>
      </w:pPr>
    </w:p>
    <w:p>
      <w:pPr>
        <w:spacing w:line="360" w:lineRule="auto"/>
        <w:ind w:firstLine="2259" w:firstLineChars="900"/>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基金管理人：</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0186</w:t>
      </w:r>
      <w:r>
        <w:rPr>
          <w:rFonts w:hint="eastAsia" w:ascii="宋体" w:hAnsi="宋体" w:eastAsia="宋体"/>
          <w:color w:val="000000" w:themeColor="text1"/>
          <w:kern w:val="0"/>
          <w:sz w:val="18"/>
          <w14:textFill>
            <w14:solidFill>
              <w14:schemeClr w14:val="tx1"/>
            </w14:solidFill>
          </w14:textFill>
        </w:rPr>
        <w:t>）</w:t>
      </w:r>
    </w:p>
    <w:p>
      <w:pPr>
        <w:spacing w:line="360" w:lineRule="auto"/>
        <w:ind w:firstLine="2259" w:firstLineChars="900"/>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基金托管人：</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0213</w:t>
      </w:r>
      <w:r>
        <w:rPr>
          <w:rFonts w:hint="eastAsia" w:ascii="宋体" w:hAnsi="宋体" w:eastAsia="宋体"/>
          <w:color w:val="000000" w:themeColor="text1"/>
          <w:kern w:val="0"/>
          <w:sz w:val="18"/>
          <w14:textFill>
            <w14:solidFill>
              <w14:schemeClr w14:val="tx1"/>
            </w14:solidFill>
          </w14:textFill>
        </w:rPr>
        <w:t>）</w:t>
      </w:r>
    </w:p>
    <w:p>
      <w:pPr>
        <w:spacing w:line="360" w:lineRule="auto"/>
        <w:ind w:firstLine="2259" w:firstLineChars="900"/>
        <w:rPr>
          <w:rFonts w:eastAsia="宋体"/>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报告</w:t>
      </w:r>
      <w:r>
        <w:rPr>
          <w:rFonts w:eastAsia="宋体"/>
          <w:color w:val="000000" w:themeColor="text1"/>
          <w:sz w:val="24"/>
          <w14:textFill>
            <w14:solidFill>
              <w14:schemeClr w14:val="tx1"/>
            </w14:solidFill>
          </w14:textFill>
        </w:rPr>
        <w:t>送出日期：</w:t>
      </w:r>
      <w:r>
        <w:rPr>
          <w:rFonts w:hint="eastAsia" w:eastAsia="宋体"/>
          <w:color w:val="000000" w:themeColor="text1"/>
          <w:sz w:val="24"/>
          <w14:textFill>
            <w14:solidFill>
              <w14:schemeClr w14:val="tx1"/>
            </w14:solidFill>
          </w14:textFill>
        </w:rPr>
        <w:t>XXXX年X</w:t>
      </w:r>
      <w:r>
        <w:rPr>
          <w:rFonts w:eastAsia="宋体"/>
          <w:color w:val="000000" w:themeColor="text1"/>
          <w:sz w:val="24"/>
          <w14:textFill>
            <w14:solidFill>
              <w14:schemeClr w14:val="tx1"/>
            </w14:solidFill>
          </w14:textFill>
        </w:rPr>
        <w:t>X</w:t>
      </w:r>
      <w:r>
        <w:rPr>
          <w:rFonts w:hint="eastAsia" w:eastAsia="宋体"/>
          <w:color w:val="000000" w:themeColor="text1"/>
          <w:sz w:val="24"/>
          <w14:textFill>
            <w14:solidFill>
              <w14:schemeClr w14:val="tx1"/>
            </w14:solidFill>
          </w14:textFill>
        </w:rPr>
        <w:t>月XX日</w:t>
      </w:r>
      <w:r>
        <w:rPr>
          <w:rFonts w:eastAsia="宋体"/>
          <w:color w:val="000000" w:themeColor="text1"/>
          <w:sz w:val="24"/>
          <w:vertAlign w:val="superscript"/>
          <w14:textFill>
            <w14:solidFill>
              <w14:schemeClr w14:val="tx1"/>
            </w14:solidFill>
          </w14:textFill>
        </w:rPr>
        <w:footnoteReference w:id="116"/>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000</w:t>
      </w:r>
      <w:r>
        <w:rPr>
          <w:rFonts w:hint="eastAsia" w:ascii="宋体" w:hAnsi="宋体" w:eastAsia="宋体"/>
          <w:color w:val="000000" w:themeColor="text1"/>
          <w:kern w:val="0"/>
          <w:sz w:val="18"/>
          <w14:textFill>
            <w14:solidFill>
              <w14:schemeClr w14:val="tx1"/>
            </w14:solidFill>
          </w14:textFill>
        </w:rPr>
        <w:t>3）</w:t>
      </w:r>
    </w:p>
    <w:p>
      <w:pPr>
        <w:adjustRightInd w:val="0"/>
        <w:snapToGrid w:val="0"/>
        <w:spacing w:line="460" w:lineRule="exact"/>
        <w:jc w:val="center"/>
        <w:rPr>
          <w:rFonts w:ascii="宋体" w:hAnsi="宋体"/>
          <w:color w:val="000000" w:themeColor="text1"/>
          <w:sz w:val="24"/>
          <w14:textFill>
            <w14:solidFill>
              <w14:schemeClr w14:val="tx1"/>
            </w14:solidFill>
          </w14:textFill>
        </w:rPr>
      </w:pPr>
    </w:p>
    <w:p>
      <w:pPr>
        <w:adjustRightInd w:val="0"/>
        <w:snapToGrid w:val="0"/>
        <w:spacing w:line="460" w:lineRule="exact"/>
        <w:jc w:val="center"/>
        <w:rPr>
          <w:rFonts w:ascii="宋体" w:hAnsi="宋体"/>
          <w:color w:val="000000" w:themeColor="text1"/>
          <w:sz w:val="24"/>
          <w14:textFill>
            <w14:solidFill>
              <w14:schemeClr w14:val="tx1"/>
            </w14:solidFill>
          </w14:textFill>
        </w:rPr>
      </w:pPr>
    </w:p>
    <w:p>
      <w:pPr>
        <w:pStyle w:val="3"/>
        <w:adjustRightInd w:val="0"/>
        <w:snapToGrid w:val="0"/>
        <w:spacing w:before="0" w:after="0" w:line="56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§1  重要提示</w:t>
      </w:r>
    </w:p>
    <w:tbl>
      <w:tblPr>
        <w:tblStyle w:val="32"/>
        <w:tblW w:w="91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1" w:hRule="atLeast"/>
        </w:trPr>
        <w:tc>
          <w:tcPr>
            <w:tcW w:w="9127" w:type="dxa"/>
          </w:tcPr>
          <w:p>
            <w:pPr>
              <w:widowControl/>
              <w:adjustRightInd w:val="0"/>
              <w:snapToGrid w:val="0"/>
              <w:spacing w:line="42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基金管理人的董事会及董事</w:t>
            </w:r>
            <w:r>
              <w:rPr>
                <w:rFonts w:hint="eastAsia" w:ascii="宋体" w:hAnsi="宋体" w:cs="Calibri"/>
                <w:color w:val="000000" w:themeColor="text1"/>
                <w:kern w:val="0"/>
                <w:sz w:val="24"/>
                <w:szCs w:val="22"/>
                <w14:textFill>
                  <w14:solidFill>
                    <w14:schemeClr w14:val="tx1"/>
                  </w14:solidFill>
                </w14:textFill>
              </w:rPr>
              <w:t>（或除××董事外）</w:t>
            </w:r>
            <w:r>
              <w:rPr>
                <w:rFonts w:ascii="宋体" w:hAnsi="宋体" w:cs="Calibri"/>
                <w:color w:val="000000" w:themeColor="text1"/>
                <w:kern w:val="0"/>
                <w:sz w:val="24"/>
                <w:szCs w:val="22"/>
                <w14:textFill>
                  <w14:solidFill>
                    <w14:schemeClr w14:val="tx1"/>
                  </w14:solidFill>
                </w14:textFill>
              </w:rPr>
              <w:t>保证本报告所载资料不存在虚假记载、误导性陈述或重大遗漏，并对其内容的真实性、准确性和完整性承担个别及连带责任。</w:t>
            </w:r>
          </w:p>
          <w:p>
            <w:pPr>
              <w:widowControl/>
              <w:adjustRightInd w:val="0"/>
              <w:snapToGrid w:val="0"/>
              <w:spacing w:line="42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（如个别董事对季度报告内容的真实性、准确性和完整性无法保证或存在异议，基金管理人应声明，</w:t>
            </w:r>
            <w:r>
              <w:rPr>
                <w:rFonts w:ascii="宋体" w:hAnsi="宋体" w:cs="Calibri"/>
                <w:color w:val="000000" w:themeColor="text1"/>
                <w:kern w:val="0"/>
                <w:sz w:val="24"/>
                <w:szCs w:val="22"/>
                <w14:textFill>
                  <w14:solidFill>
                    <w14:schemeClr w14:val="tx1"/>
                  </w14:solidFill>
                </w14:textFill>
              </w:rPr>
              <w:t>××董事无法保证本报告内容的真实性、准确性、完整性，理由是：…，请投资者特别关注。</w:t>
            </w:r>
            <w:r>
              <w:rPr>
                <w:rFonts w:hint="eastAsia" w:ascii="宋体" w:hAnsi="宋体" w:cs="Calibri"/>
                <w:color w:val="000000" w:themeColor="text1"/>
                <w:kern w:val="0"/>
                <w:sz w:val="24"/>
                <w:szCs w:val="22"/>
                <w14:textFill>
                  <w14:solidFill>
                    <w14:schemeClr w14:val="tx1"/>
                  </w14:solidFill>
                </w14:textFill>
              </w:rPr>
              <w:t>）</w:t>
            </w:r>
          </w:p>
          <w:p>
            <w:pPr>
              <w:widowControl/>
              <w:adjustRightInd w:val="0"/>
              <w:snapToGrid w:val="0"/>
              <w:spacing w:line="42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基金托管人__根据本基金合同规定，于_年_月_日复核了本报告中的财务指标、净值表现和投资组合报告等内容，保证复核内容不存在虚假记载、误导性陈述或者重大遗漏。　　</w:t>
            </w:r>
          </w:p>
          <w:p>
            <w:pPr>
              <w:widowControl/>
              <w:adjustRightInd w:val="0"/>
              <w:snapToGrid w:val="0"/>
              <w:spacing w:line="42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基金管理人承诺以诚实信用、勤勉尽责的原则管理和运用基金资产，但不保证基金一定盈利。　　</w:t>
            </w:r>
          </w:p>
          <w:p>
            <w:pPr>
              <w:widowControl/>
              <w:adjustRightInd w:val="0"/>
              <w:snapToGrid w:val="0"/>
              <w:spacing w:line="42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基金的过往业绩并不代表其未来表现。投资有风险，投资者在作出投资决策前应仔细阅读本基金的招募说明书。</w:t>
            </w:r>
          </w:p>
          <w:p>
            <w:pPr>
              <w:widowControl/>
              <w:adjustRightInd w:val="0"/>
              <w:snapToGrid w:val="0"/>
              <w:spacing w:line="42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本报告中财务资料未经审计。</w:t>
            </w:r>
          </w:p>
          <w:p>
            <w:pPr>
              <w:widowControl/>
              <w:adjustRightInd w:val="0"/>
              <w:snapToGrid w:val="0"/>
              <w:spacing w:line="420" w:lineRule="exact"/>
              <w:ind w:firstLine="502" w:firstLineChars="200"/>
              <w:jc w:val="lef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本报告期自</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年</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月</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日</w:t>
            </w:r>
            <w:r>
              <w:rPr>
                <w:rFonts w:ascii="宋体" w:hAnsi="宋体" w:cs="Calibri"/>
                <w:color w:val="000000" w:themeColor="text1"/>
                <w:kern w:val="0"/>
                <w:sz w:val="18"/>
                <w:szCs w:val="22"/>
                <w14:textFill>
                  <w14:solidFill>
                    <w14:schemeClr w14:val="tx1"/>
                  </w14:solidFill>
                </w14:textFill>
              </w:rPr>
              <w:t>（</w:t>
            </w:r>
            <w:r>
              <w:rPr>
                <w:rFonts w:hint="eastAsia" w:ascii="宋体" w:hAnsi="宋体" w:cs="Calibri"/>
                <w:color w:val="000000" w:themeColor="text1"/>
                <w:kern w:val="0"/>
                <w:sz w:val="18"/>
                <w:szCs w:val="22"/>
                <w14:textFill>
                  <w14:solidFill>
                    <w14:schemeClr w14:val="tx1"/>
                  </w14:solidFill>
                </w14:textFill>
              </w:rPr>
              <w:t>2023）</w:t>
            </w:r>
            <w:r>
              <w:rPr>
                <w:rFonts w:ascii="宋体" w:hAnsi="宋体" w:cs="Calibri"/>
                <w:color w:val="000000" w:themeColor="text1"/>
                <w:kern w:val="0"/>
                <w:sz w:val="24"/>
                <w:szCs w:val="22"/>
                <w14:textFill>
                  <w14:solidFill>
                    <w14:schemeClr w14:val="tx1"/>
                  </w14:solidFill>
                </w14:textFill>
              </w:rPr>
              <w:t>起至</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月</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日</w:t>
            </w:r>
            <w:r>
              <w:rPr>
                <w:rFonts w:ascii="宋体" w:hAnsi="宋体" w:cs="Calibri"/>
                <w:color w:val="000000" w:themeColor="text1"/>
                <w:kern w:val="0"/>
                <w:sz w:val="18"/>
                <w:szCs w:val="22"/>
                <w14:textFill>
                  <w14:solidFill>
                    <w14:schemeClr w14:val="tx1"/>
                  </w14:solidFill>
                </w14:textFill>
              </w:rPr>
              <w:t>（</w:t>
            </w:r>
            <w:r>
              <w:rPr>
                <w:rFonts w:hint="eastAsia" w:ascii="宋体" w:hAnsi="宋体" w:cs="Calibri"/>
                <w:color w:val="000000" w:themeColor="text1"/>
                <w:kern w:val="0"/>
                <w:sz w:val="18"/>
                <w:szCs w:val="22"/>
                <w14:textFill>
                  <w14:solidFill>
                    <w14:schemeClr w14:val="tx1"/>
                  </w14:solidFill>
                </w14:textFill>
              </w:rPr>
              <w:t>2024）</w:t>
            </w:r>
            <w:r>
              <w:rPr>
                <w:rFonts w:ascii="宋体" w:hAnsi="宋体" w:cs="Calibri"/>
                <w:color w:val="000000" w:themeColor="text1"/>
                <w:kern w:val="0"/>
                <w:sz w:val="24"/>
                <w:szCs w:val="22"/>
                <w14:textFill>
                  <w14:solidFill>
                    <w14:schemeClr w14:val="tx1"/>
                  </w14:solidFill>
                </w14:textFill>
              </w:rPr>
              <w:t>止。</w:t>
            </w:r>
          </w:p>
        </w:tc>
      </w:tr>
    </w:tbl>
    <w:p>
      <w:pPr>
        <w:rPr>
          <w:rStyle w:val="45"/>
          <w:rFonts w:ascii="宋体" w:hAnsi="宋体" w:eastAsia="宋体"/>
          <w:color w:val="000000" w:themeColor="text1"/>
          <w:sz w:val="18"/>
          <w14:textFill>
            <w14:solidFill>
              <w14:schemeClr w14:val="tx1"/>
            </w14:solidFill>
          </w14:textFill>
        </w:rPr>
      </w:pPr>
      <w:r>
        <w:rPr>
          <w:rStyle w:val="45"/>
          <w:rFonts w:hint="eastAsia" w:ascii="宋体" w:hAnsi="宋体" w:eastAsia="宋体"/>
          <w:color w:val="000000" w:themeColor="text1"/>
          <w:sz w:val="18"/>
          <w14:textFill>
            <w14:solidFill>
              <w14:schemeClr w14:val="tx1"/>
            </w14:solidFill>
          </w14:textFill>
        </w:rPr>
        <w:t>（0004）</w:t>
      </w:r>
    </w:p>
    <w:p>
      <w:pPr>
        <w:pStyle w:val="3"/>
        <w:adjustRightInd w:val="0"/>
        <w:snapToGrid w:val="0"/>
        <w:spacing w:before="0" w:after="0" w:line="50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§2  基金产品概况</w:t>
      </w:r>
      <w:r>
        <w:rPr>
          <w:rStyle w:val="31"/>
          <w:rFonts w:ascii="宋体" w:hAnsi="宋体" w:eastAsia="宋体"/>
          <w:color w:val="000000" w:themeColor="text1"/>
          <w:sz w:val="24"/>
          <w14:textFill>
            <w14:solidFill>
              <w14:schemeClr w14:val="tx1"/>
            </w14:solidFill>
          </w14:textFill>
        </w:rPr>
        <w:footnoteReference w:id="117"/>
      </w:r>
    </w:p>
    <w:p>
      <w:pPr>
        <w:pStyle w:val="3"/>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2.1 基金基本情况</w:t>
      </w:r>
    </w:p>
    <w:tbl>
      <w:tblPr>
        <w:tblStyle w:val="32"/>
        <w:tblW w:w="8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84"/>
        <w:gridCol w:w="1222"/>
        <w:gridCol w:w="1164"/>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基金简称</w:t>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0011</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场内简称</w:t>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（3214）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基金主代码</w:t>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0012</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交易代码</w:t>
            </w:r>
            <w:r>
              <w:rPr>
                <w:rStyle w:val="31"/>
                <w:rFonts w:hint="eastAsia" w:ascii="方正仿宋简体" w:hAnsi="宋体" w:cs="Calibri"/>
                <w:color w:val="000000" w:themeColor="text1"/>
                <w:kern w:val="0"/>
                <w:sz w:val="24"/>
                <w:szCs w:val="22"/>
                <w14:textFill>
                  <w14:solidFill>
                    <w14:schemeClr w14:val="tx1"/>
                  </w14:solidFill>
                </w14:textFill>
              </w:rPr>
              <w:footnoteReference w:id="118"/>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（0014）/（0015）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基金运作方式</w:t>
            </w:r>
            <w:r>
              <w:rPr>
                <w:rStyle w:val="31"/>
                <w:rFonts w:hint="eastAsia" w:ascii="方正仿宋简体" w:hAnsi="宋体" w:cs="Calibri"/>
                <w:color w:val="000000" w:themeColor="text1"/>
                <w:kern w:val="0"/>
                <w:sz w:val="24"/>
                <w:szCs w:val="22"/>
                <w14:textFill>
                  <w14:solidFill>
                    <w14:schemeClr w14:val="tx1"/>
                  </w14:solidFill>
                </w14:textFill>
              </w:rPr>
              <w:footnoteReference w:id="119"/>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0017</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基金合同生效日</w:t>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0018</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报告期末基金份额总额</w:t>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1702</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投资目标</w:t>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0035</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投资策略</w:t>
            </w:r>
            <w:r>
              <w:rPr>
                <w:rStyle w:val="31"/>
                <w:rFonts w:hint="eastAsia" w:ascii="方正仿宋简体" w:hAnsi="宋体" w:cs="Calibri"/>
                <w:color w:val="000000" w:themeColor="text1"/>
                <w:kern w:val="0"/>
                <w:sz w:val="24"/>
                <w:szCs w:val="22"/>
                <w14:textFill>
                  <w14:solidFill>
                    <w14:schemeClr w14:val="tx1"/>
                  </w14:solidFill>
                </w14:textFill>
              </w:rPr>
              <w:footnoteReference w:id="120"/>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0041</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业绩比较基准（若有）</w:t>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0062</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风险收益特征（若有）</w:t>
            </w:r>
          </w:p>
        </w:tc>
        <w:tc>
          <w:tcPr>
            <w:tcW w:w="3867" w:type="dxa"/>
            <w:gridSpan w:val="3"/>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0063</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基金管理人</w:t>
            </w:r>
          </w:p>
        </w:tc>
        <w:tc>
          <w:tcPr>
            <w:tcW w:w="3867" w:type="dxa"/>
            <w:gridSpan w:val="3"/>
            <w:vAlign w:val="center"/>
          </w:tcPr>
          <w:p>
            <w:pP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0186</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基金托管人</w:t>
            </w:r>
          </w:p>
        </w:tc>
        <w:tc>
          <w:tcPr>
            <w:tcW w:w="3867" w:type="dxa"/>
            <w:gridSpan w:val="3"/>
            <w:vAlign w:val="center"/>
          </w:tcPr>
          <w:p>
            <w:pP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0213</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cs="Calibri"/>
                <w:color w:val="000000" w:themeColor="text1"/>
                <w:sz w:val="24"/>
                <w:szCs w:val="22"/>
                <w14:textFill>
                  <w14:solidFill>
                    <w14:schemeClr w14:val="tx1"/>
                  </w14:solidFill>
                </w14:textFill>
              </w:rPr>
              <w:t>下属分级基金的基金简称</w:t>
            </w:r>
            <w:r>
              <w:rPr>
                <w:rStyle w:val="31"/>
                <w:rFonts w:hint="eastAsia" w:ascii="方正仿宋简体" w:cs="Calibri"/>
                <w:color w:val="000000" w:themeColor="text1"/>
                <w:sz w:val="24"/>
                <w:szCs w:val="22"/>
                <w14:textFill>
                  <w14:solidFill>
                    <w14:schemeClr w14:val="tx1"/>
                  </w14:solidFill>
                </w14:textFill>
              </w:rPr>
              <w:footnoteReference w:id="121"/>
            </w:r>
          </w:p>
        </w:tc>
        <w:tc>
          <w:tcPr>
            <w:tcW w:w="1222"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0011</w:t>
            </w:r>
            <w:r>
              <w:rPr>
                <w:rStyle w:val="45"/>
                <w:rFonts w:hint="eastAsia" w:ascii="宋体" w:hAnsi="宋体" w:eastAsia="宋体" w:cs="Calibri"/>
                <w:color w:val="000000" w:themeColor="text1"/>
                <w:sz w:val="18"/>
                <w:szCs w:val="22"/>
                <w14:textFill>
                  <w14:solidFill>
                    <w14:schemeClr w14:val="tx1"/>
                  </w14:solidFill>
                </w14:textFill>
              </w:rPr>
              <w:t>）</w:t>
            </w:r>
          </w:p>
        </w:tc>
        <w:tc>
          <w:tcPr>
            <w:tcW w:w="1164"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0011</w:t>
            </w:r>
            <w:r>
              <w:rPr>
                <w:rStyle w:val="45"/>
                <w:rFonts w:hint="eastAsia" w:ascii="宋体" w:hAnsi="宋体" w:eastAsia="宋体" w:cs="Calibri"/>
                <w:color w:val="000000" w:themeColor="text1"/>
                <w:sz w:val="18"/>
                <w:szCs w:val="22"/>
                <w14:textFill>
                  <w14:solidFill>
                    <w14:schemeClr w14:val="tx1"/>
                  </w14:solidFill>
                </w14:textFill>
              </w:rPr>
              <w:t>）</w:t>
            </w:r>
          </w:p>
        </w:tc>
        <w:tc>
          <w:tcPr>
            <w:tcW w:w="1481"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0011</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cs="Calibri"/>
                <w:color w:val="000000" w:themeColor="text1"/>
                <w:sz w:val="24"/>
                <w:szCs w:val="22"/>
                <w14:textFill>
                  <w14:solidFill>
                    <w14:schemeClr w14:val="tx1"/>
                  </w14:solidFill>
                </w14:textFill>
              </w:rPr>
            </w:pPr>
            <w:r>
              <w:rPr>
                <w:rFonts w:hint="eastAsia" w:ascii="方正仿宋简体" w:cs="Calibri"/>
                <w:color w:val="000000" w:themeColor="text1"/>
                <w:sz w:val="24"/>
                <w:szCs w:val="22"/>
                <w14:textFill>
                  <w14:solidFill>
                    <w14:schemeClr w14:val="tx1"/>
                  </w14:solidFill>
                </w14:textFill>
              </w:rPr>
              <w:t>下属分级基金场内简称</w:t>
            </w:r>
          </w:p>
        </w:tc>
        <w:tc>
          <w:tcPr>
            <w:tcW w:w="1222" w:type="dxa"/>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（3214）</w:t>
            </w:r>
          </w:p>
        </w:tc>
        <w:tc>
          <w:tcPr>
            <w:tcW w:w="1164" w:type="dxa"/>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（3214）</w:t>
            </w:r>
          </w:p>
        </w:tc>
        <w:tc>
          <w:tcPr>
            <w:tcW w:w="1481" w:type="dxa"/>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（3214）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cs="Calibri"/>
                <w:color w:val="000000" w:themeColor="text1"/>
                <w:sz w:val="24"/>
                <w:szCs w:val="22"/>
                <w14:textFill>
                  <w14:solidFill>
                    <w14:schemeClr w14:val="tx1"/>
                  </w14:solidFill>
                </w14:textFill>
              </w:rPr>
              <w:t>下属分级基金的交易代码</w:t>
            </w:r>
          </w:p>
        </w:tc>
        <w:tc>
          <w:tcPr>
            <w:tcW w:w="1222"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0012</w:t>
            </w: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（0014）/（0015）</w:t>
            </w:r>
          </w:p>
        </w:tc>
        <w:tc>
          <w:tcPr>
            <w:tcW w:w="1164"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0012</w:t>
            </w: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（0014）/（0015）</w:t>
            </w:r>
          </w:p>
        </w:tc>
        <w:tc>
          <w:tcPr>
            <w:tcW w:w="1481"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0012</w:t>
            </w: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（0014）/（0015）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报告期末</w:t>
            </w:r>
            <w:r>
              <w:rPr>
                <w:rFonts w:hint="eastAsia" w:ascii="方正仿宋简体" w:cs="Calibri"/>
                <w:color w:val="000000" w:themeColor="text1"/>
                <w:sz w:val="24"/>
                <w:szCs w:val="22"/>
                <w14:textFill>
                  <w14:solidFill>
                    <w14:schemeClr w14:val="tx1"/>
                  </w14:solidFill>
                </w14:textFill>
              </w:rPr>
              <w:t>下属分级基金的份额总额</w:t>
            </w:r>
          </w:p>
        </w:tc>
        <w:tc>
          <w:tcPr>
            <w:tcW w:w="1222"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1702</w:t>
            </w:r>
            <w:r>
              <w:rPr>
                <w:rStyle w:val="45"/>
                <w:rFonts w:hint="eastAsia" w:eastAsia="宋体" w:cs="Calibri"/>
                <w:color w:val="000000" w:themeColor="text1"/>
                <w:sz w:val="18"/>
                <w:szCs w:val="22"/>
                <w14:textFill>
                  <w14:solidFill>
                    <w14:schemeClr w14:val="tx1"/>
                  </w14:solidFill>
                </w14:textFill>
              </w:rPr>
              <w:t>）</w:t>
            </w:r>
          </w:p>
        </w:tc>
        <w:tc>
          <w:tcPr>
            <w:tcW w:w="1164"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1702</w:t>
            </w:r>
            <w:r>
              <w:rPr>
                <w:rStyle w:val="45"/>
                <w:rFonts w:hint="eastAsia" w:eastAsia="宋体" w:cs="Calibri"/>
                <w:color w:val="000000" w:themeColor="text1"/>
                <w:sz w:val="18"/>
                <w:szCs w:val="22"/>
                <w14:textFill>
                  <w14:solidFill>
                    <w14:schemeClr w14:val="tx1"/>
                  </w14:solidFill>
                </w14:textFill>
              </w:rPr>
              <w:t>）</w:t>
            </w:r>
          </w:p>
        </w:tc>
        <w:tc>
          <w:tcPr>
            <w:tcW w:w="1481"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1702</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下属分级基金的风险收益特征</w:t>
            </w:r>
          </w:p>
        </w:tc>
        <w:tc>
          <w:tcPr>
            <w:tcW w:w="1222"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0063</w:t>
            </w:r>
            <w:r>
              <w:rPr>
                <w:rStyle w:val="45"/>
                <w:rFonts w:hint="eastAsia" w:eastAsia="宋体" w:cs="Calibri"/>
                <w:color w:val="000000" w:themeColor="text1"/>
                <w:sz w:val="18"/>
                <w:szCs w:val="22"/>
                <w14:textFill>
                  <w14:solidFill>
                    <w14:schemeClr w14:val="tx1"/>
                  </w14:solidFill>
                </w14:textFill>
              </w:rPr>
              <w:t>）</w:t>
            </w:r>
          </w:p>
        </w:tc>
        <w:tc>
          <w:tcPr>
            <w:tcW w:w="1164"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0063</w:t>
            </w:r>
            <w:r>
              <w:rPr>
                <w:rStyle w:val="45"/>
                <w:rFonts w:hint="eastAsia" w:eastAsia="宋体" w:cs="Calibri"/>
                <w:color w:val="000000" w:themeColor="text1"/>
                <w:sz w:val="18"/>
                <w:szCs w:val="22"/>
                <w14:textFill>
                  <w14:solidFill>
                    <w14:schemeClr w14:val="tx1"/>
                  </w14:solidFill>
                </w14:textFill>
              </w:rPr>
              <w:t>）</w:t>
            </w:r>
          </w:p>
        </w:tc>
        <w:tc>
          <w:tcPr>
            <w:tcW w:w="1481"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0063</w:t>
            </w:r>
            <w:r>
              <w:rPr>
                <w:rStyle w:val="45"/>
                <w:rFonts w:hint="eastAsia" w:eastAsia="宋体" w:cs="Calibri"/>
                <w:color w:val="000000" w:themeColor="text1"/>
                <w:sz w:val="18"/>
                <w:szCs w:val="22"/>
                <w14:textFill>
                  <w14:solidFill>
                    <w14:schemeClr w14:val="tx1"/>
                  </w14:solidFill>
                </w14:textFill>
              </w:rPr>
              <w:t>）</w:t>
            </w:r>
          </w:p>
        </w:tc>
      </w:tr>
    </w:tbl>
    <w:p>
      <w:pPr>
        <w:adjustRightInd w:val="0"/>
        <w:snapToGrid w:val="0"/>
        <w:spacing w:line="360" w:lineRule="exact"/>
        <w:rPr>
          <w:rStyle w:val="45"/>
          <w:rFonts w:eastAsia="宋体"/>
          <w:color w:val="000000" w:themeColor="text1"/>
          <w:sz w:val="18"/>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Style w:val="31"/>
          <w:rFonts w:ascii="宋体" w:hAnsi="宋体"/>
          <w:color w:val="000000" w:themeColor="text1"/>
          <w:sz w:val="24"/>
          <w14:textFill>
            <w14:solidFill>
              <w14:schemeClr w14:val="tx1"/>
            </w14:solidFill>
          </w14:textFill>
        </w:rPr>
        <w:footnoteReference w:id="122"/>
      </w:r>
      <w:r>
        <w:rPr>
          <w:rFonts w:hint="eastAsia" w:ascii="宋体" w:hAnsi="宋体"/>
          <w:color w:val="000000" w:themeColor="text1"/>
          <w:sz w:val="24"/>
          <w14:textFill>
            <w14:solidFill>
              <w14:schemeClr w14:val="tx1"/>
            </w14:solidFill>
          </w14:textFill>
        </w:rPr>
        <w:t>：</w:t>
      </w:r>
      <w:r>
        <w:rPr>
          <w:rStyle w:val="45"/>
          <w:rFonts w:hint="eastAsia" w:eastAsia="宋体"/>
          <w:color w:val="000000" w:themeColor="text1"/>
          <w:sz w:val="18"/>
          <w14:textFill>
            <w14:solidFill>
              <w14:schemeClr w14:val="tx1"/>
            </w14:solidFill>
          </w14:textFill>
        </w:rPr>
        <w:t>（1752）</w:t>
      </w:r>
    </w:p>
    <w:p>
      <w:pPr>
        <w:adjustRightInd w:val="0"/>
        <w:snapToGrid w:val="0"/>
        <w:spacing w:line="360" w:lineRule="exact"/>
        <w:rPr>
          <w:rFonts w:ascii="宋体" w:hAnsi="宋体"/>
          <w:color w:val="000000" w:themeColor="text1"/>
          <w:sz w:val="24"/>
          <w14:textFill>
            <w14:solidFill>
              <w14:schemeClr w14:val="tx1"/>
            </w14:solidFill>
          </w14:textFill>
        </w:rPr>
      </w:pPr>
    </w:p>
    <w:p>
      <w:pPr>
        <w:pStyle w:val="3"/>
        <w:adjustRightInd w:val="0"/>
        <w:snapToGrid w:val="0"/>
        <w:spacing w:before="0" w:after="0" w:line="56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§3  主要财务指标和基金净值表现</w:t>
      </w:r>
    </w:p>
    <w:p>
      <w:pPr>
        <w:adjustRightInd w:val="0"/>
        <w:snapToGrid w:val="0"/>
        <w:spacing w:line="34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3.1 主要财务指标</w:t>
      </w:r>
      <w:r>
        <w:rPr>
          <w:rStyle w:val="31"/>
          <w:rFonts w:ascii="宋体" w:hAnsi="宋体"/>
          <w:b/>
          <w:color w:val="000000" w:themeColor="text1"/>
          <w:sz w:val="24"/>
          <w14:textFill>
            <w14:solidFill>
              <w14:schemeClr w14:val="tx1"/>
            </w14:solidFill>
          </w14:textFill>
        </w:rPr>
        <w:footnoteReference w:id="123"/>
      </w:r>
    </w:p>
    <w:p>
      <w:pPr>
        <w:adjustRightInd w:val="0"/>
        <w:snapToGrid w:val="0"/>
        <w:spacing w:line="340" w:lineRule="exact"/>
        <w:ind w:left="7111" w:hanging="7092" w:hangingChars="2143"/>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单位</w:t>
      </w:r>
      <w:r>
        <w:rPr>
          <w:rStyle w:val="31"/>
          <w:rFonts w:ascii="宋体" w:hAnsi="宋体"/>
          <w:color w:val="000000" w:themeColor="text1"/>
          <w14:textFill>
            <w14:solidFill>
              <w14:schemeClr w14:val="tx1"/>
            </w14:solidFill>
          </w14:textFill>
        </w:rPr>
        <w:footnoteReference w:id="124"/>
      </w:r>
      <w:r>
        <w:rPr>
          <w:rFonts w:hint="eastAsia" w:ascii="宋体" w:hAnsi="宋体"/>
          <w:color w:val="000000" w:themeColor="text1"/>
          <w14:textFill>
            <w14:solidFill>
              <w14:schemeClr w14:val="tx1"/>
            </w14:solidFill>
          </w14:textFill>
        </w:rPr>
        <w:t xml:space="preserve">： </w:t>
      </w:r>
    </w:p>
    <w:tbl>
      <w:tblPr>
        <w:tblStyle w:val="32"/>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8"/>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vAlign w:val="center"/>
          </w:tcPr>
          <w:p>
            <w:pPr>
              <w:pStyle w:val="24"/>
              <w:adjustRightInd w:val="0"/>
              <w:snapToGrid w:val="0"/>
              <w:spacing w:before="0" w:beforeAutospacing="0" w:after="0" w:afterAutospacing="0" w:line="400" w:lineRule="exact"/>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主要财务指标</w:t>
            </w:r>
          </w:p>
        </w:tc>
        <w:tc>
          <w:tcPr>
            <w:tcW w:w="3420" w:type="dxa"/>
            <w:vAlign w:val="center"/>
          </w:tcPr>
          <w:p>
            <w:pPr>
              <w:adjustRightInd w:val="0"/>
              <w:snapToGrid w:val="0"/>
              <w:spacing w:line="400" w:lineRule="exact"/>
              <w:jc w:val="center"/>
              <w:rPr>
                <w:rFonts w:ascii="方正仿宋简体" w:hAnsi="宋体" w:cs="Calibri"/>
                <w:color w:val="000000" w:themeColor="text1"/>
                <w:kern w:val="0"/>
                <w:sz w:val="18"/>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报告期（年 月 日-年 月 日）</w:t>
            </w:r>
            <w:r>
              <w:rPr>
                <w:rStyle w:val="45"/>
                <w:rFonts w:hint="eastAsia" w:eastAsia="宋体" w:cs="Calibri"/>
                <w:color w:val="000000" w:themeColor="text1"/>
                <w:sz w:val="18"/>
                <w:szCs w:val="22"/>
                <w14:textFill>
                  <w14:solidFill>
                    <w14:schemeClr w14:val="tx1"/>
                  </w14:solidFill>
                </w14:textFill>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tcPr>
          <w:p>
            <w:pPr>
              <w:pStyle w:val="24"/>
              <w:adjustRightInd w:val="0"/>
              <w:snapToGrid w:val="0"/>
              <w:spacing w:before="0" w:beforeAutospacing="0" w:after="0" w:afterAutospacing="0" w:line="400" w:lineRule="exact"/>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1.本期已实现收益</w:t>
            </w:r>
            <w:r>
              <w:rPr>
                <w:rStyle w:val="31"/>
                <w:rFonts w:hint="eastAsia" w:ascii="方正仿宋简体" w:eastAsia="方正仿宋简体" w:cs="Calibri"/>
                <w:color w:val="000000" w:themeColor="text1"/>
                <w:szCs w:val="22"/>
                <w14:textFill>
                  <w14:solidFill>
                    <w14:schemeClr w14:val="tx1"/>
                  </w14:solidFill>
                </w14:textFill>
              </w:rPr>
              <w:footnoteReference w:id="125"/>
            </w:r>
          </w:p>
        </w:tc>
        <w:tc>
          <w:tcPr>
            <w:tcW w:w="3420" w:type="dxa"/>
            <w:vAlign w:val="center"/>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0498</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tcPr>
          <w:p>
            <w:pPr>
              <w:pStyle w:val="24"/>
              <w:adjustRightInd w:val="0"/>
              <w:snapToGrid w:val="0"/>
              <w:spacing w:before="0" w:beforeAutospacing="0" w:after="0" w:afterAutospacing="0" w:line="400" w:lineRule="exact"/>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2.本期利润</w:t>
            </w:r>
            <w:r>
              <w:rPr>
                <w:rStyle w:val="31"/>
                <w:rFonts w:hint="eastAsia" w:ascii="方正仿宋简体" w:eastAsia="方正仿宋简体" w:cs="Calibri"/>
                <w:color w:val="000000" w:themeColor="text1"/>
                <w:szCs w:val="22"/>
                <w14:textFill>
                  <w14:solidFill>
                    <w14:schemeClr w14:val="tx1"/>
                  </w14:solidFill>
                </w14:textFill>
              </w:rPr>
              <w:footnoteReference w:id="126"/>
            </w:r>
          </w:p>
        </w:tc>
        <w:tc>
          <w:tcPr>
            <w:tcW w:w="3420" w:type="dxa"/>
            <w:vAlign w:val="center"/>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0497</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tcPr>
          <w:p>
            <w:pPr>
              <w:pStyle w:val="24"/>
              <w:adjustRightInd w:val="0"/>
              <w:snapToGrid w:val="0"/>
              <w:spacing w:before="0" w:beforeAutospacing="0" w:after="0" w:afterAutospacing="0" w:line="400" w:lineRule="exact"/>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3.加权平均基金份额本期利润</w:t>
            </w:r>
          </w:p>
        </w:tc>
        <w:tc>
          <w:tcPr>
            <w:tcW w:w="3420" w:type="dxa"/>
            <w:vAlign w:val="center"/>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0500</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tcPr>
          <w:p>
            <w:pPr>
              <w:pStyle w:val="24"/>
              <w:adjustRightInd w:val="0"/>
              <w:snapToGrid w:val="0"/>
              <w:spacing w:before="0" w:beforeAutospacing="0" w:after="0" w:afterAutospacing="0" w:line="400" w:lineRule="exact"/>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4.期末基金资产净值</w:t>
            </w:r>
          </w:p>
        </w:tc>
        <w:tc>
          <w:tcPr>
            <w:tcW w:w="3420" w:type="dxa"/>
            <w:vAlign w:val="center"/>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0505</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5328" w:type="dxa"/>
          </w:tcPr>
          <w:p>
            <w:pPr>
              <w:pStyle w:val="24"/>
              <w:adjustRightInd w:val="0"/>
              <w:snapToGrid w:val="0"/>
              <w:spacing w:before="0" w:beforeAutospacing="0" w:after="0" w:afterAutospacing="0" w:line="400" w:lineRule="exact"/>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5.期末基金份额净值</w:t>
            </w:r>
          </w:p>
        </w:tc>
        <w:tc>
          <w:tcPr>
            <w:tcW w:w="3420" w:type="dxa"/>
            <w:vAlign w:val="center"/>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0506</w:t>
            </w:r>
            <w:r>
              <w:rPr>
                <w:rStyle w:val="45"/>
                <w:rFonts w:hint="eastAsia" w:eastAsia="宋体" w:cs="Calibri"/>
                <w:color w:val="000000" w:themeColor="text1"/>
                <w:sz w:val="18"/>
                <w:szCs w:val="22"/>
                <w14:textFill>
                  <w14:solidFill>
                    <w14:schemeClr w14:val="tx1"/>
                  </w14:solidFill>
                </w14:textFill>
              </w:rPr>
              <w:t>）</w:t>
            </w:r>
          </w:p>
        </w:tc>
      </w:tr>
    </w:tbl>
    <w:p>
      <w:pPr>
        <w:adjustRightInd w:val="0"/>
        <w:snapToGrid w:val="0"/>
        <w:spacing w:line="440" w:lineRule="exact"/>
        <w:rPr>
          <w:rFonts w:ascii="宋体" w:hAnsi="宋体"/>
          <w:color w:val="000000" w:themeColor="text1"/>
          <w:kern w:val="0"/>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Style w:val="31"/>
          <w:rFonts w:ascii="宋体" w:hAnsi="宋体"/>
          <w:color w:val="000000" w:themeColor="text1"/>
          <w:sz w:val="24"/>
          <w14:textFill>
            <w14:solidFill>
              <w14:schemeClr w14:val="tx1"/>
            </w14:solidFill>
          </w14:textFill>
        </w:rPr>
        <w:footnoteReference w:id="127"/>
      </w:r>
      <w:r>
        <w:rPr>
          <w:rFonts w:hint="eastAsia" w:ascii="宋体" w:hAnsi="宋体"/>
          <w:color w:val="000000" w:themeColor="text1"/>
          <w:sz w:val="24"/>
          <w14:textFill>
            <w14:solidFill>
              <w14:schemeClr w14:val="tx1"/>
            </w14:solidFill>
          </w14:textFill>
        </w:rPr>
        <w:t>：</w:t>
      </w:r>
      <w:r>
        <w:rPr>
          <w:rStyle w:val="45"/>
          <w:rFonts w:hint="eastAsia" w:eastAsia="宋体"/>
          <w:color w:val="000000" w:themeColor="text1"/>
          <w:sz w:val="18"/>
          <w14:textFill>
            <w14:solidFill>
              <w14:schemeClr w14:val="tx1"/>
            </w14:solidFill>
          </w14:textFill>
        </w:rPr>
        <w:t>（</w:t>
      </w:r>
      <w:r>
        <w:rPr>
          <w:rStyle w:val="45"/>
          <w:rFonts w:eastAsia="宋体"/>
          <w:color w:val="000000" w:themeColor="text1"/>
          <w:sz w:val="18"/>
          <w14:textFill>
            <w14:solidFill>
              <w14:schemeClr w14:val="tx1"/>
            </w14:solidFill>
          </w14:textFill>
        </w:rPr>
        <w:t>0515</w:t>
      </w:r>
      <w:r>
        <w:rPr>
          <w:rStyle w:val="45"/>
          <w:rFonts w:hint="eastAsia" w:eastAsia="宋体"/>
          <w:color w:val="000000" w:themeColor="text1"/>
          <w:sz w:val="18"/>
          <w14:textFill>
            <w14:solidFill>
              <w14:schemeClr w14:val="tx1"/>
            </w14:solidFill>
          </w14:textFill>
        </w:rPr>
        <w:t>）</w:t>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3.2 基金净值表现</w:t>
      </w:r>
      <w:r>
        <w:rPr>
          <w:rStyle w:val="31"/>
          <w:rFonts w:ascii="宋体" w:hAnsi="宋体"/>
          <w:b/>
          <w:color w:val="000000" w:themeColor="text1"/>
          <w:sz w:val="24"/>
          <w14:textFill>
            <w14:solidFill>
              <w14:schemeClr w14:val="tx1"/>
            </w14:solidFill>
          </w14:textFill>
        </w:rPr>
        <w:footnoteReference w:id="128"/>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3.2.1</w:t>
      </w:r>
      <w:r>
        <w:rPr>
          <w:rFonts w:ascii="宋体" w:hAnsi="宋体"/>
          <w:b/>
          <w:color w:val="000000" w:themeColor="text1"/>
          <w:sz w:val="24"/>
          <w14:textFill>
            <w14:solidFill>
              <w14:schemeClr w14:val="tx1"/>
            </w14:solidFill>
          </w14:textFill>
        </w:rPr>
        <w:t>基金份额净值增长率及其与同期业绩比较基准收益率的比较</w:t>
      </w:r>
      <w:r>
        <w:rPr>
          <w:rStyle w:val="31"/>
          <w:rFonts w:ascii="宋体" w:hAnsi="宋体"/>
          <w:b/>
          <w:color w:val="000000" w:themeColor="text1"/>
          <w:sz w:val="24"/>
          <w14:textFill>
            <w14:solidFill>
              <w14:schemeClr w14:val="tx1"/>
            </w14:solidFill>
          </w14:textFill>
        </w:rPr>
        <w:footnoteReference w:id="129"/>
      </w:r>
    </w:p>
    <w:tbl>
      <w:tblPr>
        <w:tblStyle w:val="32"/>
        <w:tblW w:w="98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134"/>
        <w:gridCol w:w="1167"/>
        <w:gridCol w:w="1633"/>
        <w:gridCol w:w="2195"/>
        <w:gridCol w:w="105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阶段</w:t>
            </w:r>
          </w:p>
        </w:tc>
        <w:tc>
          <w:tcPr>
            <w:tcW w:w="1134" w:type="dxa"/>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净值增长率①</w:t>
            </w:r>
          </w:p>
        </w:tc>
        <w:tc>
          <w:tcPr>
            <w:tcW w:w="1167" w:type="dxa"/>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净值增长率标准差②</w:t>
            </w:r>
          </w:p>
        </w:tc>
        <w:tc>
          <w:tcPr>
            <w:tcW w:w="1633" w:type="dxa"/>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业绩比较基准收益率③</w:t>
            </w:r>
          </w:p>
        </w:tc>
        <w:tc>
          <w:tcPr>
            <w:tcW w:w="2195" w:type="dxa"/>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业绩比较基准收益率标准差④</w:t>
            </w:r>
          </w:p>
        </w:tc>
        <w:tc>
          <w:tcPr>
            <w:tcW w:w="1054" w:type="dxa"/>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①-③</w:t>
            </w:r>
          </w:p>
        </w:tc>
        <w:tc>
          <w:tcPr>
            <w:tcW w:w="984" w:type="dxa"/>
            <w:vAlign w:val="center"/>
          </w:tcPr>
          <w:p>
            <w:pPr>
              <w:pStyle w:val="24"/>
              <w:adjustRightInd w:val="0"/>
              <w:snapToGrid w:val="0"/>
              <w:spacing w:before="0" w:beforeAutospacing="0" w:after="0" w:afterAutospacing="0" w:line="360" w:lineRule="exact"/>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②-④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0518</w:t>
            </w:r>
            <w:r>
              <w:rPr>
                <w:rFonts w:hint="eastAsia" w:cs="Calibri"/>
                <w:color w:val="000000" w:themeColor="text1"/>
                <w:sz w:val="18"/>
                <w:szCs w:val="22"/>
                <w14:textFill>
                  <w14:solidFill>
                    <w14:schemeClr w14:val="tx1"/>
                  </w14:solidFill>
                </w14:textFill>
              </w:rPr>
              <w:t>）</w:t>
            </w:r>
          </w:p>
        </w:tc>
        <w:tc>
          <w:tcPr>
            <w:tcW w:w="1134" w:type="dxa"/>
            <w:vAlign w:val="center"/>
          </w:tcPr>
          <w:p>
            <w:pPr>
              <w:pStyle w:val="24"/>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0519</w:t>
            </w:r>
            <w:r>
              <w:rPr>
                <w:rFonts w:hint="eastAsia" w:cs="Calibri"/>
                <w:color w:val="000000" w:themeColor="text1"/>
                <w:sz w:val="18"/>
                <w:szCs w:val="22"/>
                <w14:textFill>
                  <w14:solidFill>
                    <w14:schemeClr w14:val="tx1"/>
                  </w14:solidFill>
                </w14:textFill>
              </w:rPr>
              <w:t>）</w:t>
            </w:r>
          </w:p>
        </w:tc>
        <w:tc>
          <w:tcPr>
            <w:tcW w:w="1167" w:type="dxa"/>
            <w:vAlign w:val="center"/>
          </w:tcPr>
          <w:p>
            <w:pPr>
              <w:pStyle w:val="24"/>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0520</w:t>
            </w:r>
            <w:r>
              <w:rPr>
                <w:rFonts w:hint="eastAsia" w:cs="Calibri"/>
                <w:color w:val="000000" w:themeColor="text1"/>
                <w:sz w:val="18"/>
                <w:szCs w:val="22"/>
                <w14:textFill>
                  <w14:solidFill>
                    <w14:schemeClr w14:val="tx1"/>
                  </w14:solidFill>
                </w14:textFill>
              </w:rPr>
              <w:t>）</w:t>
            </w:r>
          </w:p>
        </w:tc>
        <w:tc>
          <w:tcPr>
            <w:tcW w:w="1633" w:type="dxa"/>
            <w:vAlign w:val="center"/>
          </w:tcPr>
          <w:p>
            <w:pPr>
              <w:pStyle w:val="24"/>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0521</w:t>
            </w:r>
            <w:r>
              <w:rPr>
                <w:rFonts w:hint="eastAsia" w:cs="Calibri"/>
                <w:color w:val="000000" w:themeColor="text1"/>
                <w:sz w:val="18"/>
                <w:szCs w:val="22"/>
                <w14:textFill>
                  <w14:solidFill>
                    <w14:schemeClr w14:val="tx1"/>
                  </w14:solidFill>
                </w14:textFill>
              </w:rPr>
              <w:t>）</w:t>
            </w:r>
          </w:p>
        </w:tc>
        <w:tc>
          <w:tcPr>
            <w:tcW w:w="2195" w:type="dxa"/>
            <w:vAlign w:val="center"/>
          </w:tcPr>
          <w:p>
            <w:pPr>
              <w:pStyle w:val="24"/>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0522</w:t>
            </w:r>
            <w:r>
              <w:rPr>
                <w:rFonts w:hint="eastAsia" w:cs="Calibri"/>
                <w:color w:val="000000" w:themeColor="text1"/>
                <w:sz w:val="18"/>
                <w:szCs w:val="22"/>
                <w14:textFill>
                  <w14:solidFill>
                    <w14:schemeClr w14:val="tx1"/>
                  </w14:solidFill>
                </w14:textFill>
              </w:rPr>
              <w:t>）</w:t>
            </w:r>
          </w:p>
        </w:tc>
        <w:tc>
          <w:tcPr>
            <w:tcW w:w="1054" w:type="dxa"/>
            <w:vAlign w:val="center"/>
          </w:tcPr>
          <w:p>
            <w:pPr>
              <w:pStyle w:val="24"/>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0523</w:t>
            </w:r>
            <w:r>
              <w:rPr>
                <w:rFonts w:hint="eastAsia" w:cs="Calibri"/>
                <w:color w:val="000000" w:themeColor="text1"/>
                <w:sz w:val="18"/>
                <w:szCs w:val="22"/>
                <w14:textFill>
                  <w14:solidFill>
                    <w14:schemeClr w14:val="tx1"/>
                  </w14:solidFill>
                </w14:textFill>
              </w:rPr>
              <w:t>）</w:t>
            </w:r>
          </w:p>
        </w:tc>
        <w:tc>
          <w:tcPr>
            <w:tcW w:w="984" w:type="dxa"/>
            <w:vAlign w:val="center"/>
          </w:tcPr>
          <w:p>
            <w:pPr>
              <w:pStyle w:val="24"/>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0524</w:t>
            </w:r>
            <w:r>
              <w:rPr>
                <w:rFonts w:hint="eastAsia"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5"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w:t>
            </w:r>
            <w:r>
              <w:rPr>
                <w:rFonts w:ascii="方正仿宋简体" w:eastAsia="方正仿宋简体" w:cs="Calibri"/>
                <w:color w:val="000000" w:themeColor="text1"/>
                <w:szCs w:val="22"/>
                <w14:textFill>
                  <w14:solidFill>
                    <w14:schemeClr w14:val="tx1"/>
                  </w14:solidFill>
                </w14:textFill>
              </w:rPr>
              <w:t>三个月</w:t>
            </w:r>
          </w:p>
        </w:tc>
        <w:tc>
          <w:tcPr>
            <w:tcW w:w="1134" w:type="dxa"/>
            <w:vAlign w:val="center"/>
          </w:tcPr>
          <w:p>
            <w:pPr>
              <w:pStyle w:val="24"/>
              <w:jc w:val="center"/>
              <w:rPr>
                <w:rFonts w:cs="Calibri"/>
                <w:color w:val="000000" w:themeColor="text1"/>
                <w:sz w:val="18"/>
                <w:szCs w:val="22"/>
                <w14:textFill>
                  <w14:solidFill>
                    <w14:schemeClr w14:val="tx1"/>
                  </w14:solidFill>
                </w14:textFill>
              </w:rPr>
            </w:pPr>
          </w:p>
        </w:tc>
        <w:tc>
          <w:tcPr>
            <w:tcW w:w="1167"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过去六</w:t>
            </w:r>
            <w:r>
              <w:rPr>
                <w:rFonts w:ascii="方正仿宋简体" w:eastAsia="方正仿宋简体" w:cs="Calibri"/>
                <w:color w:val="000000" w:themeColor="text1"/>
                <w:szCs w:val="22"/>
                <w14:textFill>
                  <w14:solidFill>
                    <w14:schemeClr w14:val="tx1"/>
                  </w14:solidFill>
                </w14:textFill>
              </w:rPr>
              <w:t>个月</w:t>
            </w:r>
          </w:p>
        </w:tc>
        <w:tc>
          <w:tcPr>
            <w:tcW w:w="1134" w:type="dxa"/>
            <w:vAlign w:val="center"/>
          </w:tcPr>
          <w:p>
            <w:pPr>
              <w:pStyle w:val="24"/>
              <w:jc w:val="center"/>
              <w:rPr>
                <w:rFonts w:cs="Calibri"/>
                <w:color w:val="000000" w:themeColor="text1"/>
                <w:sz w:val="18"/>
                <w:szCs w:val="22"/>
                <w14:textFill>
                  <w14:solidFill>
                    <w14:schemeClr w14:val="tx1"/>
                  </w14:solidFill>
                </w14:textFill>
              </w:rPr>
            </w:pPr>
          </w:p>
        </w:tc>
        <w:tc>
          <w:tcPr>
            <w:tcW w:w="1167"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过去一年</w:t>
            </w:r>
          </w:p>
        </w:tc>
        <w:tc>
          <w:tcPr>
            <w:tcW w:w="1134" w:type="dxa"/>
            <w:vAlign w:val="center"/>
          </w:tcPr>
          <w:p>
            <w:pPr>
              <w:pStyle w:val="24"/>
              <w:jc w:val="center"/>
              <w:rPr>
                <w:rFonts w:cs="Calibri"/>
                <w:color w:val="000000" w:themeColor="text1"/>
                <w:sz w:val="18"/>
                <w:szCs w:val="22"/>
                <w14:textFill>
                  <w14:solidFill>
                    <w14:schemeClr w14:val="tx1"/>
                  </w14:solidFill>
                </w14:textFill>
              </w:rPr>
            </w:pPr>
          </w:p>
        </w:tc>
        <w:tc>
          <w:tcPr>
            <w:tcW w:w="1167"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过去三年</w:t>
            </w:r>
          </w:p>
        </w:tc>
        <w:tc>
          <w:tcPr>
            <w:tcW w:w="1134" w:type="dxa"/>
            <w:vAlign w:val="center"/>
          </w:tcPr>
          <w:p>
            <w:pPr>
              <w:pStyle w:val="24"/>
              <w:jc w:val="center"/>
              <w:rPr>
                <w:rFonts w:cs="Calibri"/>
                <w:color w:val="000000" w:themeColor="text1"/>
                <w:sz w:val="18"/>
                <w:szCs w:val="22"/>
                <w14:textFill>
                  <w14:solidFill>
                    <w14:schemeClr w14:val="tx1"/>
                  </w14:solidFill>
                </w14:textFill>
              </w:rPr>
            </w:pPr>
          </w:p>
        </w:tc>
        <w:tc>
          <w:tcPr>
            <w:tcW w:w="1167"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过去五年</w:t>
            </w:r>
          </w:p>
        </w:tc>
        <w:tc>
          <w:tcPr>
            <w:tcW w:w="1134" w:type="dxa"/>
            <w:vAlign w:val="center"/>
          </w:tcPr>
          <w:p>
            <w:pPr>
              <w:pStyle w:val="24"/>
              <w:jc w:val="center"/>
              <w:rPr>
                <w:rFonts w:cs="Calibri"/>
                <w:color w:val="000000" w:themeColor="text1"/>
                <w:sz w:val="18"/>
                <w:szCs w:val="22"/>
                <w14:textFill>
                  <w14:solidFill>
                    <w14:schemeClr w14:val="tx1"/>
                  </w14:solidFill>
                </w14:textFill>
              </w:rPr>
            </w:pPr>
          </w:p>
        </w:tc>
        <w:tc>
          <w:tcPr>
            <w:tcW w:w="1167"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自基金</w:t>
            </w:r>
            <w:r>
              <w:rPr>
                <w:rFonts w:ascii="方正仿宋简体" w:eastAsia="方正仿宋简体" w:cs="Calibri"/>
                <w:color w:val="000000" w:themeColor="text1"/>
                <w:szCs w:val="22"/>
                <w14:textFill>
                  <w14:solidFill>
                    <w14:schemeClr w14:val="tx1"/>
                  </w14:solidFill>
                </w14:textFill>
              </w:rPr>
              <w:t>合同</w:t>
            </w:r>
            <w:r>
              <w:rPr>
                <w:rFonts w:hint="eastAsia" w:ascii="方正仿宋简体" w:eastAsia="方正仿宋简体" w:cs="Calibri"/>
                <w:color w:val="000000" w:themeColor="text1"/>
                <w:szCs w:val="22"/>
                <w14:textFill>
                  <w14:solidFill>
                    <w14:schemeClr w14:val="tx1"/>
                  </w14:solidFill>
                </w14:textFill>
              </w:rPr>
              <w:t>生效起</w:t>
            </w:r>
            <w:r>
              <w:rPr>
                <w:rFonts w:ascii="方正仿宋简体" w:eastAsia="方正仿宋简体" w:cs="Calibri"/>
                <w:color w:val="000000" w:themeColor="text1"/>
                <w:szCs w:val="22"/>
                <w14:textFill>
                  <w14:solidFill>
                    <w14:schemeClr w14:val="tx1"/>
                  </w14:solidFill>
                </w14:textFill>
              </w:rPr>
              <w:t>至今</w:t>
            </w:r>
          </w:p>
        </w:tc>
        <w:tc>
          <w:tcPr>
            <w:tcW w:w="1134" w:type="dxa"/>
            <w:vAlign w:val="center"/>
          </w:tcPr>
          <w:p>
            <w:pPr>
              <w:pStyle w:val="24"/>
              <w:jc w:val="center"/>
              <w:rPr>
                <w:rFonts w:cs="Calibri"/>
                <w:color w:val="000000" w:themeColor="text1"/>
                <w:sz w:val="18"/>
                <w:szCs w:val="22"/>
                <w14:textFill>
                  <w14:solidFill>
                    <w14:schemeClr w14:val="tx1"/>
                  </w14:solidFill>
                </w14:textFill>
              </w:rPr>
            </w:pPr>
          </w:p>
        </w:tc>
        <w:tc>
          <w:tcPr>
            <w:tcW w:w="1167"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bl>
    <w:p>
      <w:pPr>
        <w:adjustRightInd w:val="0"/>
        <w:snapToGrid w:val="0"/>
        <w:spacing w:line="5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注： </w:t>
      </w:r>
      <w:r>
        <w:rPr>
          <w:rFonts w:hint="eastAsia" w:ascii="宋体" w:hAnsi="宋体" w:eastAsia="宋体"/>
          <w:color w:val="000000" w:themeColor="text1"/>
          <w:kern w:val="0"/>
          <w:sz w:val="18"/>
          <w14:textFill>
            <w14:solidFill>
              <w14:schemeClr w14:val="tx1"/>
            </w14:solidFill>
          </w14:textFill>
        </w:rPr>
        <w:t>（0525）</w:t>
      </w:r>
    </w:p>
    <w:p>
      <w:pPr>
        <w:adjustRightInd w:val="0"/>
        <w:snapToGrid w:val="0"/>
        <w:spacing w:line="360" w:lineRule="exact"/>
        <w:rPr>
          <w:rFonts w:ascii="宋体" w:hAnsi="宋体"/>
          <w:color w:val="000000" w:themeColor="text1"/>
          <w14:textFill>
            <w14:solidFill>
              <w14:schemeClr w14:val="tx1"/>
            </w14:solidFill>
          </w14:textFill>
        </w:rPr>
      </w:pPr>
      <w:r>
        <w:rPr>
          <w:rFonts w:hint="eastAsia" w:ascii="宋体" w:hAnsi="宋体"/>
          <w:b/>
          <w:color w:val="000000" w:themeColor="text1"/>
          <w:sz w:val="24"/>
          <w14:textFill>
            <w14:solidFill>
              <w14:schemeClr w14:val="tx1"/>
            </w14:solidFill>
          </w14:textFill>
        </w:rPr>
        <w:t>3.2.2 自基金合同生效以来基金累计净值增长率变动及其与同期业绩比较基准收益率变动的比较</w:t>
      </w:r>
      <w:r>
        <w:rPr>
          <w:rStyle w:val="31"/>
          <w:rFonts w:ascii="宋体" w:hAnsi="宋体"/>
          <w:b/>
          <w:color w:val="000000" w:themeColor="text1"/>
          <w:sz w:val="24"/>
          <w14:textFill>
            <w14:solidFill>
              <w14:schemeClr w14:val="tx1"/>
            </w14:solidFill>
          </w14:textFill>
        </w:rPr>
        <w:footnoteReference w:id="130"/>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522" w:type="dxa"/>
          </w:tcPr>
          <w:p>
            <w:pPr>
              <w:pStyle w:val="24"/>
              <w:rPr>
                <w:rFonts w:cs="Calibri"/>
                <w:color w:val="000000" w:themeColor="text1"/>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0527</w:t>
            </w: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0529</w:t>
            </w: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0532</w:t>
            </w:r>
            <w:r>
              <w:rPr>
                <w:rFonts w:hint="eastAsia" w:cs="Calibri"/>
                <w:color w:val="000000" w:themeColor="text1"/>
                <w:sz w:val="18"/>
                <w:szCs w:val="22"/>
                <w14:textFill>
                  <w14:solidFill>
                    <w14:schemeClr w14:val="tx1"/>
                  </w14:solidFill>
                </w14:textFill>
              </w:rPr>
              <w:t>）</w:t>
            </w:r>
          </w:p>
        </w:tc>
      </w:tr>
    </w:tbl>
    <w:p>
      <w:pPr>
        <w:adjustRightInd w:val="0"/>
        <w:snapToGrid w:val="0"/>
        <w:spacing w:line="560" w:lineRule="exact"/>
        <w:rPr>
          <w:rFonts w:ascii="宋体" w:hAnsi="宋体" w:eastAsia="宋体"/>
          <w:color w:val="000000" w:themeColor="text1"/>
          <w:kern w:val="0"/>
          <w:sz w:val="18"/>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Style w:val="31"/>
          <w:rFonts w:ascii="宋体" w:hAnsi="宋体"/>
          <w:color w:val="000000" w:themeColor="text1"/>
          <w:sz w:val="24"/>
          <w14:textFill>
            <w14:solidFill>
              <w14:schemeClr w14:val="tx1"/>
            </w14:solidFill>
          </w14:textFill>
        </w:rPr>
        <w:footnoteReference w:id="131"/>
      </w:r>
      <w:r>
        <w:rPr>
          <w:rFonts w:hint="eastAsia" w:ascii="宋体" w:hAnsi="宋体"/>
          <w:color w:val="000000" w:themeColor="text1"/>
          <w:sz w:val="24"/>
          <w14:textFill>
            <w14:solidFill>
              <w14:schemeClr w14:val="tx1"/>
            </w14:solidFill>
          </w14:textFill>
        </w:rPr>
        <w:t>：</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0533</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053</w:t>
      </w:r>
      <w:r>
        <w:rPr>
          <w:rFonts w:hint="eastAsia" w:ascii="宋体" w:hAnsi="宋体" w:eastAsia="宋体"/>
          <w:color w:val="000000" w:themeColor="text1"/>
          <w:kern w:val="0"/>
          <w:sz w:val="18"/>
          <w14:textFill>
            <w14:solidFill>
              <w14:schemeClr w14:val="tx1"/>
            </w14:solidFill>
          </w14:textFill>
        </w:rPr>
        <w:t>4）</w:t>
      </w:r>
    </w:p>
    <w:p>
      <w:pPr>
        <w:autoSpaceDE w:val="0"/>
        <w:autoSpaceDN w:val="0"/>
        <w:adjustRightInd w:val="0"/>
        <w:snapToGrid w:val="0"/>
        <w:spacing w:line="300" w:lineRule="exact"/>
        <w:jc w:val="left"/>
        <w:rPr>
          <w:rFonts w:ascii="宋体" w:hAnsi="宋体"/>
          <w:b/>
          <w:color w:val="000000" w:themeColor="text1"/>
          <w:sz w:val="24"/>
          <w14:textFill>
            <w14:solidFill>
              <w14:schemeClr w14:val="tx1"/>
            </w14:solidFill>
          </w14:textFill>
        </w:rPr>
      </w:pPr>
    </w:p>
    <w:p>
      <w:pPr>
        <w:autoSpaceDE w:val="0"/>
        <w:autoSpaceDN w:val="0"/>
        <w:adjustRightInd w:val="0"/>
        <w:snapToGrid w:val="0"/>
        <w:spacing w:line="300" w:lineRule="exact"/>
        <w:jc w:val="left"/>
        <w:rPr>
          <w:rFonts w:ascii="宋体" w:hAnsi="宋体"/>
          <w:color w:val="000000" w:themeColor="text1"/>
          <w:kern w:val="0"/>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3.3 其他指标</w:t>
      </w:r>
      <w:r>
        <w:rPr>
          <w:rStyle w:val="31"/>
          <w:rFonts w:ascii="宋体" w:hAnsi="宋体"/>
          <w:color w:val="000000" w:themeColor="text1"/>
          <w:kern w:val="0"/>
          <w:sz w:val="24"/>
          <w14:textFill>
            <w14:solidFill>
              <w14:schemeClr w14:val="tx1"/>
            </w14:solidFill>
          </w14:textFill>
        </w:rPr>
        <w:footnoteReference w:id="132"/>
      </w:r>
    </w:p>
    <w:p>
      <w:pPr>
        <w:autoSpaceDE w:val="0"/>
        <w:autoSpaceDN w:val="0"/>
        <w:adjustRightInd w:val="0"/>
        <w:snapToGrid w:val="0"/>
        <w:spacing w:line="360" w:lineRule="exact"/>
        <w:ind w:right="504"/>
        <w:jc w:val="right"/>
        <w:rPr>
          <w:rFonts w:ascii="宋体" w:hAnsi="宋体"/>
          <w:color w:val="000000" w:themeColor="text1"/>
          <w:kern w:val="0"/>
          <w:sz w:val="24"/>
          <w14:textFill>
            <w14:solidFill>
              <w14:schemeClr w14:val="tx1"/>
            </w14:solidFill>
          </w14:textFill>
        </w:rPr>
      </w:pPr>
      <w:r>
        <w:rPr>
          <w:rFonts w:hint="eastAsia" w:ascii="宋体" w:hAnsi="宋体"/>
          <w:color w:val="000000" w:themeColor="text1"/>
          <w:sz w:val="24"/>
          <w14:textFill>
            <w14:solidFill>
              <w14:schemeClr w14:val="tx1"/>
            </w14:solidFill>
          </w14:textFill>
        </w:rPr>
        <w:t>单位：</w:t>
      </w:r>
      <w:r>
        <w:rPr>
          <w:rFonts w:ascii="宋体" w:hAnsi="宋体"/>
          <w:color w:val="000000" w:themeColor="text1"/>
          <w:kern w:val="0"/>
          <w:sz w:val="24"/>
          <w14:textFill>
            <w14:solidFill>
              <w14:schemeClr w14:val="tx1"/>
            </w14:solidFill>
          </w14:textFill>
        </w:rPr>
        <w:t xml:space="preserve"> </w:t>
      </w:r>
    </w:p>
    <w:tbl>
      <w:tblPr>
        <w:tblStyle w:val="32"/>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0"/>
        <w:gridCol w:w="4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adjustRightInd w:val="0"/>
              <w:snapToGrid w:val="0"/>
              <w:spacing w:line="360" w:lineRule="exact"/>
              <w:rPr>
                <w:rFonts w:cs="Calibri"/>
                <w:color w:val="000000" w:themeColor="text1"/>
                <w:szCs w:val="22"/>
                <w14:textFill>
                  <w14:solidFill>
                    <w14:schemeClr w14:val="tx1"/>
                  </w14:solidFill>
                </w14:textFill>
              </w:rPr>
            </w:pPr>
            <w:r>
              <w:rPr>
                <w:rFonts w:hint="eastAsia" w:cs="Calibri"/>
                <w:color w:val="000000" w:themeColor="text1"/>
                <w:sz w:val="24"/>
                <w:szCs w:val="22"/>
                <w14:textFill>
                  <w14:solidFill>
                    <w14:schemeClr w14:val="tx1"/>
                  </w14:solidFill>
                </w14:textFill>
              </w:rPr>
              <w:t>其他指标</w:t>
            </w:r>
          </w:p>
        </w:tc>
        <w:tc>
          <w:tcPr>
            <w:tcW w:w="4665" w:type="dxa"/>
            <w:vAlign w:val="bottom"/>
          </w:tcPr>
          <w:p>
            <w:pPr>
              <w:adjustRightInd w:val="0"/>
              <w:snapToGrid w:val="0"/>
              <w:spacing w:line="36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报告期（年 月 日-年 月 日）</w:t>
            </w:r>
          </w:p>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pStyle w:val="24"/>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0548</w:t>
            </w:r>
            <w:r>
              <w:rPr>
                <w:rFonts w:hint="eastAsia" w:cs="Calibri"/>
                <w:color w:val="000000" w:themeColor="text1"/>
                <w:sz w:val="18"/>
                <w:szCs w:val="22"/>
                <w14:textFill>
                  <w14:solidFill>
                    <w14:schemeClr w14:val="tx1"/>
                  </w14:solidFill>
                </w14:textFill>
              </w:rPr>
              <w:t>）</w:t>
            </w:r>
          </w:p>
        </w:tc>
        <w:tc>
          <w:tcPr>
            <w:tcW w:w="4665" w:type="dxa"/>
            <w:vAlign w:val="bottom"/>
          </w:tcPr>
          <w:p>
            <w:pPr>
              <w:pStyle w:val="24"/>
              <w:jc w:val="right"/>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054</w:t>
            </w:r>
            <w:r>
              <w:rPr>
                <w:rFonts w:hint="eastAsia" w:cs="Calibri"/>
                <w:color w:val="000000" w:themeColor="text1"/>
                <w:sz w:val="18"/>
                <w:szCs w:val="22"/>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pStyle w:val="24"/>
              <w:adjustRightInd w:val="0"/>
              <w:snapToGrid w:val="0"/>
              <w:spacing w:before="0" w:beforeAutospacing="0" w:after="0" w:afterAutospacing="0" w:line="360" w:lineRule="exact"/>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1.</w:t>
            </w:r>
          </w:p>
        </w:tc>
        <w:tc>
          <w:tcPr>
            <w:tcW w:w="4665" w:type="dxa"/>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pStyle w:val="24"/>
              <w:adjustRightInd w:val="0"/>
              <w:snapToGrid w:val="0"/>
              <w:spacing w:before="0" w:beforeAutospacing="0" w:after="0" w:afterAutospacing="0" w:line="360" w:lineRule="exact"/>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2.</w:t>
            </w:r>
          </w:p>
        </w:tc>
        <w:tc>
          <w:tcPr>
            <w:tcW w:w="4665" w:type="dxa"/>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pStyle w:val="24"/>
              <w:adjustRightInd w:val="0"/>
              <w:snapToGrid w:val="0"/>
              <w:spacing w:before="0" w:beforeAutospacing="0" w:after="0" w:afterAutospacing="0" w:line="360" w:lineRule="exact"/>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3.</w:t>
            </w:r>
          </w:p>
        </w:tc>
        <w:tc>
          <w:tcPr>
            <w:tcW w:w="4665" w:type="dxa"/>
            <w:vAlign w:val="bottom"/>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pStyle w:val="24"/>
              <w:adjustRightInd w:val="0"/>
              <w:snapToGrid w:val="0"/>
              <w:spacing w:before="0" w:beforeAutospacing="0" w:after="0" w:afterAutospacing="0" w:line="360" w:lineRule="exact"/>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w:t>
            </w:r>
          </w:p>
        </w:tc>
        <w:tc>
          <w:tcPr>
            <w:tcW w:w="4665" w:type="dxa"/>
          </w:tcPr>
          <w:p>
            <w:pPr>
              <w:adjustRightInd w:val="0"/>
              <w:snapToGrid w:val="0"/>
              <w:spacing w:line="36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center"/>
          </w:tcPr>
          <w:p>
            <w:pPr>
              <w:adjustRightInd w:val="0"/>
              <w:snapToGrid w:val="0"/>
              <w:spacing w:line="360" w:lineRule="exact"/>
              <w:rPr>
                <w:rFonts w:cs="Calibri"/>
                <w:color w:val="000000" w:themeColor="text1"/>
                <w:szCs w:val="22"/>
                <w14:textFill>
                  <w14:solidFill>
                    <w14:schemeClr w14:val="tx1"/>
                  </w14:solidFill>
                </w14:textFill>
              </w:rPr>
            </w:pPr>
            <w:r>
              <w:rPr>
                <w:rFonts w:hint="eastAsia" w:cs="Calibri"/>
                <w:color w:val="000000" w:themeColor="text1"/>
                <w:sz w:val="24"/>
                <w:szCs w:val="22"/>
                <w14:textFill>
                  <w14:solidFill>
                    <w14:schemeClr w14:val="tx1"/>
                  </w14:solidFill>
                </w14:textFill>
              </w:rPr>
              <w:t>其他指标</w:t>
            </w:r>
          </w:p>
        </w:tc>
        <w:tc>
          <w:tcPr>
            <w:tcW w:w="4665" w:type="dxa"/>
            <w:vAlign w:val="bottom"/>
          </w:tcPr>
          <w:p>
            <w:pPr>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报告期末（年 月 日）</w:t>
            </w:r>
          </w:p>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kern w:val="0"/>
                <w:sz w:val="18"/>
                <w:szCs w:val="22"/>
                <w14:textFill>
                  <w14:solidFill>
                    <w14:schemeClr w14:val="tx1"/>
                  </w14:solidFill>
                </w14:textFill>
              </w:rPr>
              <w:t>（2024）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center"/>
          </w:tcPr>
          <w:p>
            <w:pPr>
              <w:pStyle w:val="61"/>
              <w:adjustRightInd w:val="0"/>
              <w:snapToGrid w:val="0"/>
              <w:spacing w:line="360" w:lineRule="exact"/>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w:t>
            </w:r>
            <w:r>
              <w:rPr>
                <w:rFonts w:cs="Calibri"/>
                <w:color w:val="000000" w:themeColor="text1"/>
                <w:szCs w:val="22"/>
                <w14:textFill>
                  <w14:solidFill>
                    <w14:schemeClr w14:val="tx1"/>
                  </w14:solidFill>
                </w14:textFill>
              </w:rPr>
              <w:t>0548</w:t>
            </w:r>
            <w:r>
              <w:rPr>
                <w:rFonts w:hint="eastAsia" w:cs="Calibri"/>
                <w:color w:val="000000" w:themeColor="text1"/>
                <w:szCs w:val="22"/>
                <w14:textFill>
                  <w14:solidFill>
                    <w14:schemeClr w14:val="tx1"/>
                  </w14:solidFill>
                </w14:textFill>
              </w:rPr>
              <w:t>）</w:t>
            </w:r>
          </w:p>
        </w:tc>
        <w:tc>
          <w:tcPr>
            <w:tcW w:w="4665" w:type="dxa"/>
            <w:vAlign w:val="bottom"/>
          </w:tcPr>
          <w:p>
            <w:pPr>
              <w:jc w:val="righ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18"/>
                <w:szCs w:val="22"/>
                <w14:textFill>
                  <w14:solidFill>
                    <w14:schemeClr w14:val="tx1"/>
                  </w14:solidFill>
                </w14:textFill>
              </w:rPr>
              <w:t>（</w:t>
            </w:r>
            <w:r>
              <w:rPr>
                <w:rFonts w:ascii="宋体" w:hAnsi="宋体" w:cs="Calibri"/>
                <w:color w:val="000000" w:themeColor="text1"/>
                <w:kern w:val="0"/>
                <w:sz w:val="18"/>
                <w:szCs w:val="22"/>
                <w14:textFill>
                  <w14:solidFill>
                    <w14:schemeClr w14:val="tx1"/>
                  </w14:solidFill>
                </w14:textFill>
              </w:rPr>
              <w:t>054</w:t>
            </w:r>
            <w:r>
              <w:rPr>
                <w:rFonts w:hint="eastAsia" w:ascii="宋体" w:hAnsi="宋体" w:cs="Calibri"/>
                <w:color w:val="000000" w:themeColor="text1"/>
                <w:kern w:val="0"/>
                <w:sz w:val="18"/>
                <w:szCs w:val="22"/>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pStyle w:val="61"/>
              <w:adjustRightInd w:val="0"/>
              <w:snapToGrid w:val="0"/>
              <w:spacing w:line="360" w:lineRule="exact"/>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1.</w:t>
            </w:r>
          </w:p>
        </w:tc>
        <w:tc>
          <w:tcPr>
            <w:tcW w:w="4665" w:type="dxa"/>
            <w:vAlign w:val="bottom"/>
          </w:tcPr>
          <w:p>
            <w:pPr>
              <w:jc w:val="center"/>
              <w:rPr>
                <w:rFonts w:ascii="宋体" w:hAnsi="宋体" w:cs="Calibri"/>
                <w:color w:val="000000" w:themeColor="text1"/>
                <w:kern w:val="0"/>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pStyle w:val="61"/>
              <w:adjustRightInd w:val="0"/>
              <w:snapToGrid w:val="0"/>
              <w:spacing w:line="360" w:lineRule="exact"/>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2.</w:t>
            </w:r>
          </w:p>
        </w:tc>
        <w:tc>
          <w:tcPr>
            <w:tcW w:w="4665" w:type="dxa"/>
          </w:tcPr>
          <w:p>
            <w:pPr>
              <w:jc w:val="center"/>
              <w:rPr>
                <w:rFonts w:ascii="宋体" w:hAnsi="宋体" w:cs="Calibri"/>
                <w:color w:val="000000" w:themeColor="text1"/>
                <w:kern w:val="0"/>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tcPr>
          <w:p>
            <w:pPr>
              <w:pStyle w:val="61"/>
              <w:adjustRightInd w:val="0"/>
              <w:snapToGrid w:val="0"/>
              <w:spacing w:line="360" w:lineRule="exact"/>
              <w:rPr>
                <w:rFonts w:cs="Calibri"/>
                <w:color w:val="000000" w:themeColor="text1"/>
                <w:szCs w:val="22"/>
                <w14:textFill>
                  <w14:solidFill>
                    <w14:schemeClr w14:val="tx1"/>
                  </w14:solidFill>
                </w14:textFill>
              </w:rPr>
            </w:pPr>
            <w:r>
              <w:rPr>
                <w:rFonts w:hint="eastAsia" w:cs="Calibri"/>
                <w:color w:val="000000" w:themeColor="text1"/>
                <w:szCs w:val="22"/>
                <w14:textFill>
                  <w14:solidFill>
                    <w14:schemeClr w14:val="tx1"/>
                  </w14:solidFill>
                </w14:textFill>
              </w:rPr>
              <w:t>……</w:t>
            </w:r>
          </w:p>
        </w:tc>
        <w:tc>
          <w:tcPr>
            <w:tcW w:w="4665" w:type="dxa"/>
          </w:tcPr>
          <w:p>
            <w:pPr>
              <w:jc w:val="center"/>
              <w:rPr>
                <w:rFonts w:ascii="宋体" w:hAnsi="宋体" w:cs="Calibri"/>
                <w:color w:val="000000" w:themeColor="text1"/>
                <w:kern w:val="0"/>
                <w:sz w:val="18"/>
                <w:szCs w:val="22"/>
                <w14:textFill>
                  <w14:solidFill>
                    <w14:schemeClr w14:val="tx1"/>
                  </w14:solidFill>
                </w14:textFill>
              </w:rPr>
            </w:pPr>
          </w:p>
        </w:tc>
      </w:tr>
    </w:tbl>
    <w:p>
      <w:pPr>
        <w:autoSpaceDE w:val="0"/>
        <w:autoSpaceDN w:val="0"/>
        <w:adjustRightInd w:val="0"/>
        <w:snapToGrid w:val="0"/>
        <w:spacing w:line="380" w:lineRule="exact"/>
        <w:rPr>
          <w:rFonts w:ascii="宋体" w:hAnsi="宋体"/>
          <w:color w:val="000000" w:themeColor="text1"/>
          <w:kern w:val="0"/>
          <w:sz w:val="24"/>
          <w14:textFill>
            <w14:solidFill>
              <w14:schemeClr w14:val="tx1"/>
            </w14:solidFill>
          </w14:textFill>
        </w:rPr>
      </w:pPr>
      <w:r>
        <w:rPr>
          <w:rFonts w:hint="eastAsia" w:ascii="宋体" w:hAnsi="宋体"/>
          <w:color w:val="000000" w:themeColor="text1"/>
          <w:kern w:val="0"/>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05</w:t>
      </w:r>
      <w:r>
        <w:rPr>
          <w:rFonts w:hint="eastAsia" w:ascii="宋体" w:hAnsi="宋体" w:eastAsia="宋体"/>
          <w:color w:val="000000" w:themeColor="text1"/>
          <w:kern w:val="0"/>
          <w:sz w:val="18"/>
          <w14:textFill>
            <w14:solidFill>
              <w14:schemeClr w14:val="tx1"/>
            </w14:solidFill>
          </w14:textFill>
        </w:rPr>
        <w:t>50）</w:t>
      </w:r>
    </w:p>
    <w:p>
      <w:pPr>
        <w:pStyle w:val="3"/>
        <w:adjustRightInd w:val="0"/>
        <w:snapToGrid w:val="0"/>
        <w:spacing w:before="0" w:after="0" w:line="40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§4  管理人报告</w:t>
      </w:r>
    </w:p>
    <w:p>
      <w:pPr>
        <w:adjustRightInd w:val="0"/>
        <w:snapToGrid w:val="0"/>
        <w:spacing w:line="5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4.1 基金经理（或基金经理小组）简介</w:t>
      </w:r>
      <w:r>
        <w:rPr>
          <w:rStyle w:val="31"/>
          <w:rFonts w:ascii="宋体" w:hAnsi="宋体"/>
          <w:b/>
          <w:color w:val="000000" w:themeColor="text1"/>
          <w:sz w:val="24"/>
          <w14:textFill>
            <w14:solidFill>
              <w14:schemeClr w14:val="tx1"/>
            </w14:solidFill>
          </w14:textFill>
        </w:rPr>
        <w:footnoteReference w:id="133"/>
      </w:r>
    </w:p>
    <w:tbl>
      <w:tblPr>
        <w:tblStyle w:val="32"/>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984"/>
        <w:gridCol w:w="1452"/>
        <w:gridCol w:w="1784"/>
        <w:gridCol w:w="1933"/>
        <w:gridCol w:w="1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Merge w:val="restart"/>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姓名</w:t>
            </w:r>
          </w:p>
        </w:tc>
        <w:tc>
          <w:tcPr>
            <w:tcW w:w="984" w:type="dxa"/>
            <w:vMerge w:val="restart"/>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职务</w:t>
            </w:r>
            <w:r>
              <w:rPr>
                <w:rStyle w:val="31"/>
                <w:rFonts w:ascii="宋体" w:hAnsi="宋体" w:cs="Calibri"/>
                <w:color w:val="000000" w:themeColor="text1"/>
                <w:sz w:val="24"/>
                <w:szCs w:val="22"/>
                <w14:textFill>
                  <w14:solidFill>
                    <w14:schemeClr w14:val="tx1"/>
                  </w14:solidFill>
                </w14:textFill>
              </w:rPr>
              <w:footnoteReference w:id="134"/>
            </w:r>
          </w:p>
        </w:tc>
        <w:tc>
          <w:tcPr>
            <w:tcW w:w="3236" w:type="dxa"/>
            <w:gridSpan w:val="2"/>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任本基金的基金经理期限</w:t>
            </w:r>
            <w:r>
              <w:rPr>
                <w:rStyle w:val="31"/>
                <w:rFonts w:ascii="宋体" w:hAnsi="宋体" w:cs="Calibri"/>
                <w:color w:val="000000" w:themeColor="text1"/>
                <w:sz w:val="24"/>
                <w:szCs w:val="22"/>
                <w14:textFill>
                  <w14:solidFill>
                    <w14:schemeClr w14:val="tx1"/>
                  </w14:solidFill>
                </w14:textFill>
              </w:rPr>
              <w:footnoteReference w:id="135"/>
            </w:r>
          </w:p>
        </w:tc>
        <w:tc>
          <w:tcPr>
            <w:tcW w:w="1933" w:type="dxa"/>
            <w:vMerge w:val="restart"/>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证券从业年限</w:t>
            </w:r>
          </w:p>
        </w:tc>
        <w:tc>
          <w:tcPr>
            <w:tcW w:w="1244" w:type="dxa"/>
            <w:vMerge w:val="restart"/>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说明</w:t>
            </w:r>
            <w:r>
              <w:rPr>
                <w:rStyle w:val="31"/>
                <w:rFonts w:ascii="宋体" w:hAnsi="宋体" w:cs="Calibri"/>
                <w:color w:val="000000" w:themeColor="text1"/>
                <w:sz w:val="24"/>
                <w:szCs w:val="22"/>
                <w14:textFill>
                  <w14:solidFill>
                    <w14:schemeClr w14:val="tx1"/>
                  </w14:solidFill>
                </w14:textFill>
              </w:rPr>
              <w:footnoteReference w:id="13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Merge w:val="continue"/>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p>
        </w:tc>
        <w:tc>
          <w:tcPr>
            <w:tcW w:w="984" w:type="dxa"/>
            <w:vMerge w:val="continue"/>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p>
        </w:tc>
        <w:tc>
          <w:tcPr>
            <w:tcW w:w="1452" w:type="dxa"/>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任职日期</w:t>
            </w:r>
          </w:p>
        </w:tc>
        <w:tc>
          <w:tcPr>
            <w:tcW w:w="1784" w:type="dxa"/>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离任日期</w:t>
            </w:r>
          </w:p>
        </w:tc>
        <w:tc>
          <w:tcPr>
            <w:tcW w:w="1933" w:type="dxa"/>
            <w:vMerge w:val="continue"/>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p>
        </w:tc>
        <w:tc>
          <w:tcPr>
            <w:tcW w:w="1244" w:type="dxa"/>
            <w:vMerge w:val="continue"/>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0556</w:t>
            </w:r>
            <w:r>
              <w:rPr>
                <w:rFonts w:hint="eastAsia" w:ascii="宋体" w:hAnsi="宋体" w:eastAsia="宋体" w:cs="Calibri"/>
                <w:color w:val="000000" w:themeColor="text1"/>
                <w:kern w:val="0"/>
                <w:sz w:val="18"/>
                <w:szCs w:val="22"/>
                <w14:textFill>
                  <w14:solidFill>
                    <w14:schemeClr w14:val="tx1"/>
                  </w14:solidFill>
                </w14:textFill>
              </w:rPr>
              <w:t>）</w:t>
            </w:r>
          </w:p>
        </w:tc>
        <w:tc>
          <w:tcPr>
            <w:tcW w:w="984"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055</w:t>
            </w:r>
            <w:r>
              <w:rPr>
                <w:rFonts w:hint="eastAsia" w:ascii="宋体" w:hAnsi="宋体" w:eastAsia="宋体" w:cs="Calibri"/>
                <w:color w:val="000000" w:themeColor="text1"/>
                <w:kern w:val="0"/>
                <w:sz w:val="18"/>
                <w:szCs w:val="22"/>
                <w14:textFill>
                  <w14:solidFill>
                    <w14:schemeClr w14:val="tx1"/>
                  </w14:solidFill>
                </w14:textFill>
              </w:rPr>
              <w:t>8）</w:t>
            </w:r>
          </w:p>
        </w:tc>
        <w:tc>
          <w:tcPr>
            <w:tcW w:w="1452"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0559</w:t>
            </w:r>
            <w:r>
              <w:rPr>
                <w:rFonts w:hint="eastAsia" w:ascii="宋体" w:hAnsi="宋体" w:eastAsia="宋体" w:cs="Calibri"/>
                <w:color w:val="000000" w:themeColor="text1"/>
                <w:kern w:val="0"/>
                <w:sz w:val="18"/>
                <w:szCs w:val="22"/>
                <w14:textFill>
                  <w14:solidFill>
                    <w14:schemeClr w14:val="tx1"/>
                  </w14:solidFill>
                </w14:textFill>
              </w:rPr>
              <w:t>）</w:t>
            </w:r>
          </w:p>
        </w:tc>
        <w:tc>
          <w:tcPr>
            <w:tcW w:w="1784"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0560</w:t>
            </w:r>
            <w:r>
              <w:rPr>
                <w:rFonts w:hint="eastAsia" w:ascii="宋体" w:hAnsi="宋体" w:eastAsia="宋体" w:cs="Calibri"/>
                <w:color w:val="000000" w:themeColor="text1"/>
                <w:kern w:val="0"/>
                <w:sz w:val="18"/>
                <w:szCs w:val="22"/>
                <w14:textFill>
                  <w14:solidFill>
                    <w14:schemeClr w14:val="tx1"/>
                  </w14:solidFill>
                </w14:textFill>
              </w:rPr>
              <w:t>）</w:t>
            </w:r>
          </w:p>
        </w:tc>
        <w:tc>
          <w:tcPr>
            <w:tcW w:w="1933"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0561</w:t>
            </w:r>
            <w:r>
              <w:rPr>
                <w:rFonts w:hint="eastAsia" w:ascii="宋体" w:hAnsi="宋体" w:eastAsia="宋体" w:cs="Calibri"/>
                <w:color w:val="000000" w:themeColor="text1"/>
                <w:kern w:val="0"/>
                <w:sz w:val="18"/>
                <w:szCs w:val="22"/>
                <w14:textFill>
                  <w14:solidFill>
                    <w14:schemeClr w14:val="tx1"/>
                  </w14:solidFill>
                </w14:textFill>
              </w:rPr>
              <w:t>）</w:t>
            </w:r>
          </w:p>
        </w:tc>
        <w:tc>
          <w:tcPr>
            <w:tcW w:w="1244"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0562</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tcPr>
          <w:p>
            <w:pPr>
              <w:adjustRightInd w:val="0"/>
              <w:snapToGrid w:val="0"/>
              <w:spacing w:line="300" w:lineRule="exact"/>
              <w:rPr>
                <w:rFonts w:ascii="宋体" w:hAnsi="宋体" w:cs="Calibri"/>
                <w:color w:val="000000" w:themeColor="text1"/>
                <w:szCs w:val="22"/>
                <w14:textFill>
                  <w14:solidFill>
                    <w14:schemeClr w14:val="tx1"/>
                  </w14:solidFill>
                </w14:textFill>
              </w:rPr>
            </w:pPr>
          </w:p>
        </w:tc>
        <w:tc>
          <w:tcPr>
            <w:tcW w:w="984" w:type="dxa"/>
          </w:tcPr>
          <w:p>
            <w:pPr>
              <w:adjustRightInd w:val="0"/>
              <w:snapToGrid w:val="0"/>
              <w:spacing w:line="300" w:lineRule="exact"/>
              <w:rPr>
                <w:rFonts w:ascii="宋体" w:hAnsi="宋体" w:cs="Calibri"/>
                <w:color w:val="000000" w:themeColor="text1"/>
                <w:szCs w:val="22"/>
                <w14:textFill>
                  <w14:solidFill>
                    <w14:schemeClr w14:val="tx1"/>
                  </w14:solidFill>
                </w14:textFill>
              </w:rPr>
            </w:pPr>
          </w:p>
        </w:tc>
        <w:tc>
          <w:tcPr>
            <w:tcW w:w="1452" w:type="dxa"/>
          </w:tcPr>
          <w:p>
            <w:pPr>
              <w:adjustRightInd w:val="0"/>
              <w:snapToGrid w:val="0"/>
              <w:spacing w:line="300" w:lineRule="exact"/>
              <w:rPr>
                <w:rFonts w:ascii="宋体" w:hAnsi="宋体" w:cs="Calibri"/>
                <w:color w:val="000000" w:themeColor="text1"/>
                <w:szCs w:val="22"/>
                <w14:textFill>
                  <w14:solidFill>
                    <w14:schemeClr w14:val="tx1"/>
                  </w14:solidFill>
                </w14:textFill>
              </w:rPr>
            </w:pPr>
          </w:p>
        </w:tc>
        <w:tc>
          <w:tcPr>
            <w:tcW w:w="1784" w:type="dxa"/>
          </w:tcPr>
          <w:p>
            <w:pPr>
              <w:adjustRightInd w:val="0"/>
              <w:snapToGrid w:val="0"/>
              <w:spacing w:line="300" w:lineRule="exact"/>
              <w:rPr>
                <w:rFonts w:ascii="宋体" w:hAnsi="宋体" w:cs="Calibri"/>
                <w:color w:val="000000" w:themeColor="text1"/>
                <w:szCs w:val="22"/>
                <w14:textFill>
                  <w14:solidFill>
                    <w14:schemeClr w14:val="tx1"/>
                  </w14:solidFill>
                </w14:textFill>
              </w:rPr>
            </w:pPr>
          </w:p>
        </w:tc>
        <w:tc>
          <w:tcPr>
            <w:tcW w:w="1933" w:type="dxa"/>
          </w:tcPr>
          <w:p>
            <w:pPr>
              <w:adjustRightInd w:val="0"/>
              <w:snapToGrid w:val="0"/>
              <w:spacing w:line="300" w:lineRule="exact"/>
              <w:rPr>
                <w:rFonts w:ascii="宋体" w:hAnsi="宋体" w:cs="Calibri"/>
                <w:color w:val="000000" w:themeColor="text1"/>
                <w:szCs w:val="22"/>
                <w14:textFill>
                  <w14:solidFill>
                    <w14:schemeClr w14:val="tx1"/>
                  </w14:solidFill>
                </w14:textFill>
              </w:rPr>
            </w:pPr>
          </w:p>
        </w:tc>
        <w:tc>
          <w:tcPr>
            <w:tcW w:w="1244" w:type="dxa"/>
          </w:tcPr>
          <w:p>
            <w:pPr>
              <w:adjustRightInd w:val="0"/>
              <w:snapToGrid w:val="0"/>
              <w:spacing w:line="300" w:lineRule="exact"/>
              <w:rPr>
                <w:rFonts w:ascii="宋体" w:hAnsi="宋体" w:cs="Calibri"/>
                <w:color w:val="000000" w:themeColor="text1"/>
                <w:szCs w:val="22"/>
                <w14:textFill>
                  <w14:solidFill>
                    <w14:schemeClr w14:val="tx1"/>
                  </w14:solidFill>
                </w14:textFill>
              </w:rPr>
            </w:pPr>
          </w:p>
        </w:tc>
      </w:tr>
    </w:tbl>
    <w:p>
      <w:pPr>
        <w:adjustRightInd w:val="0"/>
        <w:snapToGrid w:val="0"/>
        <w:spacing w:line="4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0563</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4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4.2 管理人对报告期内本基金运作遵规守信情况的说明</w:t>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0579</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4.3 公平交易专项说明</w:t>
      </w:r>
    </w:p>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4.3.1 公平交易制度的执行情况</w:t>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0570</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4.3.2 </w:t>
      </w:r>
      <w:r>
        <w:rPr>
          <w:rFonts w:ascii="宋体" w:hAnsi="宋体"/>
          <w:color w:val="000000" w:themeColor="text1"/>
          <w:sz w:val="24"/>
          <w14:textFill>
            <w14:solidFill>
              <w14:schemeClr w14:val="tx1"/>
            </w14:solidFill>
          </w14:textFill>
        </w:rPr>
        <w:t>异常交易行为</w:t>
      </w:r>
      <w:r>
        <w:rPr>
          <w:rFonts w:hint="eastAsia" w:ascii="宋体" w:hAnsi="宋体"/>
          <w:color w:val="000000" w:themeColor="text1"/>
          <w:sz w:val="24"/>
          <w14:textFill>
            <w14:solidFill>
              <w14:schemeClr w14:val="tx1"/>
            </w14:solidFill>
          </w14:textFill>
        </w:rPr>
        <w:t>的</w:t>
      </w:r>
      <w:r>
        <w:rPr>
          <w:rFonts w:ascii="宋体" w:hAnsi="宋体"/>
          <w:color w:val="000000" w:themeColor="text1"/>
          <w:sz w:val="24"/>
          <w14:textFill>
            <w14:solidFill>
              <w14:schemeClr w14:val="tx1"/>
            </w14:solidFill>
          </w14:textFill>
        </w:rPr>
        <w:t>专项说明</w:t>
      </w:r>
      <w:r>
        <w:rPr>
          <w:rStyle w:val="31"/>
          <w:rFonts w:ascii="宋体" w:hAnsi="宋体"/>
          <w:color w:val="000000" w:themeColor="text1"/>
          <w:sz w:val="24"/>
          <w14:textFill>
            <w14:solidFill>
              <w14:schemeClr w14:val="tx1"/>
            </w14:solidFill>
          </w14:textFill>
        </w:rPr>
        <w:footnoteReference w:id="137"/>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（0578）</w:t>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4.4 报告期内基金的投资策略和运作分析</w:t>
      </w:r>
    </w:p>
    <w:p>
      <w:pPr>
        <w:rPr>
          <w:rFonts w:ascii="宋体" w:hAnsi="宋体"/>
          <w:color w:val="000000" w:themeColor="text1"/>
          <w:kern w:val="0"/>
          <w:sz w:val="18"/>
          <w14:textFill>
            <w14:solidFill>
              <w14:schemeClr w14:val="tx1"/>
            </w14:solidFill>
          </w14:textFill>
        </w:rPr>
      </w:pPr>
      <w:r>
        <w:rPr>
          <w:rFonts w:hint="eastAsia" w:ascii="宋体" w:hAnsi="宋体"/>
          <w:color w:val="000000" w:themeColor="text1"/>
          <w:kern w:val="0"/>
          <w:sz w:val="18"/>
          <w14:textFill>
            <w14:solidFill>
              <w14:schemeClr w14:val="tx1"/>
            </w14:solidFill>
          </w14:textFill>
        </w:rPr>
        <w:t>（2550）</w:t>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4.5 报告期内基金的业绩表现</w:t>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（2549）</w:t>
      </w:r>
    </w:p>
    <w:p>
      <w:pPr>
        <w:adjustRightInd w:val="0"/>
        <w:snapToGrid w:val="0"/>
        <w:spacing w:line="460" w:lineRule="exact"/>
        <w:rPr>
          <w:rFonts w:ascii="方正仿宋简体" w:hAnsi="宋体"/>
          <w:b/>
          <w:color w:val="000000" w:themeColor="text1"/>
          <w:kern w:val="0"/>
          <w:sz w:val="24"/>
          <w:szCs w:val="24"/>
          <w14:textFill>
            <w14:solidFill>
              <w14:schemeClr w14:val="tx1"/>
            </w14:solidFill>
          </w14:textFill>
        </w:rPr>
      </w:pPr>
      <w:r>
        <w:rPr>
          <w:rFonts w:ascii="宋体" w:hAnsi="宋体" w:eastAsia="宋体"/>
          <w:b/>
          <w:color w:val="000000" w:themeColor="text1"/>
          <w:kern w:val="0"/>
          <w:sz w:val="24"/>
          <w:szCs w:val="24"/>
          <w14:textFill>
            <w14:solidFill>
              <w14:schemeClr w14:val="tx1"/>
            </w14:solidFill>
          </w14:textFill>
        </w:rPr>
        <w:t>4.6</w:t>
      </w:r>
      <w:r>
        <w:rPr>
          <w:b/>
          <w:color w:val="000000" w:themeColor="text1"/>
          <w:kern w:val="0"/>
          <w:sz w:val="24"/>
          <w:szCs w:val="24"/>
          <w14:textFill>
            <w14:solidFill>
              <w14:schemeClr w14:val="tx1"/>
            </w14:solidFill>
          </w14:textFill>
        </w:rPr>
        <w:t xml:space="preserve"> </w:t>
      </w:r>
      <w:r>
        <w:rPr>
          <w:rFonts w:hint="eastAsia" w:ascii="方正仿宋简体" w:hAnsi="宋体"/>
          <w:b/>
          <w:color w:val="000000" w:themeColor="text1"/>
          <w:kern w:val="0"/>
          <w:sz w:val="24"/>
          <w:szCs w:val="24"/>
          <w14:textFill>
            <w14:solidFill>
              <w14:schemeClr w14:val="tx1"/>
            </w14:solidFill>
          </w14:textFill>
        </w:rPr>
        <w:t xml:space="preserve"> 报告期内基金持有人数或基金资产净值预警说明</w:t>
      </w:r>
      <w:r>
        <w:rPr>
          <w:rStyle w:val="31"/>
          <w:rFonts w:hint="eastAsia" w:ascii="方正仿宋简体" w:hAnsi="宋体"/>
          <w:b/>
          <w:color w:val="000000" w:themeColor="text1"/>
          <w:kern w:val="0"/>
          <w:sz w:val="24"/>
          <w:szCs w:val="24"/>
          <w14:textFill>
            <w14:solidFill>
              <w14:schemeClr w14:val="tx1"/>
            </w14:solidFill>
          </w14:textFill>
        </w:rPr>
        <w:footnoteReference w:id="138"/>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(3220)</w:t>
      </w:r>
    </w:p>
    <w:p>
      <w:pPr>
        <w:pStyle w:val="3"/>
        <w:adjustRightInd w:val="0"/>
        <w:snapToGrid w:val="0"/>
        <w:spacing w:before="0" w:after="0" w:line="40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§5  投资组合报告</w:t>
      </w:r>
      <w:r>
        <w:rPr>
          <w:rStyle w:val="31"/>
          <w:rFonts w:ascii="宋体" w:hAnsi="宋体" w:eastAsia="宋体"/>
          <w:color w:val="000000" w:themeColor="text1"/>
          <w:sz w:val="24"/>
          <w14:textFill>
            <w14:solidFill>
              <w14:schemeClr w14:val="tx1"/>
            </w14:solidFill>
          </w14:textFill>
        </w:rPr>
        <w:footnoteReference w:id="139"/>
      </w:r>
    </w:p>
    <w:p>
      <w:pPr>
        <w:adjustRightInd w:val="0"/>
        <w:snapToGrid w:val="0"/>
        <w:spacing w:line="36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5.1 报告期末基金资产组合情况</w:t>
      </w:r>
    </w:p>
    <w:tbl>
      <w:tblPr>
        <w:tblStyle w:val="32"/>
        <w:tblW w:w="9335" w:type="dxa"/>
        <w:tblInd w:w="-5" w:type="dxa"/>
        <w:tblLayout w:type="fixed"/>
        <w:tblCellMar>
          <w:top w:w="0" w:type="dxa"/>
          <w:left w:w="0" w:type="dxa"/>
          <w:bottom w:w="0" w:type="dxa"/>
          <w:right w:w="0" w:type="dxa"/>
        </w:tblCellMar>
      </w:tblPr>
      <w:tblGrid>
        <w:gridCol w:w="714"/>
        <w:gridCol w:w="4265"/>
        <w:gridCol w:w="1557"/>
        <w:gridCol w:w="2799"/>
      </w:tblGrid>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项目</w:t>
            </w:r>
          </w:p>
        </w:tc>
        <w:tc>
          <w:tcPr>
            <w:tcW w:w="1557" w:type="dxa"/>
            <w:tcBorders>
              <w:top w:val="single" w:color="auto" w:sz="4" w:space="0"/>
              <w:left w:val="nil"/>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金额</w:t>
            </w:r>
            <w:r>
              <w:rPr>
                <w:rFonts w:hint="eastAsia" w:ascii="宋体" w:hAnsi="宋体" w:cs="Calibri"/>
                <w:color w:val="000000" w:themeColor="text1"/>
                <w:sz w:val="24"/>
                <w:szCs w:val="22"/>
                <w14:textFill>
                  <w14:solidFill>
                    <w14:schemeClr w14:val="tx1"/>
                  </w14:solidFill>
                </w14:textFill>
              </w:rPr>
              <w:t>（元）</w:t>
            </w:r>
            <w:r>
              <w:rPr>
                <w:rFonts w:cs="Calibri"/>
                <w:color w:val="000000" w:themeColor="text1"/>
                <w:sz w:val="24"/>
                <w:szCs w:val="22"/>
                <w:vertAlign w:val="superscript"/>
                <w14:textFill>
                  <w14:solidFill>
                    <w14:schemeClr w14:val="tx1"/>
                  </w14:solidFill>
                </w14:textFill>
              </w:rPr>
              <w:footnoteReference w:id="140"/>
            </w:r>
          </w:p>
        </w:tc>
        <w:tc>
          <w:tcPr>
            <w:tcW w:w="2799" w:type="dxa"/>
            <w:tcBorders>
              <w:top w:val="single" w:color="auto" w:sz="4" w:space="0"/>
              <w:left w:val="nil"/>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占基金总资产的比例（%）</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固定收益投资</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（1061）</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（1062）</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w:t>
            </w:r>
            <w:r>
              <w:rPr>
                <w:rFonts w:ascii="宋体" w:hAnsi="宋体" w:cs="Calibri"/>
                <w:color w:val="000000" w:themeColor="text1"/>
                <w:sz w:val="24"/>
                <w:szCs w:val="22"/>
                <w14:textFill>
                  <w14:solidFill>
                    <w14:schemeClr w14:val="tx1"/>
                  </w14:solidFill>
                </w14:textFill>
              </w:rPr>
              <w:t>债券</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 xml:space="preserve">      （1063） </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（1064）</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 xml:space="preserve">      </w:t>
            </w:r>
            <w:r>
              <w:rPr>
                <w:rFonts w:ascii="宋体" w:hAnsi="宋体" w:cs="Calibri"/>
                <w:color w:val="000000" w:themeColor="text1"/>
                <w:sz w:val="24"/>
                <w:szCs w:val="22"/>
                <w14:textFill>
                  <w14:solidFill>
                    <w14:schemeClr w14:val="tx1"/>
                  </w14:solidFill>
                </w14:textFill>
              </w:rPr>
              <w:t>资产支持证券</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（1065）</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（1066）</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买入返售金融资产</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（0597）</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（1081）</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其中：买断式回购的买入返售</w:t>
            </w:r>
            <w:r>
              <w:rPr>
                <w:rFonts w:hint="eastAsia" w:ascii="宋体" w:hAnsi="宋体" w:cs="Calibri"/>
                <w:color w:val="000000" w:themeColor="text1"/>
                <w:sz w:val="24"/>
                <w:szCs w:val="22"/>
                <w14:textFill>
                  <w14:solidFill>
                    <w14:schemeClr w14:val="tx1"/>
                  </w14:solidFill>
                </w14:textFill>
              </w:rPr>
              <w:t>金融资产</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（1082）</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（1083）</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银行存款和结算备付金合计</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（1086）</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（1087）</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jc w:val="righ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p>
        </w:tc>
        <w:tc>
          <w:tcPr>
            <w:tcW w:w="4265" w:type="dxa"/>
            <w:tcBorders>
              <w:top w:val="single" w:color="auto" w:sz="4" w:space="0"/>
              <w:left w:val="nil"/>
              <w:bottom w:val="single" w:color="auto" w:sz="4" w:space="0"/>
              <w:right w:val="single" w:color="auto" w:sz="4" w:space="0"/>
            </w:tcBorders>
          </w:tcPr>
          <w:p>
            <w:pPr>
              <w:rPr>
                <w:rFonts w:ascii="宋体" w:hAnsi="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（1043）</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（1044）</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（1045）</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N-1</w:t>
            </w: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其他资产</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（1088）</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（1089）</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w:t>
            </w:r>
          </w:p>
        </w:tc>
        <w:tc>
          <w:tcPr>
            <w:tcW w:w="4265" w:type="dxa"/>
            <w:tcBorders>
              <w:top w:val="single" w:color="auto" w:sz="4" w:space="0"/>
              <w:left w:val="nil"/>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合计</w:t>
            </w:r>
          </w:p>
        </w:tc>
        <w:tc>
          <w:tcPr>
            <w:tcW w:w="1557"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（1090）</w:t>
            </w:r>
          </w:p>
        </w:tc>
        <w:tc>
          <w:tcPr>
            <w:tcW w:w="2799"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（1091）</w:t>
            </w:r>
          </w:p>
        </w:tc>
      </w:tr>
    </w:tbl>
    <w:p>
      <w:pPr>
        <w:adjustRightInd w:val="0"/>
        <w:snapToGrid w:val="0"/>
        <w:spacing w:line="5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（1092）</w:t>
      </w:r>
    </w:p>
    <w:p>
      <w:pPr>
        <w:adjustRightInd w:val="0"/>
        <w:snapToGrid w:val="0"/>
        <w:spacing w:line="380" w:lineRule="exact"/>
        <w:rPr>
          <w:rFonts w:ascii="宋体" w:hAnsi="宋体"/>
          <w:color w:val="000000" w:themeColor="text1"/>
          <w:sz w:val="24"/>
          <w14:textFill>
            <w14:solidFill>
              <w14:schemeClr w14:val="tx1"/>
            </w14:solidFill>
          </w14:textFill>
        </w:rPr>
      </w:pP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5.2 报告期债券回购融资情况</w:t>
      </w:r>
    </w:p>
    <w:tbl>
      <w:tblPr>
        <w:tblStyle w:val="32"/>
        <w:tblW w:w="8788" w:type="dxa"/>
        <w:tblInd w:w="30" w:type="dxa"/>
        <w:tblLayout w:type="fixed"/>
        <w:tblCellMar>
          <w:top w:w="0" w:type="dxa"/>
          <w:left w:w="30" w:type="dxa"/>
          <w:bottom w:w="0" w:type="dxa"/>
          <w:right w:w="30" w:type="dxa"/>
        </w:tblCellMar>
      </w:tblPr>
      <w:tblGrid>
        <w:gridCol w:w="720"/>
        <w:gridCol w:w="3140"/>
        <w:gridCol w:w="1440"/>
        <w:gridCol w:w="3488"/>
      </w:tblGrid>
      <w:tr>
        <w:tblPrEx>
          <w:tblLayout w:type="fixed"/>
          <w:tblCellMar>
            <w:top w:w="0" w:type="dxa"/>
            <w:left w:w="30" w:type="dxa"/>
            <w:bottom w:w="0" w:type="dxa"/>
            <w:right w:w="30" w:type="dxa"/>
          </w:tblCellMar>
        </w:tblPrEx>
        <w:trPr>
          <w:trHeight w:val="375" w:hRule="atLeast"/>
        </w:trPr>
        <w:tc>
          <w:tcPr>
            <w:tcW w:w="720"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3140"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项目</w:t>
            </w:r>
          </w:p>
        </w:tc>
        <w:tc>
          <w:tcPr>
            <w:tcW w:w="1440"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金额（元）</w:t>
            </w:r>
          </w:p>
        </w:tc>
        <w:tc>
          <w:tcPr>
            <w:tcW w:w="348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占基金资产净值的比例（％）</w:t>
            </w:r>
          </w:p>
        </w:tc>
      </w:tr>
      <w:tr>
        <w:tblPrEx>
          <w:tblLayout w:type="fixed"/>
          <w:tblCellMar>
            <w:top w:w="0" w:type="dxa"/>
            <w:left w:w="30" w:type="dxa"/>
            <w:bottom w:w="0" w:type="dxa"/>
            <w:right w:w="30" w:type="dxa"/>
          </w:tblCellMar>
        </w:tblPrEx>
        <w:trPr>
          <w:trHeight w:val="295" w:hRule="atLeast"/>
        </w:trPr>
        <w:tc>
          <w:tcPr>
            <w:tcW w:w="720"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1</w:t>
            </w:r>
          </w:p>
        </w:tc>
        <w:tc>
          <w:tcPr>
            <w:tcW w:w="3140"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报告期内债券回购融资余额</w:t>
            </w:r>
          </w:p>
        </w:tc>
        <w:tc>
          <w:tcPr>
            <w:tcW w:w="1440"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vertAlign w:val="superscript"/>
                <w14:textFill>
                  <w14:solidFill>
                    <w14:schemeClr w14:val="tx1"/>
                  </w14:solidFill>
                </w14:textFill>
              </w:rPr>
              <w:footnoteReference w:id="141"/>
            </w:r>
            <w:r>
              <w:rPr>
                <w:rFonts w:hint="eastAsia" w:ascii="宋体" w:hAnsi="宋体" w:eastAsia="宋体" w:cs="Calibri"/>
                <w:color w:val="000000" w:themeColor="text1"/>
                <w:kern w:val="0"/>
                <w:sz w:val="18"/>
                <w:szCs w:val="22"/>
                <w14:textFill>
                  <w14:solidFill>
                    <w14:schemeClr w14:val="tx1"/>
                  </w14:solidFill>
                </w14:textFill>
              </w:rPr>
              <w:t>（1504）</w:t>
            </w:r>
          </w:p>
        </w:tc>
        <w:tc>
          <w:tcPr>
            <w:tcW w:w="3488"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（1505）</w:t>
            </w:r>
          </w:p>
        </w:tc>
      </w:tr>
      <w:tr>
        <w:tblPrEx>
          <w:tblLayout w:type="fixed"/>
          <w:tblCellMar>
            <w:top w:w="0" w:type="dxa"/>
            <w:left w:w="30" w:type="dxa"/>
            <w:bottom w:w="0" w:type="dxa"/>
            <w:right w:w="30" w:type="dxa"/>
          </w:tblCellMar>
        </w:tblPrEx>
        <w:trPr>
          <w:trHeight w:val="295" w:hRule="atLeast"/>
        </w:trPr>
        <w:tc>
          <w:tcPr>
            <w:tcW w:w="720"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3140"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其中：买断式回购融资</w:t>
            </w:r>
          </w:p>
        </w:tc>
        <w:tc>
          <w:tcPr>
            <w:tcW w:w="1440"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vertAlign w:val="superscript"/>
                <w14:textFill>
                  <w14:solidFill>
                    <w14:schemeClr w14:val="tx1"/>
                  </w14:solidFill>
                </w14:textFill>
              </w:rPr>
              <w:footnoteReference w:id="142"/>
            </w:r>
            <w:r>
              <w:rPr>
                <w:rFonts w:hint="eastAsia" w:ascii="宋体" w:hAnsi="宋体" w:eastAsia="宋体" w:cs="Calibri"/>
                <w:color w:val="000000" w:themeColor="text1"/>
                <w:kern w:val="0"/>
                <w:sz w:val="18"/>
                <w:szCs w:val="22"/>
                <w14:textFill>
                  <w14:solidFill>
                    <w14:schemeClr w14:val="tx1"/>
                  </w14:solidFill>
                </w14:textFill>
              </w:rPr>
              <w:t>（1506）</w:t>
            </w:r>
          </w:p>
        </w:tc>
        <w:tc>
          <w:tcPr>
            <w:tcW w:w="3488"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（1507）</w:t>
            </w:r>
          </w:p>
        </w:tc>
      </w:tr>
      <w:tr>
        <w:tblPrEx>
          <w:tblLayout w:type="fixed"/>
        </w:tblPrEx>
        <w:trPr>
          <w:trHeight w:val="295" w:hRule="atLeast"/>
        </w:trPr>
        <w:tc>
          <w:tcPr>
            <w:tcW w:w="720" w:type="dxa"/>
            <w:tcBorders>
              <w:top w:val="single" w:color="auto" w:sz="4" w:space="0"/>
              <w:left w:val="single" w:color="auto" w:sz="4" w:space="0"/>
              <w:bottom w:val="single" w:color="auto" w:sz="4" w:space="0"/>
              <w:right w:val="single" w:color="auto" w:sz="6"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3140" w:type="dxa"/>
            <w:tcBorders>
              <w:top w:val="single" w:color="auto" w:sz="4" w:space="0"/>
              <w:left w:val="single" w:color="auto" w:sz="6" w:space="0"/>
              <w:bottom w:val="single" w:color="auto" w:sz="6"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报告期末债券回购融资余额</w:t>
            </w:r>
          </w:p>
        </w:tc>
        <w:tc>
          <w:tcPr>
            <w:tcW w:w="1440"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（1508）</w:t>
            </w:r>
          </w:p>
        </w:tc>
        <w:tc>
          <w:tcPr>
            <w:tcW w:w="3488"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（1509）</w:t>
            </w:r>
          </w:p>
        </w:tc>
      </w:tr>
      <w:tr>
        <w:tblPrEx>
          <w:tblLayout w:type="fixed"/>
          <w:tblCellMar>
            <w:top w:w="0" w:type="dxa"/>
            <w:left w:w="30" w:type="dxa"/>
            <w:bottom w:w="0" w:type="dxa"/>
            <w:right w:w="30" w:type="dxa"/>
          </w:tblCellMar>
        </w:tblPrEx>
        <w:trPr>
          <w:trHeight w:val="295" w:hRule="atLeast"/>
        </w:trPr>
        <w:tc>
          <w:tcPr>
            <w:tcW w:w="720" w:type="dxa"/>
            <w:tcBorders>
              <w:top w:val="single" w:color="auto" w:sz="4" w:space="0"/>
              <w:left w:val="single" w:color="auto" w:sz="4" w:space="0"/>
              <w:bottom w:val="single" w:color="auto" w:sz="4" w:space="0"/>
              <w:right w:val="single" w:color="auto" w:sz="6" w:space="0"/>
            </w:tcBorders>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p>
        </w:tc>
        <w:tc>
          <w:tcPr>
            <w:tcW w:w="3140" w:type="dxa"/>
            <w:tcBorders>
              <w:top w:val="single" w:color="auto" w:sz="6" w:space="0"/>
              <w:left w:val="single" w:color="auto" w:sz="6" w:space="0"/>
              <w:bottom w:val="single" w:color="auto" w:sz="4" w:space="0"/>
              <w:right w:val="single" w:color="auto" w:sz="4" w:space="0"/>
            </w:tcBorders>
          </w:tcPr>
          <w:p>
            <w:pPr>
              <w:adjustRightInd w:val="0"/>
              <w:snapToGrid w:val="0"/>
              <w:spacing w:line="36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其中：买断式回购融资</w:t>
            </w:r>
          </w:p>
        </w:tc>
        <w:tc>
          <w:tcPr>
            <w:tcW w:w="1440"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（1510）</w:t>
            </w:r>
          </w:p>
        </w:tc>
        <w:tc>
          <w:tcPr>
            <w:tcW w:w="3488"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（1511）</w:t>
            </w:r>
          </w:p>
        </w:tc>
      </w:tr>
    </w:tbl>
    <w:p>
      <w:pPr>
        <w:adjustRightInd w:val="0"/>
        <w:snapToGrid w:val="0"/>
        <w:spacing w:line="380" w:lineRule="exact"/>
        <w:rPr>
          <w:rFonts w:ascii="宋体" w:hAnsi="宋体"/>
          <w:color w:val="000000" w:themeColor="text1"/>
          <w:sz w:val="21"/>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Style w:val="31"/>
          <w:rFonts w:ascii="宋体" w:hAnsi="宋体"/>
          <w:color w:val="000000" w:themeColor="text1"/>
          <w:sz w:val="24"/>
          <w14:textFill>
            <w14:solidFill>
              <w14:schemeClr w14:val="tx1"/>
            </w14:solidFill>
          </w14:textFill>
        </w:rPr>
        <w:footnoteReference w:id="143"/>
      </w:r>
      <w:r>
        <w:rPr>
          <w:rFonts w:hint="eastAsia" w:ascii="宋体" w:hAnsi="宋体"/>
          <w:color w:val="000000" w:themeColor="text1"/>
          <w:sz w:val="24"/>
          <w14:textFill>
            <w14:solidFill>
              <w14:schemeClr w14:val="tx1"/>
            </w14:solidFill>
          </w14:textFill>
        </w:rPr>
        <w:t>：</w:t>
      </w:r>
      <w:r>
        <w:rPr>
          <w:rFonts w:hint="eastAsia" w:ascii="宋体" w:hAnsi="宋体" w:eastAsia="宋体"/>
          <w:color w:val="000000" w:themeColor="text1"/>
          <w:kern w:val="0"/>
          <w:sz w:val="18"/>
          <w14:textFill>
            <w14:solidFill>
              <w14:schemeClr w14:val="tx1"/>
            </w14:solidFill>
          </w14:textFill>
        </w:rPr>
        <w:t>（1512）</w:t>
      </w:r>
    </w:p>
    <w:p>
      <w:pPr>
        <w:adjustRightInd w:val="0"/>
        <w:snapToGrid w:val="0"/>
        <w:spacing w:line="380" w:lineRule="exact"/>
        <w:rPr>
          <w:rFonts w:ascii="宋体" w:hAnsi="宋体"/>
          <w:color w:val="000000" w:themeColor="text1"/>
          <w:sz w:val="21"/>
          <w14:textFill>
            <w14:solidFill>
              <w14:schemeClr w14:val="tx1"/>
            </w14:solidFill>
          </w14:textFill>
        </w:rPr>
      </w:pPr>
    </w:p>
    <w:p>
      <w:pPr>
        <w:adjustRightInd w:val="0"/>
        <w:snapToGrid w:val="0"/>
        <w:spacing w:line="380" w:lineRule="exact"/>
        <w:rPr>
          <w:rFonts w:ascii="方正仿宋简体" w:hAnsi="宋体"/>
          <w:b/>
          <w:color w:val="000000" w:themeColor="text1"/>
          <w:sz w:val="24"/>
          <w:vertAlign w:val="superscript"/>
          <w14:textFill>
            <w14:solidFill>
              <w14:schemeClr w14:val="tx1"/>
            </w14:solidFill>
          </w14:textFill>
        </w:rPr>
      </w:pPr>
      <w:r>
        <w:rPr>
          <w:rFonts w:hint="eastAsia" w:ascii="方正仿宋简体" w:hAnsi="宋体"/>
          <w:b/>
          <w:color w:val="000000" w:themeColor="text1"/>
          <w:sz w:val="24"/>
          <w14:textFill>
            <w14:solidFill>
              <w14:schemeClr w14:val="tx1"/>
            </w14:solidFill>
          </w14:textFill>
        </w:rPr>
        <w:t>债券正回购的资金余额超过基金资产净值的20%的说明</w:t>
      </w:r>
      <w:r>
        <w:rPr>
          <w:rFonts w:hint="eastAsia" w:ascii="方正仿宋简体"/>
          <w:b/>
          <w:color w:val="000000" w:themeColor="text1"/>
          <w:sz w:val="24"/>
          <w:vertAlign w:val="superscript"/>
          <w14:textFill>
            <w14:solidFill>
              <w14:schemeClr w14:val="tx1"/>
            </w14:solidFill>
          </w14:textFill>
        </w:rPr>
        <w:footnoteReference w:id="144"/>
      </w:r>
    </w:p>
    <w:tbl>
      <w:tblPr>
        <w:tblStyle w:val="3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1245"/>
        <w:gridCol w:w="3934"/>
        <w:gridCol w:w="1134"/>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1245"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发生日期</w:t>
            </w:r>
          </w:p>
        </w:tc>
        <w:tc>
          <w:tcPr>
            <w:tcW w:w="3934"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融资余额占基金资产净值比例</w:t>
            </w:r>
            <w:r>
              <w:rPr>
                <w:rFonts w:ascii="宋体" w:hAnsi="宋体" w:cs="Calibri"/>
                <w:color w:val="000000" w:themeColor="text1"/>
                <w:sz w:val="24"/>
                <w:szCs w:val="22"/>
                <w14:textFill>
                  <w14:solidFill>
                    <w14:schemeClr w14:val="tx1"/>
                  </w14:solidFill>
                </w14:textFill>
              </w:rPr>
              <w:t>（%）</w:t>
            </w:r>
          </w:p>
        </w:tc>
        <w:tc>
          <w:tcPr>
            <w:tcW w:w="1134"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原因</w:t>
            </w:r>
          </w:p>
        </w:tc>
        <w:tc>
          <w:tcPr>
            <w:tcW w:w="1135"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调整期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（1514）</w:t>
            </w:r>
          </w:p>
        </w:tc>
        <w:tc>
          <w:tcPr>
            <w:tcW w:w="1245"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（1515）</w:t>
            </w:r>
          </w:p>
        </w:tc>
        <w:tc>
          <w:tcPr>
            <w:tcW w:w="3934" w:type="dxa"/>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（1516）</w:t>
            </w:r>
          </w:p>
        </w:tc>
        <w:tc>
          <w:tcPr>
            <w:tcW w:w="1134" w:type="dxa"/>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（1517）</w:t>
            </w:r>
          </w:p>
        </w:tc>
        <w:tc>
          <w:tcPr>
            <w:tcW w:w="1135" w:type="dxa"/>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1</w:t>
            </w:r>
          </w:p>
        </w:tc>
        <w:tc>
          <w:tcPr>
            <w:tcW w:w="1245"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3934"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1134"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1135"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2</w:t>
            </w:r>
          </w:p>
        </w:tc>
        <w:tc>
          <w:tcPr>
            <w:tcW w:w="1245"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3934"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1134"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1135"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adjustRightInd w:val="0"/>
              <w:snapToGrid w:val="0"/>
              <w:spacing w:line="36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w:t>
            </w:r>
          </w:p>
        </w:tc>
        <w:tc>
          <w:tcPr>
            <w:tcW w:w="1245"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3934"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1134"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c>
          <w:tcPr>
            <w:tcW w:w="1135" w:type="dxa"/>
          </w:tcPr>
          <w:p>
            <w:pPr>
              <w:adjustRightInd w:val="0"/>
              <w:snapToGrid w:val="0"/>
              <w:spacing w:line="380" w:lineRule="exact"/>
              <w:rPr>
                <w:rFonts w:ascii="宋体" w:hAnsi="宋体" w:cs="Calibri"/>
                <w:color w:val="000000" w:themeColor="text1"/>
                <w:sz w:val="21"/>
                <w:szCs w:val="22"/>
                <w14:textFill>
                  <w14:solidFill>
                    <w14:schemeClr w14:val="tx1"/>
                  </w14:solidFill>
                </w14:textFill>
              </w:rPr>
            </w:pPr>
          </w:p>
        </w:tc>
      </w:tr>
    </w:tbl>
    <w:p>
      <w:pPr>
        <w:adjustRightInd w:val="0"/>
        <w:snapToGrid w:val="0"/>
        <w:spacing w:line="380" w:lineRule="exact"/>
        <w:rPr>
          <w:rFonts w:ascii="宋体" w:hAnsi="宋体"/>
          <w:color w:val="000000" w:themeColor="text1"/>
          <w:sz w:val="21"/>
          <w14:textFill>
            <w14:solidFill>
              <w14:schemeClr w14:val="tx1"/>
            </w14:solidFill>
          </w14:textFill>
        </w:rPr>
      </w:pPr>
      <w:r>
        <w:rPr>
          <w:rFonts w:hint="eastAsia" w:ascii="宋体" w:hAnsi="宋体"/>
          <w:color w:val="000000" w:themeColor="text1"/>
          <w:sz w:val="24"/>
          <w14:textFill>
            <w14:solidFill>
              <w14:schemeClr w14:val="tx1"/>
            </w14:solidFill>
          </w14:textFill>
        </w:rPr>
        <w:t>备注：</w:t>
      </w:r>
      <w:r>
        <w:rPr>
          <w:rFonts w:hint="eastAsia" w:ascii="宋体" w:hAnsi="宋体" w:eastAsia="宋体"/>
          <w:color w:val="000000" w:themeColor="text1"/>
          <w:kern w:val="0"/>
          <w:sz w:val="18"/>
          <w14:textFill>
            <w14:solidFill>
              <w14:schemeClr w14:val="tx1"/>
            </w14:solidFill>
          </w14:textFill>
        </w:rPr>
        <w:t>（1519）</w:t>
      </w: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5.3 基金投资组合平均剩余期限</w:t>
      </w: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5.3.1 投资组合平均剩余期限基本情况</w:t>
      </w:r>
    </w:p>
    <w:tbl>
      <w:tblPr>
        <w:tblStyle w:val="32"/>
        <w:tblW w:w="8791" w:type="dxa"/>
        <w:tblInd w:w="0" w:type="dxa"/>
        <w:tblLayout w:type="fixed"/>
        <w:tblCellMar>
          <w:top w:w="0" w:type="dxa"/>
          <w:left w:w="30" w:type="dxa"/>
          <w:bottom w:w="0" w:type="dxa"/>
          <w:right w:w="30" w:type="dxa"/>
        </w:tblCellMar>
      </w:tblPr>
      <w:tblGrid>
        <w:gridCol w:w="4756"/>
        <w:gridCol w:w="4035"/>
      </w:tblGrid>
      <w:tr>
        <w:tblPrEx>
          <w:tblLayout w:type="fixed"/>
          <w:tblCellMar>
            <w:top w:w="0" w:type="dxa"/>
            <w:left w:w="30" w:type="dxa"/>
            <w:bottom w:w="0" w:type="dxa"/>
            <w:right w:w="30" w:type="dxa"/>
          </w:tblCellMar>
        </w:tblPrEx>
        <w:trPr>
          <w:trHeight w:val="375" w:hRule="atLeast"/>
        </w:trPr>
        <w:tc>
          <w:tcPr>
            <w:tcW w:w="4756"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项目</w:t>
            </w:r>
          </w:p>
        </w:tc>
        <w:tc>
          <w:tcPr>
            <w:tcW w:w="4035"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天数</w:t>
            </w:r>
          </w:p>
        </w:tc>
      </w:tr>
      <w:tr>
        <w:tblPrEx>
          <w:tblLayout w:type="fixed"/>
          <w:tblCellMar>
            <w:top w:w="0" w:type="dxa"/>
            <w:left w:w="30" w:type="dxa"/>
            <w:bottom w:w="0" w:type="dxa"/>
            <w:right w:w="30" w:type="dxa"/>
          </w:tblCellMar>
        </w:tblPrEx>
        <w:trPr>
          <w:cantSplit/>
          <w:trHeight w:val="295" w:hRule="atLeast"/>
        </w:trPr>
        <w:tc>
          <w:tcPr>
            <w:tcW w:w="4756"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报告期末投资组合平均剩余期限</w:t>
            </w:r>
          </w:p>
        </w:tc>
        <w:tc>
          <w:tcPr>
            <w:tcW w:w="4035"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（1522）</w:t>
            </w:r>
          </w:p>
        </w:tc>
      </w:tr>
      <w:tr>
        <w:tblPrEx>
          <w:tblLayout w:type="fixed"/>
          <w:tblCellMar>
            <w:top w:w="0" w:type="dxa"/>
            <w:left w:w="30" w:type="dxa"/>
            <w:bottom w:w="0" w:type="dxa"/>
            <w:right w:w="30" w:type="dxa"/>
          </w:tblCellMar>
        </w:tblPrEx>
        <w:trPr>
          <w:cantSplit/>
          <w:trHeight w:val="295" w:hRule="atLeast"/>
        </w:trPr>
        <w:tc>
          <w:tcPr>
            <w:tcW w:w="4756"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报告期内投资组合平均剩余期限最高值</w:t>
            </w:r>
          </w:p>
        </w:tc>
        <w:tc>
          <w:tcPr>
            <w:tcW w:w="4035"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（1523）</w:t>
            </w:r>
          </w:p>
        </w:tc>
      </w:tr>
      <w:tr>
        <w:tblPrEx>
          <w:tblLayout w:type="fixed"/>
          <w:tblCellMar>
            <w:top w:w="0" w:type="dxa"/>
            <w:left w:w="30" w:type="dxa"/>
            <w:bottom w:w="0" w:type="dxa"/>
            <w:right w:w="30" w:type="dxa"/>
          </w:tblCellMar>
        </w:tblPrEx>
        <w:trPr>
          <w:cantSplit/>
          <w:trHeight w:val="295" w:hRule="atLeast"/>
        </w:trPr>
        <w:tc>
          <w:tcPr>
            <w:tcW w:w="4756" w:type="dxa"/>
            <w:tcBorders>
              <w:top w:val="single" w:color="auto" w:sz="4" w:space="0"/>
              <w:left w:val="single" w:color="auto" w:sz="6" w:space="0"/>
              <w:bottom w:val="single" w:color="auto" w:sz="6"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报告期内投资组合平均剩余期限最低值</w:t>
            </w:r>
          </w:p>
        </w:tc>
        <w:tc>
          <w:tcPr>
            <w:tcW w:w="4035"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（1524）</w:t>
            </w: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（1525）</w:t>
      </w: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报告期内投资组合平均剩余期限超过120天情况说明</w:t>
      </w:r>
    </w:p>
    <w:tbl>
      <w:tblPr>
        <w:tblStyle w:val="32"/>
        <w:tblW w:w="8295" w:type="dxa"/>
        <w:tblInd w:w="93" w:type="dxa"/>
        <w:tblLayout w:type="fixed"/>
        <w:tblCellMar>
          <w:top w:w="0" w:type="dxa"/>
          <w:left w:w="108" w:type="dxa"/>
          <w:bottom w:w="0" w:type="dxa"/>
          <w:right w:w="108" w:type="dxa"/>
        </w:tblCellMar>
      </w:tblPr>
      <w:tblGrid>
        <w:gridCol w:w="948"/>
        <w:gridCol w:w="1677"/>
        <w:gridCol w:w="1890"/>
        <w:gridCol w:w="1890"/>
        <w:gridCol w:w="1890"/>
      </w:tblGrid>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序号</w:t>
            </w:r>
          </w:p>
        </w:tc>
        <w:tc>
          <w:tcPr>
            <w:tcW w:w="1677"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发生日期</w:t>
            </w:r>
          </w:p>
        </w:tc>
        <w:tc>
          <w:tcPr>
            <w:tcW w:w="1890"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平均剩余期限</w:t>
            </w:r>
          </w:p>
        </w:tc>
        <w:tc>
          <w:tcPr>
            <w:tcW w:w="1890"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原因</w:t>
            </w:r>
          </w:p>
        </w:tc>
        <w:tc>
          <w:tcPr>
            <w:tcW w:w="1890"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调整期</w:t>
            </w:r>
          </w:p>
        </w:tc>
      </w:tr>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（3254）</w:t>
            </w:r>
          </w:p>
        </w:tc>
        <w:tc>
          <w:tcPr>
            <w:tcW w:w="1677"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（3255）</w:t>
            </w:r>
          </w:p>
        </w:tc>
        <w:tc>
          <w:tcPr>
            <w:tcW w:w="1890"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（3256）</w:t>
            </w:r>
          </w:p>
        </w:tc>
        <w:tc>
          <w:tcPr>
            <w:tcW w:w="1890"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（3257）</w:t>
            </w:r>
          </w:p>
        </w:tc>
        <w:tc>
          <w:tcPr>
            <w:tcW w:w="1890"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（3258）</w:t>
            </w: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1</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center"/>
          </w:tcPr>
          <w:p>
            <w:pPr>
              <w:widowControl/>
              <w:adjustRightInd w:val="0"/>
              <w:snapToGrid w:val="0"/>
              <w:spacing w:line="380" w:lineRule="exact"/>
              <w:jc w:val="right"/>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2</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890" w:type="dxa"/>
            <w:tcBorders>
              <w:top w:val="nil"/>
              <w:left w:val="nil"/>
              <w:bottom w:val="single" w:color="auto" w:sz="4" w:space="0"/>
              <w:right w:val="single" w:color="auto" w:sz="4" w:space="0"/>
            </w:tcBorders>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（3259）</w:t>
      </w: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5.3.2 报告期末投资组合平均剩余期限分布比例</w:t>
      </w:r>
    </w:p>
    <w:tbl>
      <w:tblPr>
        <w:tblStyle w:val="32"/>
        <w:tblW w:w="887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3"/>
        <w:gridCol w:w="3032"/>
        <w:gridCol w:w="2455"/>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序号</w:t>
            </w:r>
          </w:p>
        </w:tc>
        <w:tc>
          <w:tcPr>
            <w:tcW w:w="3032"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平均剩余期限</w:t>
            </w:r>
          </w:p>
        </w:tc>
        <w:tc>
          <w:tcPr>
            <w:tcW w:w="2455"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各期限资产占基金资产净值的比例（%）</w:t>
            </w:r>
          </w:p>
        </w:tc>
        <w:tc>
          <w:tcPr>
            <w:tcW w:w="2455"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各期限负债占基金资产净值的比例（%）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30天以内</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（1539）</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其中：剩余存续期超过</w:t>
            </w:r>
            <w:r>
              <w:rPr>
                <w:rFonts w:ascii="宋体" w:hAnsi="宋体" w:cs="Calibri"/>
                <w:color w:val="000000" w:themeColor="text1"/>
                <w:sz w:val="24"/>
                <w:szCs w:val="22"/>
                <w14:textFill>
                  <w14:solidFill>
                    <w14:schemeClr w14:val="tx1"/>
                  </w14:solidFill>
                </w14:textFill>
              </w:rPr>
              <w:t>397</w:t>
            </w:r>
            <w:r>
              <w:rPr>
                <w:rFonts w:hint="eastAsia" w:ascii="宋体" w:hAnsi="宋体" w:cs="Calibri"/>
                <w:color w:val="000000" w:themeColor="text1"/>
                <w:sz w:val="24"/>
                <w:szCs w:val="22"/>
                <w14:textFill>
                  <w14:solidFill>
                    <w14:schemeClr w14:val="tx1"/>
                  </w14:solidFill>
                </w14:textFill>
              </w:rPr>
              <w:t>天的浮动利率债</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（1541）</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30天（含）—60天</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（1543）</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其中：剩余存续期超过</w:t>
            </w:r>
            <w:r>
              <w:rPr>
                <w:rFonts w:ascii="宋体" w:hAnsi="宋体" w:cs="Calibri"/>
                <w:color w:val="000000" w:themeColor="text1"/>
                <w:sz w:val="24"/>
                <w:szCs w:val="22"/>
                <w14:textFill>
                  <w14:solidFill>
                    <w14:schemeClr w14:val="tx1"/>
                  </w14:solidFill>
                </w14:textFill>
              </w:rPr>
              <w:t>397</w:t>
            </w:r>
            <w:r>
              <w:rPr>
                <w:rFonts w:hint="eastAsia" w:ascii="宋体" w:hAnsi="宋体" w:cs="Calibri"/>
                <w:color w:val="000000" w:themeColor="text1"/>
                <w:sz w:val="24"/>
                <w:szCs w:val="22"/>
                <w14:textFill>
                  <w14:solidFill>
                    <w14:schemeClr w14:val="tx1"/>
                  </w14:solidFill>
                </w14:textFill>
              </w:rPr>
              <w:t>天的浮动利率债</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（1545）</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60天（含）—90天</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（1547）</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其中：剩余存续期超过</w:t>
            </w:r>
            <w:r>
              <w:rPr>
                <w:rFonts w:ascii="宋体" w:hAnsi="宋体" w:cs="Calibri"/>
                <w:color w:val="000000" w:themeColor="text1"/>
                <w:sz w:val="24"/>
                <w:szCs w:val="22"/>
                <w14:textFill>
                  <w14:solidFill>
                    <w14:schemeClr w14:val="tx1"/>
                  </w14:solidFill>
                </w14:textFill>
              </w:rPr>
              <w:t>397</w:t>
            </w:r>
            <w:r>
              <w:rPr>
                <w:rFonts w:hint="eastAsia" w:ascii="宋体" w:hAnsi="宋体" w:cs="Calibri"/>
                <w:color w:val="000000" w:themeColor="text1"/>
                <w:sz w:val="24"/>
                <w:szCs w:val="22"/>
                <w14:textFill>
                  <w14:solidFill>
                    <w14:schemeClr w14:val="tx1"/>
                  </w14:solidFill>
                </w14:textFill>
              </w:rPr>
              <w:t>天的浮动利率债</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（1549）</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90天（含）—</w:t>
            </w:r>
            <w:r>
              <w:rPr>
                <w:rFonts w:hint="eastAsia" w:ascii="宋体" w:hAnsi="宋体" w:cs="Calibri"/>
                <w:color w:val="000000" w:themeColor="text1"/>
                <w:sz w:val="24"/>
                <w:szCs w:val="22"/>
                <w14:textFill>
                  <w14:solidFill>
                    <w14:schemeClr w14:val="tx1"/>
                  </w14:solidFill>
                </w14:textFill>
              </w:rPr>
              <w:t>120</w:t>
            </w:r>
            <w:r>
              <w:rPr>
                <w:rFonts w:ascii="宋体" w:hAnsi="宋体" w:cs="Calibri"/>
                <w:color w:val="000000" w:themeColor="text1"/>
                <w:sz w:val="24"/>
                <w:szCs w:val="22"/>
                <w14:textFill>
                  <w14:solidFill>
                    <w14:schemeClr w14:val="tx1"/>
                  </w14:solidFill>
                </w14:textFill>
              </w:rPr>
              <w:t>天</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（3260）</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其中：剩余存续期超过</w:t>
            </w:r>
            <w:r>
              <w:rPr>
                <w:rFonts w:ascii="宋体" w:hAnsi="宋体" w:cs="Calibri"/>
                <w:color w:val="000000" w:themeColor="text1"/>
                <w:sz w:val="24"/>
                <w:szCs w:val="22"/>
                <w14:textFill>
                  <w14:solidFill>
                    <w14:schemeClr w14:val="tx1"/>
                  </w14:solidFill>
                </w14:textFill>
              </w:rPr>
              <w:t>397</w:t>
            </w:r>
            <w:r>
              <w:rPr>
                <w:rFonts w:hint="eastAsia" w:ascii="宋体" w:hAnsi="宋体" w:cs="Calibri"/>
                <w:color w:val="000000" w:themeColor="text1"/>
                <w:sz w:val="24"/>
                <w:szCs w:val="22"/>
                <w14:textFill>
                  <w14:solidFill>
                    <w14:schemeClr w14:val="tx1"/>
                  </w14:solidFill>
                </w14:textFill>
              </w:rPr>
              <w:t>天的浮动利率债</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（3262）</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120</w:t>
            </w:r>
            <w:r>
              <w:rPr>
                <w:rFonts w:ascii="宋体" w:hAnsi="宋体" w:cs="Calibri"/>
                <w:color w:val="000000" w:themeColor="text1"/>
                <w:sz w:val="24"/>
                <w:szCs w:val="22"/>
                <w14:textFill>
                  <w14:solidFill>
                    <w14:schemeClr w14:val="tx1"/>
                  </w14:solidFill>
                </w14:textFill>
              </w:rPr>
              <w:t>天（含）—397天（含）</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（3264）</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93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303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其中：剩余存续期超过</w:t>
            </w:r>
            <w:r>
              <w:rPr>
                <w:rFonts w:ascii="宋体" w:hAnsi="宋体" w:cs="Calibri"/>
                <w:color w:val="000000" w:themeColor="text1"/>
                <w:sz w:val="24"/>
                <w:szCs w:val="22"/>
                <w14:textFill>
                  <w14:solidFill>
                    <w14:schemeClr w14:val="tx1"/>
                  </w14:solidFill>
                </w14:textFill>
              </w:rPr>
              <w:t>397</w:t>
            </w:r>
            <w:r>
              <w:rPr>
                <w:rFonts w:hint="eastAsia" w:ascii="宋体" w:hAnsi="宋体" w:cs="Calibri"/>
                <w:color w:val="000000" w:themeColor="text1"/>
                <w:sz w:val="24"/>
                <w:szCs w:val="22"/>
                <w14:textFill>
                  <w14:solidFill>
                    <w14:schemeClr w14:val="tx1"/>
                  </w14:solidFill>
                </w14:textFill>
              </w:rPr>
              <w:t>天的浮动利率债</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（3266）</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5" w:type="dxa"/>
            <w:gridSpan w:val="2"/>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合计</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（1559）</w:t>
            </w:r>
          </w:p>
        </w:tc>
        <w:tc>
          <w:tcPr>
            <w:tcW w:w="2455"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（1560）</w:t>
            </w:r>
          </w:p>
        </w:tc>
      </w:tr>
    </w:tbl>
    <w:p>
      <w:pPr>
        <w:adjustRightInd w:val="0"/>
        <w:snapToGrid w:val="0"/>
        <w:spacing w:line="380" w:lineRule="exact"/>
        <w:rPr>
          <w:rFonts w:ascii="宋体" w:hAnsi="宋体" w:eastAsia="宋体"/>
          <w:color w:val="000000" w:themeColor="text1"/>
          <w:kern w:val="0"/>
          <w:sz w:val="18"/>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（1561）</w:t>
      </w: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5.4 报告期内投资组合平均剩余存续期超过240天情况说明</w:t>
      </w:r>
    </w:p>
    <w:tbl>
      <w:tblPr>
        <w:tblStyle w:val="32"/>
        <w:tblW w:w="8295" w:type="dxa"/>
        <w:tblInd w:w="93" w:type="dxa"/>
        <w:tblLayout w:type="fixed"/>
        <w:tblCellMar>
          <w:top w:w="0" w:type="dxa"/>
          <w:left w:w="108" w:type="dxa"/>
          <w:bottom w:w="0" w:type="dxa"/>
          <w:right w:w="108" w:type="dxa"/>
        </w:tblCellMar>
      </w:tblPr>
      <w:tblGrid>
        <w:gridCol w:w="948"/>
        <w:gridCol w:w="1677"/>
        <w:gridCol w:w="2244"/>
        <w:gridCol w:w="1635"/>
        <w:gridCol w:w="1791"/>
      </w:tblGrid>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序号</w:t>
            </w:r>
          </w:p>
        </w:tc>
        <w:tc>
          <w:tcPr>
            <w:tcW w:w="1677"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发生日期</w:t>
            </w:r>
          </w:p>
        </w:tc>
        <w:tc>
          <w:tcPr>
            <w:tcW w:w="2244"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平均剩余存续期</w:t>
            </w:r>
          </w:p>
        </w:tc>
        <w:tc>
          <w:tcPr>
            <w:tcW w:w="1635"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原因</w:t>
            </w:r>
          </w:p>
        </w:tc>
        <w:tc>
          <w:tcPr>
            <w:tcW w:w="1791" w:type="dxa"/>
            <w:tcBorders>
              <w:top w:val="single" w:color="auto" w:sz="4" w:space="0"/>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调整期</w:t>
            </w:r>
          </w:p>
        </w:tc>
      </w:tr>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（3269）</w:t>
            </w:r>
          </w:p>
        </w:tc>
        <w:tc>
          <w:tcPr>
            <w:tcW w:w="1677" w:type="dxa"/>
            <w:tcBorders>
              <w:top w:val="single" w:color="auto" w:sz="4" w:space="0"/>
              <w:left w:val="nil"/>
              <w:bottom w:val="single" w:color="auto" w:sz="4" w:space="0"/>
              <w:right w:val="single" w:color="auto" w:sz="4" w:space="0"/>
            </w:tcBorders>
            <w:vAlign w:val="center"/>
          </w:tcPr>
          <w:p>
            <w:pPr>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（3270）</w:t>
            </w:r>
          </w:p>
        </w:tc>
        <w:tc>
          <w:tcPr>
            <w:tcW w:w="2244" w:type="dxa"/>
            <w:tcBorders>
              <w:top w:val="single" w:color="auto" w:sz="4" w:space="0"/>
              <w:left w:val="nil"/>
              <w:bottom w:val="single" w:color="auto" w:sz="4" w:space="0"/>
              <w:right w:val="single" w:color="auto" w:sz="4" w:space="0"/>
            </w:tcBorders>
            <w:vAlign w:val="center"/>
          </w:tcPr>
          <w:p>
            <w:pPr>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（3271）</w:t>
            </w:r>
          </w:p>
        </w:tc>
        <w:tc>
          <w:tcPr>
            <w:tcW w:w="1635" w:type="dxa"/>
            <w:tcBorders>
              <w:top w:val="single" w:color="auto" w:sz="4" w:space="0"/>
              <w:left w:val="nil"/>
              <w:bottom w:val="single" w:color="auto" w:sz="4" w:space="0"/>
              <w:right w:val="single" w:color="auto" w:sz="4" w:space="0"/>
            </w:tcBorders>
            <w:vAlign w:val="center"/>
          </w:tcPr>
          <w:p>
            <w:pPr>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（3272）</w:t>
            </w:r>
          </w:p>
        </w:tc>
        <w:tc>
          <w:tcPr>
            <w:tcW w:w="1791" w:type="dxa"/>
            <w:tcBorders>
              <w:top w:val="single" w:color="auto" w:sz="4" w:space="0"/>
              <w:left w:val="nil"/>
              <w:bottom w:val="single" w:color="auto" w:sz="4" w:space="0"/>
              <w:right w:val="single" w:color="auto" w:sz="4" w:space="0"/>
            </w:tcBorders>
            <w:vAlign w:val="center"/>
          </w:tcPr>
          <w:p>
            <w:pPr>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（3273）</w:t>
            </w: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1</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2244"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635"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791" w:type="dxa"/>
            <w:tcBorders>
              <w:top w:val="nil"/>
              <w:left w:val="nil"/>
              <w:bottom w:val="single" w:color="auto" w:sz="4" w:space="0"/>
              <w:right w:val="single" w:color="auto" w:sz="4" w:space="0"/>
            </w:tcBorders>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2</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2244"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635" w:type="dxa"/>
            <w:tcBorders>
              <w:top w:val="nil"/>
              <w:left w:val="nil"/>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791" w:type="dxa"/>
            <w:tcBorders>
              <w:top w:val="nil"/>
              <w:left w:val="nil"/>
              <w:bottom w:val="single" w:color="auto" w:sz="4" w:space="0"/>
              <w:right w:val="single" w:color="auto" w:sz="4" w:space="0"/>
            </w:tcBorders>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w:t>
            </w:r>
          </w:p>
        </w:tc>
        <w:tc>
          <w:tcPr>
            <w:tcW w:w="1677"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2244" w:type="dxa"/>
            <w:tcBorders>
              <w:top w:val="nil"/>
              <w:left w:val="nil"/>
              <w:bottom w:val="single" w:color="auto" w:sz="4" w:space="0"/>
              <w:right w:val="single" w:color="auto" w:sz="4" w:space="0"/>
            </w:tcBorders>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p>
        </w:tc>
        <w:tc>
          <w:tcPr>
            <w:tcW w:w="1635" w:type="dxa"/>
            <w:tcBorders>
              <w:top w:val="nil"/>
              <w:left w:val="nil"/>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791" w:type="dxa"/>
            <w:tcBorders>
              <w:top w:val="nil"/>
              <w:left w:val="nil"/>
              <w:bottom w:val="single" w:color="auto" w:sz="4" w:space="0"/>
              <w:right w:val="single" w:color="auto" w:sz="4" w:space="0"/>
            </w:tcBorders>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（3274）</w:t>
      </w:r>
    </w:p>
    <w:p>
      <w:pPr>
        <w:adjustRightInd w:val="0"/>
        <w:snapToGrid w:val="0"/>
        <w:spacing w:line="380" w:lineRule="exact"/>
        <w:rPr>
          <w:rFonts w:ascii="宋体" w:hAnsi="宋体" w:eastAsia="宋体"/>
          <w:color w:val="000000" w:themeColor="text1"/>
          <w:kern w:val="0"/>
          <w:sz w:val="18"/>
          <w14:textFill>
            <w14:solidFill>
              <w14:schemeClr w14:val="tx1"/>
            </w14:solidFill>
          </w14:textFill>
        </w:rPr>
      </w:pP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5.5 报告期末按债券品种分类的债券投资组合</w:t>
      </w:r>
    </w:p>
    <w:tbl>
      <w:tblPr>
        <w:tblStyle w:val="32"/>
        <w:tblW w:w="87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
      <w:tblGrid>
        <w:gridCol w:w="830"/>
        <w:gridCol w:w="2943"/>
        <w:gridCol w:w="2164"/>
        <w:gridCol w:w="2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294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债券品种</w:t>
            </w:r>
          </w:p>
        </w:tc>
        <w:tc>
          <w:tcPr>
            <w:tcW w:w="2164"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公允价值</w:t>
            </w:r>
          </w:p>
        </w:tc>
        <w:tc>
          <w:tcPr>
            <w:tcW w:w="2854"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国家债券</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（1441）</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央行票据</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（1443）</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金融债券</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（1445）</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其中：政策性金融债</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（1447）</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企业债券</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（1449）</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企业</w:t>
            </w:r>
            <w:r>
              <w:rPr>
                <w:rFonts w:hint="eastAsia" w:ascii="宋体" w:hAnsi="宋体" w:cs="Calibri"/>
                <w:color w:val="000000" w:themeColor="text1"/>
                <w:sz w:val="24"/>
                <w:szCs w:val="22"/>
                <w14:textFill>
                  <w14:solidFill>
                    <w14:schemeClr w14:val="tx1"/>
                  </w14:solidFill>
                </w14:textFill>
              </w:rPr>
              <w:t>短期融资券</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（1451）</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shd w:val="clear" w:color="auto" w:fill="FFFFFF"/>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6</w:t>
            </w:r>
          </w:p>
        </w:tc>
        <w:tc>
          <w:tcPr>
            <w:tcW w:w="2943" w:type="dxa"/>
            <w:shd w:val="clear" w:color="auto" w:fill="FFFFFF"/>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中期票据</w:t>
            </w:r>
          </w:p>
        </w:tc>
        <w:tc>
          <w:tcPr>
            <w:tcW w:w="2164" w:type="dxa"/>
            <w:shd w:val="clear" w:color="auto" w:fill="FFFFFF"/>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（2929）</w:t>
            </w:r>
          </w:p>
        </w:tc>
        <w:tc>
          <w:tcPr>
            <w:tcW w:w="2854" w:type="dxa"/>
            <w:shd w:val="clear" w:color="auto" w:fill="FFFFFF"/>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7</w:t>
            </w:r>
          </w:p>
        </w:tc>
        <w:tc>
          <w:tcPr>
            <w:tcW w:w="2943" w:type="dxa"/>
            <w:vAlign w:val="center"/>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同业存单</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（3243）</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（1435）</w:t>
            </w:r>
          </w:p>
        </w:tc>
        <w:tc>
          <w:tcPr>
            <w:tcW w:w="2943" w:type="dxa"/>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（1436）</w:t>
            </w:r>
            <w:r>
              <w:rPr>
                <w:rFonts w:ascii="宋体" w:hAnsi="宋体" w:cs="Calibri"/>
                <w:color w:val="000000" w:themeColor="text1"/>
                <w:sz w:val="24"/>
                <w:szCs w:val="22"/>
                <w14:textFill>
                  <w14:solidFill>
                    <w14:schemeClr w14:val="tx1"/>
                  </w14:solidFill>
                </w14:textFill>
              </w:rPr>
              <w:t>…</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（1438）</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N-1</w:t>
            </w: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其他</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（1455）</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w:t>
            </w: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合计</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（1457）</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N+1</w:t>
            </w:r>
          </w:p>
        </w:tc>
        <w:tc>
          <w:tcPr>
            <w:tcW w:w="2943"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剩余存续期超过</w:t>
            </w:r>
            <w:r>
              <w:rPr>
                <w:rFonts w:ascii="宋体" w:hAnsi="宋体" w:cs="Calibri"/>
                <w:color w:val="000000" w:themeColor="text1"/>
                <w:sz w:val="24"/>
                <w:szCs w:val="22"/>
                <w14:textFill>
                  <w14:solidFill>
                    <w14:schemeClr w14:val="tx1"/>
                  </w14:solidFill>
                </w14:textFill>
              </w:rPr>
              <w:t>397</w:t>
            </w:r>
            <w:r>
              <w:rPr>
                <w:rFonts w:hint="eastAsia" w:ascii="宋体" w:hAnsi="宋体" w:cs="Calibri"/>
                <w:color w:val="000000" w:themeColor="text1"/>
                <w:sz w:val="24"/>
                <w:szCs w:val="22"/>
                <w14:textFill>
                  <w14:solidFill>
                    <w14:schemeClr w14:val="tx1"/>
                  </w14:solidFill>
                </w14:textFill>
              </w:rPr>
              <w:t>天的浮动利率债券</w:t>
            </w:r>
          </w:p>
        </w:tc>
        <w:tc>
          <w:tcPr>
            <w:tcW w:w="216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（1459）</w:t>
            </w:r>
          </w:p>
        </w:tc>
        <w:tc>
          <w:tcPr>
            <w:tcW w:w="2854" w:type="dxa"/>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（1460）</w:t>
            </w: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（1461）</w:t>
      </w: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5.6 报告期末按公允价值占基金资产净值比例大小排名的前十名债券投资明细</w:t>
      </w:r>
    </w:p>
    <w:tbl>
      <w:tblPr>
        <w:tblStyle w:val="32"/>
        <w:tblW w:w="9019"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
      <w:tblGrid>
        <w:gridCol w:w="1260"/>
        <w:gridCol w:w="1260"/>
        <w:gridCol w:w="1260"/>
        <w:gridCol w:w="1440"/>
        <w:gridCol w:w="1620"/>
        <w:gridCol w:w="2179"/>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 xml:space="preserve">序号 </w:t>
            </w:r>
          </w:p>
        </w:tc>
        <w:tc>
          <w:tcPr>
            <w:tcW w:w="1260"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80" w:lineRule="exact"/>
              <w:jc w:val="center"/>
              <w:rPr>
                <w:rFonts w:ascii="宋体" w:hAnsi="宋体" w:eastAsia="方正仿宋简体" w:cs="Calibri"/>
                <w:color w:val="000000" w:themeColor="text1"/>
                <w:kern w:val="2"/>
                <w:szCs w:val="22"/>
                <w14:textFill>
                  <w14:solidFill>
                    <w14:schemeClr w14:val="tx1"/>
                  </w14:solidFill>
                </w14:textFill>
              </w:rPr>
            </w:pPr>
            <w:r>
              <w:rPr>
                <w:rFonts w:hint="eastAsia" w:ascii="宋体" w:hAnsi="宋体" w:eastAsia="方正仿宋简体" w:cs="Calibri"/>
                <w:color w:val="000000" w:themeColor="text1"/>
                <w:kern w:val="2"/>
                <w:szCs w:val="22"/>
                <w14:textFill>
                  <w14:solidFill>
                    <w14:schemeClr w14:val="tx1"/>
                  </w14:solidFill>
                </w14:textFill>
              </w:rPr>
              <w:t xml:space="preserve">债券代码 </w:t>
            </w:r>
          </w:p>
        </w:tc>
        <w:tc>
          <w:tcPr>
            <w:tcW w:w="1260" w:type="dxa"/>
            <w:tcMar>
              <w:top w:w="15" w:type="dxa"/>
              <w:left w:w="15" w:type="dxa"/>
              <w:bottom w:w="0" w:type="dxa"/>
              <w:right w:w="15" w:type="dxa"/>
            </w:tcMar>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80" w:lineRule="exact"/>
              <w:jc w:val="center"/>
              <w:rPr>
                <w:rFonts w:ascii="宋体" w:hAnsi="宋体" w:eastAsia="方正仿宋简体" w:cs="Calibri"/>
                <w:color w:val="000000" w:themeColor="text1"/>
                <w:kern w:val="2"/>
                <w:szCs w:val="22"/>
                <w14:textFill>
                  <w14:solidFill>
                    <w14:schemeClr w14:val="tx1"/>
                  </w14:solidFill>
                </w14:textFill>
              </w:rPr>
            </w:pPr>
            <w:r>
              <w:rPr>
                <w:rFonts w:hint="eastAsia" w:ascii="宋体" w:hAnsi="宋体" w:eastAsia="方正仿宋简体" w:cs="Calibri"/>
                <w:color w:val="000000" w:themeColor="text1"/>
                <w:kern w:val="2"/>
                <w:szCs w:val="22"/>
                <w14:textFill>
                  <w14:solidFill>
                    <w14:schemeClr w14:val="tx1"/>
                  </w14:solidFill>
                </w14:textFill>
              </w:rPr>
              <w:t xml:space="preserve">债券名称 </w:t>
            </w:r>
          </w:p>
        </w:tc>
        <w:tc>
          <w:tcPr>
            <w:tcW w:w="1440" w:type="dxa"/>
            <w:tcMar>
              <w:top w:w="15" w:type="dxa"/>
              <w:left w:w="15" w:type="dxa"/>
              <w:bottom w:w="0" w:type="dxa"/>
              <w:right w:w="15" w:type="dxa"/>
            </w:tcMar>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 xml:space="preserve">数量（张） </w:t>
            </w:r>
          </w:p>
        </w:tc>
        <w:tc>
          <w:tcPr>
            <w:tcW w:w="1620" w:type="dxa"/>
            <w:tcMar>
              <w:top w:w="15" w:type="dxa"/>
              <w:left w:w="15" w:type="dxa"/>
              <w:bottom w:w="0" w:type="dxa"/>
              <w:right w:w="15" w:type="dxa"/>
            </w:tcMar>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 xml:space="preserve">公允价值（人民币元） </w:t>
            </w:r>
          </w:p>
        </w:tc>
        <w:tc>
          <w:tcPr>
            <w:tcW w:w="2179" w:type="dxa"/>
            <w:tcMar>
              <w:top w:w="15" w:type="dxa"/>
              <w:left w:w="15" w:type="dxa"/>
              <w:bottom w:w="0" w:type="dxa"/>
              <w:right w:w="15" w:type="dxa"/>
            </w:tcMar>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 xml:space="preserve">占基金资产净值比例（%）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（1491）</w:t>
            </w:r>
          </w:p>
        </w:tc>
        <w:tc>
          <w:tcPr>
            <w:tcW w:w="1260" w:type="dxa"/>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（1492）</w:t>
            </w:r>
          </w:p>
        </w:tc>
        <w:tc>
          <w:tcPr>
            <w:tcW w:w="1260" w:type="dxa"/>
            <w:tcMar>
              <w:top w:w="15" w:type="dxa"/>
              <w:left w:w="15" w:type="dxa"/>
              <w:bottom w:w="0" w:type="dxa"/>
              <w:right w:w="15" w:type="dxa"/>
            </w:tcMar>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（1493）</w:t>
            </w:r>
          </w:p>
        </w:tc>
        <w:tc>
          <w:tcPr>
            <w:tcW w:w="1440" w:type="dxa"/>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（1494）</w:t>
            </w:r>
          </w:p>
        </w:tc>
        <w:tc>
          <w:tcPr>
            <w:tcW w:w="1620" w:type="dxa"/>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（1495）</w:t>
            </w:r>
          </w:p>
        </w:tc>
        <w:tc>
          <w:tcPr>
            <w:tcW w:w="2179" w:type="dxa"/>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（1496）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286" w:hRule="atLeast"/>
        </w:trPr>
        <w:tc>
          <w:tcPr>
            <w:tcW w:w="1260" w:type="dxa"/>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286" w:hRule="atLeast"/>
        </w:trPr>
        <w:tc>
          <w:tcPr>
            <w:tcW w:w="1260" w:type="dxa"/>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6</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7</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8</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286" w:hRule="atLeast"/>
        </w:trPr>
        <w:tc>
          <w:tcPr>
            <w:tcW w:w="1260" w:type="dxa"/>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9</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widowControl/>
              <w:adjustRightInd w:val="0"/>
              <w:snapToGrid w:val="0"/>
              <w:spacing w:line="380" w:lineRule="exact"/>
              <w:jc w:val="center"/>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10</w:t>
            </w:r>
          </w:p>
        </w:tc>
        <w:tc>
          <w:tcPr>
            <w:tcW w:w="1260"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1440" w:type="dxa"/>
            <w:tcMar>
              <w:top w:w="15" w:type="dxa"/>
              <w:left w:w="15" w:type="dxa"/>
              <w:bottom w:w="0" w:type="dxa"/>
              <w:right w:w="15" w:type="dxa"/>
            </w:tcMar>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c>
          <w:tcPr>
            <w:tcW w:w="2179" w:type="dxa"/>
            <w:tcMar>
              <w:top w:w="15" w:type="dxa"/>
              <w:left w:w="15" w:type="dxa"/>
              <w:bottom w:w="0" w:type="dxa"/>
              <w:right w:w="15" w:type="dxa"/>
            </w:tcMar>
            <w:vAlign w:val="bottom"/>
          </w:tcPr>
          <w:p>
            <w:pPr>
              <w:adjustRightInd w:val="0"/>
              <w:snapToGrid w:val="0"/>
              <w:spacing w:line="380" w:lineRule="exact"/>
              <w:jc w:val="right"/>
              <w:rPr>
                <w:rFonts w:ascii="宋体" w:hAnsi="宋体" w:cs="Calibri"/>
                <w:color w:val="000000" w:themeColor="text1"/>
                <w:sz w:val="24"/>
                <w:szCs w:val="22"/>
                <w14:textFill>
                  <w14:solidFill>
                    <w14:schemeClr w14:val="tx1"/>
                  </w14:solidFill>
                </w14:textFill>
              </w:rPr>
            </w:pP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（1497）</w:t>
      </w:r>
    </w:p>
    <w:p>
      <w:pPr>
        <w:adjustRightInd w:val="0"/>
        <w:snapToGrid w:val="0"/>
        <w:spacing w:line="380" w:lineRule="exact"/>
        <w:rPr>
          <w:rFonts w:ascii="宋体" w:hAnsi="宋体"/>
          <w:color w:val="000000" w:themeColor="text1"/>
          <w:sz w:val="24"/>
          <w14:textFill>
            <w14:solidFill>
              <w14:schemeClr w14:val="tx1"/>
            </w14:solidFill>
          </w14:textFill>
        </w:rPr>
      </w:pP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w:t>
      </w:r>
      <w:r>
        <w:rPr>
          <w:rFonts w:ascii="宋体" w:hAnsi="宋体"/>
          <w:b/>
          <w:color w:val="000000" w:themeColor="text1"/>
          <w:sz w:val="24"/>
          <w14:textFill>
            <w14:solidFill>
              <w14:schemeClr w14:val="tx1"/>
            </w14:solidFill>
          </w14:textFill>
        </w:rPr>
        <w:t>7</w:t>
      </w:r>
      <w:r>
        <w:rPr>
          <w:rFonts w:hint="eastAsia" w:ascii="宋体" w:hAnsi="宋体"/>
          <w:b/>
          <w:color w:val="000000" w:themeColor="text1"/>
          <w:sz w:val="24"/>
          <w14:textFill>
            <w14:solidFill>
              <w14:schemeClr w14:val="tx1"/>
            </w14:solidFill>
          </w14:textFill>
        </w:rPr>
        <w:t xml:space="preserve"> 报告期末按公允价值占基金资产净值比例大小排名的前十名资产支持证券投资明细</w:t>
      </w:r>
      <w:r>
        <w:rPr>
          <w:rStyle w:val="31"/>
          <w:rFonts w:ascii="宋体" w:hAnsi="宋体"/>
          <w:b/>
          <w:color w:val="000000" w:themeColor="text1"/>
          <w:sz w:val="24"/>
          <w14:textFill>
            <w14:solidFill>
              <w14:schemeClr w14:val="tx1"/>
            </w14:solidFill>
          </w14:textFill>
        </w:rPr>
        <w:footnoteReference w:id="145"/>
      </w:r>
    </w:p>
    <w:tbl>
      <w:tblPr>
        <w:tblStyle w:val="32"/>
        <w:tblW w:w="883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3"/>
        <w:gridCol w:w="1125"/>
        <w:gridCol w:w="1124"/>
        <w:gridCol w:w="1445"/>
        <w:gridCol w:w="1445"/>
        <w:gridCol w:w="2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1125"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证券</w:t>
            </w:r>
          </w:p>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代码</w:t>
            </w:r>
          </w:p>
        </w:tc>
        <w:tc>
          <w:tcPr>
            <w:tcW w:w="1124"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证券</w:t>
            </w:r>
          </w:p>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名称</w:t>
            </w:r>
          </w:p>
        </w:tc>
        <w:tc>
          <w:tcPr>
            <w:tcW w:w="1445"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数量（份）</w:t>
            </w:r>
          </w:p>
        </w:tc>
        <w:tc>
          <w:tcPr>
            <w:tcW w:w="1445"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公允价值</w:t>
            </w:r>
            <w:r>
              <w:rPr>
                <w:rFonts w:ascii="宋体" w:hAnsi="宋体" w:cs="Calibri"/>
                <w:color w:val="000000" w:themeColor="text1"/>
                <w:sz w:val="24"/>
                <w:szCs w:val="22"/>
                <w14:textFill>
                  <w14:solidFill>
                    <w14:schemeClr w14:val="tx1"/>
                  </w14:solidFill>
                </w14:textFill>
              </w:rPr>
              <w:t>（</w:t>
            </w:r>
            <w:r>
              <w:rPr>
                <w:rFonts w:hint="eastAsia" w:ascii="宋体" w:hAnsi="宋体" w:cs="Calibri"/>
                <w:color w:val="000000" w:themeColor="text1"/>
                <w:sz w:val="24"/>
                <w:szCs w:val="22"/>
                <w14:textFill>
                  <w14:solidFill>
                    <w14:schemeClr w14:val="tx1"/>
                  </w14:solidFill>
                </w14:textFill>
              </w:rPr>
              <w:t>元</w:t>
            </w:r>
            <w:r>
              <w:rPr>
                <w:rFonts w:ascii="宋体" w:hAnsi="宋体" w:cs="Calibri"/>
                <w:color w:val="000000" w:themeColor="text1"/>
                <w:sz w:val="24"/>
                <w:szCs w:val="22"/>
                <w14:textFill>
                  <w14:solidFill>
                    <w14:schemeClr w14:val="tx1"/>
                  </w14:solidFill>
                </w14:textFill>
              </w:rPr>
              <w:t>）</w:t>
            </w:r>
          </w:p>
        </w:tc>
        <w:tc>
          <w:tcPr>
            <w:tcW w:w="2572"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占基金资产净值比例</w:t>
            </w:r>
            <w:r>
              <w:rPr>
                <w:rFonts w:ascii="宋体" w:hAnsi="宋体" w:cs="Calibri"/>
                <w:color w:val="000000" w:themeColor="text1"/>
                <w:sz w:val="24"/>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（1650）</w:t>
            </w:r>
          </w:p>
        </w:tc>
        <w:tc>
          <w:tcPr>
            <w:tcW w:w="1125" w:type="dxa"/>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（1651）</w:t>
            </w:r>
          </w:p>
        </w:tc>
        <w:tc>
          <w:tcPr>
            <w:tcW w:w="1124" w:type="dxa"/>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（1652）</w:t>
            </w:r>
          </w:p>
        </w:tc>
        <w:tc>
          <w:tcPr>
            <w:tcW w:w="1445"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（1653）</w:t>
            </w:r>
          </w:p>
        </w:tc>
        <w:tc>
          <w:tcPr>
            <w:tcW w:w="1445"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（1654）</w:t>
            </w:r>
          </w:p>
        </w:tc>
        <w:tc>
          <w:tcPr>
            <w:tcW w:w="2572" w:type="dxa"/>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6</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7</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8</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9</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10</w:t>
            </w:r>
          </w:p>
        </w:tc>
        <w:tc>
          <w:tcPr>
            <w:tcW w:w="112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124"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1445"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257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（1656）</w:t>
      </w:r>
    </w:p>
    <w:p>
      <w:pPr>
        <w:adjustRightInd w:val="0"/>
        <w:snapToGrid w:val="0"/>
        <w:spacing w:line="380" w:lineRule="exact"/>
        <w:rPr>
          <w:rFonts w:ascii="宋体" w:hAnsi="宋体"/>
          <w:color w:val="000000" w:themeColor="text1"/>
          <w:sz w:val="24"/>
          <w14:textFill>
            <w14:solidFill>
              <w14:schemeClr w14:val="tx1"/>
            </w14:solidFill>
          </w14:textFill>
        </w:rPr>
      </w:pPr>
    </w:p>
    <w:p>
      <w:pPr>
        <w:adjustRightInd w:val="0"/>
        <w:snapToGrid w:val="0"/>
        <w:spacing w:line="38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w:t>
      </w:r>
      <w:r>
        <w:rPr>
          <w:rFonts w:ascii="宋体" w:hAnsi="宋体"/>
          <w:b/>
          <w:color w:val="000000" w:themeColor="text1"/>
          <w:sz w:val="24"/>
          <w14:textFill>
            <w14:solidFill>
              <w14:schemeClr w14:val="tx1"/>
            </w14:solidFill>
          </w14:textFill>
        </w:rPr>
        <w:t>8</w:t>
      </w:r>
      <w:r>
        <w:rPr>
          <w:rFonts w:hint="eastAsia" w:ascii="宋体" w:hAnsi="宋体"/>
          <w:b/>
          <w:color w:val="000000" w:themeColor="text1"/>
          <w:sz w:val="24"/>
          <w14:textFill>
            <w14:solidFill>
              <w14:schemeClr w14:val="tx1"/>
            </w14:solidFill>
          </w14:textFill>
        </w:rPr>
        <w:t>投资组合报告附注</w:t>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8522"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b/>
                <w:color w:val="000000" w:themeColor="text1"/>
                <w:sz w:val="24"/>
                <w:szCs w:val="22"/>
                <w14:textFill>
                  <w14:solidFill>
                    <w14:schemeClr w14:val="tx1"/>
                  </w14:solidFill>
                </w14:textFill>
              </w:rPr>
              <w:t>5.</w:t>
            </w:r>
            <w:r>
              <w:rPr>
                <w:rFonts w:ascii="宋体" w:hAnsi="宋体" w:cs="Calibri"/>
                <w:b/>
                <w:color w:val="000000" w:themeColor="text1"/>
                <w:sz w:val="24"/>
                <w:szCs w:val="22"/>
                <w14:textFill>
                  <w14:solidFill>
                    <w14:schemeClr w14:val="tx1"/>
                  </w14:solidFill>
                </w14:textFill>
              </w:rPr>
              <w:t>8</w:t>
            </w:r>
            <w:r>
              <w:rPr>
                <w:rFonts w:hint="eastAsia" w:ascii="宋体" w:hAnsi="宋体" w:cs="Calibri"/>
                <w:b/>
                <w:color w:val="000000" w:themeColor="text1"/>
                <w:sz w:val="24"/>
                <w:szCs w:val="22"/>
                <w14:textFill>
                  <w14:solidFill>
                    <w14:schemeClr w14:val="tx1"/>
                  </w14:solidFill>
                </w14:textFill>
              </w:rPr>
              <w:t>.1</w:t>
            </w:r>
            <w:r>
              <w:rPr>
                <w:rFonts w:hint="eastAsia" w:ascii="宋体" w:hAnsi="宋体" w:cs="Calibri"/>
                <w:color w:val="000000" w:themeColor="text1"/>
                <w:sz w:val="24"/>
                <w:szCs w:val="22"/>
                <w14:textFill>
                  <w14:solidFill>
                    <w14:schemeClr w14:val="tx1"/>
                  </w14:solidFill>
                </w14:textFill>
              </w:rPr>
              <w:t xml:space="preserve"> 基金计价方法说明。</w:t>
            </w:r>
          </w:p>
          <w:p>
            <w:pPr>
              <w:adjustRightInd w:val="0"/>
              <w:snapToGrid w:val="0"/>
              <w:spacing w:line="380" w:lineRule="exact"/>
              <w:rPr>
                <w:rFonts w:cs="Calibri"/>
                <w:color w:val="000000" w:themeColor="text1"/>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（1587）</w:t>
            </w:r>
          </w:p>
        </w:tc>
      </w:tr>
    </w:tbl>
    <w:p>
      <w:pPr>
        <w:adjustRightInd w:val="0"/>
        <w:snapToGrid w:val="0"/>
        <w:spacing w:line="380" w:lineRule="exact"/>
        <w:rPr>
          <w:rFonts w:ascii="宋体" w:hAnsi="宋体"/>
          <w:b/>
          <w:color w:val="000000" w:themeColor="text1"/>
          <w:sz w:val="24"/>
          <w14:textFill>
            <w14:solidFill>
              <w14:schemeClr w14:val="tx1"/>
            </w14:solidFill>
          </w14:textFill>
        </w:rPr>
      </w:pPr>
    </w:p>
    <w:p>
      <w:pPr>
        <w:adjustRightInd w:val="0"/>
        <w:snapToGrid w:val="0"/>
        <w:spacing w:line="380" w:lineRule="exact"/>
        <w:rPr>
          <w:rFonts w:ascii="宋体" w:hAnsi="宋体"/>
          <w:color w:val="000000" w:themeColor="text1"/>
          <w:sz w:val="24"/>
          <w14:textFill>
            <w14:solidFill>
              <w14:schemeClr w14:val="tx1"/>
            </w14:solidFill>
          </w14:textFill>
        </w:rPr>
      </w:pPr>
    </w:p>
    <w:tbl>
      <w:tblPr>
        <w:tblStyle w:val="3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8568"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b/>
                <w:color w:val="000000" w:themeColor="text1"/>
                <w:sz w:val="24"/>
                <w:szCs w:val="22"/>
                <w14:textFill>
                  <w14:solidFill>
                    <w14:schemeClr w14:val="tx1"/>
                  </w14:solidFill>
                </w14:textFill>
              </w:rPr>
              <w:t>5.</w:t>
            </w:r>
            <w:r>
              <w:rPr>
                <w:rFonts w:ascii="宋体" w:hAnsi="宋体" w:cs="Calibri"/>
                <w:b/>
                <w:color w:val="000000" w:themeColor="text1"/>
                <w:sz w:val="24"/>
                <w:szCs w:val="22"/>
                <w14:textFill>
                  <w14:solidFill>
                    <w14:schemeClr w14:val="tx1"/>
                  </w14:solidFill>
                </w14:textFill>
              </w:rPr>
              <w:t>8</w:t>
            </w:r>
            <w:r>
              <w:rPr>
                <w:rFonts w:hint="eastAsia" w:ascii="宋体" w:hAnsi="宋体" w:cs="Calibri"/>
                <w:b/>
                <w:color w:val="000000" w:themeColor="text1"/>
                <w:sz w:val="24"/>
                <w:szCs w:val="22"/>
                <w14:textFill>
                  <w14:solidFill>
                    <w14:schemeClr w14:val="tx1"/>
                  </w14:solidFill>
                </w14:textFill>
              </w:rPr>
              <w:t>.2</w:t>
            </w:r>
            <w:r>
              <w:rPr>
                <w:rFonts w:hint="eastAsia" w:ascii="宋体" w:hAnsi="宋体" w:cs="Calibri"/>
                <w:color w:val="000000" w:themeColor="text1"/>
                <w:sz w:val="24"/>
                <w:szCs w:val="22"/>
                <w14:textFill>
                  <w14:solidFill>
                    <w14:schemeClr w14:val="tx1"/>
                  </w14:solidFill>
                </w14:textFill>
              </w:rPr>
              <w:t>声明本基金投资的前十名证券的发行主体本期是否出现被监管部门立案调查，或在报告编制日前一年内受到公开谴责、处罚的情形。如是，还应对相关证券的投资决策程序做出说明。</w:t>
            </w:r>
            <w:r>
              <w:rPr>
                <w:rFonts w:hint="eastAsia" w:ascii="宋体" w:hAnsi="宋体" w:eastAsia="宋体" w:cs="Calibri"/>
                <w:color w:val="000000" w:themeColor="text1"/>
                <w:kern w:val="0"/>
                <w:sz w:val="18"/>
                <w:szCs w:val="22"/>
                <w14:textFill>
                  <w14:solidFill>
                    <w14:schemeClr w14:val="tx1"/>
                  </w14:solidFill>
                </w14:textFill>
              </w:rPr>
              <w:t>（1597）</w:t>
            </w:r>
          </w:p>
        </w:tc>
      </w:tr>
    </w:tbl>
    <w:p>
      <w:pPr>
        <w:adjustRightInd w:val="0"/>
        <w:snapToGrid w:val="0"/>
        <w:spacing w:line="380" w:lineRule="exact"/>
        <w:rPr>
          <w:rFonts w:ascii="宋体" w:hAnsi="宋体"/>
          <w:b/>
          <w:color w:val="000000" w:themeColor="text1"/>
          <w:sz w:val="24"/>
          <w14:textFill>
            <w14:solidFill>
              <w14:schemeClr w14:val="tx1"/>
            </w14:solidFill>
          </w14:textFill>
        </w:rPr>
      </w:pPr>
    </w:p>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w:t>
      </w:r>
      <w:r>
        <w:rPr>
          <w:rFonts w:ascii="宋体" w:hAnsi="宋体"/>
          <w:b/>
          <w:color w:val="000000" w:themeColor="text1"/>
          <w:sz w:val="24"/>
          <w14:textFill>
            <w14:solidFill>
              <w14:schemeClr w14:val="tx1"/>
            </w14:solidFill>
          </w14:textFill>
        </w:rPr>
        <w:t>8</w:t>
      </w:r>
      <w:r>
        <w:rPr>
          <w:rFonts w:hint="eastAsia" w:ascii="宋体" w:hAnsi="宋体"/>
          <w:b/>
          <w:color w:val="000000" w:themeColor="text1"/>
          <w:sz w:val="24"/>
          <w14:textFill>
            <w14:solidFill>
              <w14:schemeClr w14:val="tx1"/>
            </w14:solidFill>
          </w14:textFill>
        </w:rPr>
        <w:t>.3</w:t>
      </w:r>
      <w:r>
        <w:rPr>
          <w:rFonts w:hint="eastAsia" w:ascii="宋体" w:hAnsi="宋体"/>
          <w:color w:val="000000" w:themeColor="text1"/>
          <w:sz w:val="24"/>
          <w14:textFill>
            <w14:solidFill>
              <w14:schemeClr w14:val="tx1"/>
            </w14:solidFill>
          </w14:textFill>
        </w:rPr>
        <w:t xml:space="preserve"> 其他资产构成</w:t>
      </w:r>
    </w:p>
    <w:tbl>
      <w:tblPr>
        <w:tblStyle w:val="32"/>
        <w:tblW w:w="8403" w:type="dxa"/>
        <w:tblInd w:w="-5" w:type="dxa"/>
        <w:tblLayout w:type="fixed"/>
        <w:tblCellMar>
          <w:top w:w="0" w:type="dxa"/>
          <w:left w:w="0" w:type="dxa"/>
          <w:bottom w:w="0" w:type="dxa"/>
          <w:right w:w="0" w:type="dxa"/>
        </w:tblCellMar>
      </w:tblPr>
      <w:tblGrid>
        <w:gridCol w:w="761"/>
        <w:gridCol w:w="4148"/>
        <w:gridCol w:w="3494"/>
      </w:tblGrid>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4148"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名称</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金额（元）</w:t>
            </w:r>
          </w:p>
        </w:tc>
      </w:tr>
      <w:tr>
        <w:tblPrEx>
          <w:tblLayout w:type="fixed"/>
          <w:tblCellMar>
            <w:top w:w="0" w:type="dxa"/>
            <w:left w:w="0" w:type="dxa"/>
            <w:bottom w:w="0" w:type="dxa"/>
            <w:right w:w="0" w:type="dxa"/>
          </w:tblCellMar>
        </w:tblPrEx>
        <w:trPr>
          <w:trHeight w:val="312" w:hRule="atLeast"/>
        </w:trPr>
        <w:tc>
          <w:tcPr>
            <w:tcW w:w="761" w:type="dxa"/>
            <w:tcBorders>
              <w:top w:val="nil"/>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4148" w:type="dxa"/>
            <w:tcBorders>
              <w:top w:val="nil"/>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存出保证金</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（0591）</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4148" w:type="dxa"/>
            <w:tcBorders>
              <w:top w:val="nil"/>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应收证券清算款</w:t>
            </w:r>
          </w:p>
        </w:tc>
        <w:tc>
          <w:tcPr>
            <w:tcW w:w="3494"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（0598）</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4148" w:type="dxa"/>
            <w:tcBorders>
              <w:top w:val="nil"/>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应收利息</w:t>
            </w:r>
          </w:p>
        </w:tc>
        <w:tc>
          <w:tcPr>
            <w:tcW w:w="3494"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（0599）</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4148" w:type="dxa"/>
            <w:tcBorders>
              <w:top w:val="nil"/>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应收申购款</w:t>
            </w:r>
          </w:p>
        </w:tc>
        <w:tc>
          <w:tcPr>
            <w:tcW w:w="3494"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（0601）</w:t>
            </w: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4148"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其他应收款</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（1603）</w:t>
            </w:r>
          </w:p>
        </w:tc>
      </w:tr>
      <w:tr>
        <w:tblPrEx>
          <w:tblLayout w:type="fixed"/>
          <w:tblCellMar>
            <w:top w:w="0" w:type="dxa"/>
            <w:left w:w="0" w:type="dxa"/>
            <w:bottom w:w="0" w:type="dxa"/>
            <w:right w:w="0" w:type="dxa"/>
          </w:tblCellMar>
        </w:tblPrEx>
        <w:trPr>
          <w:trHeight w:val="285" w:hRule="atLeast"/>
        </w:trPr>
        <w:tc>
          <w:tcPr>
            <w:tcW w:w="8403" w:type="dxa"/>
            <w:gridSpan w:val="3"/>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p>
        </w:tc>
        <w:tc>
          <w:tcPr>
            <w:tcW w:w="414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8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（1600）</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（1601）</w:t>
            </w: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p>
        </w:tc>
        <w:tc>
          <w:tcPr>
            <w:tcW w:w="4148"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N-1</w:t>
            </w:r>
          </w:p>
        </w:tc>
        <w:tc>
          <w:tcPr>
            <w:tcW w:w="4148"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其他</w:t>
            </w:r>
          </w:p>
        </w:tc>
        <w:tc>
          <w:tcPr>
            <w:tcW w:w="349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（1605）</w:t>
            </w: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w:t>
            </w:r>
          </w:p>
        </w:tc>
        <w:tc>
          <w:tcPr>
            <w:tcW w:w="4148" w:type="dxa"/>
            <w:tcBorders>
              <w:top w:val="single" w:color="auto" w:sz="4" w:space="0"/>
              <w:left w:val="single" w:color="auto" w:sz="4" w:space="0"/>
              <w:bottom w:val="single" w:color="auto" w:sz="4" w:space="0"/>
              <w:right w:val="single" w:color="auto" w:sz="4" w:space="0"/>
            </w:tcBorders>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合计</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38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（1606）</w:t>
            </w:r>
          </w:p>
        </w:tc>
      </w:tr>
    </w:tbl>
    <w:p>
      <w:pPr>
        <w:adjustRightInd w:val="0"/>
        <w:snapToGrid w:val="0"/>
        <w:spacing w:line="38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（1607）</w:t>
      </w:r>
    </w:p>
    <w:p>
      <w:pPr>
        <w:adjustRightInd w:val="0"/>
        <w:snapToGrid w:val="0"/>
        <w:spacing w:line="340" w:lineRule="exact"/>
        <w:rPr>
          <w:rFonts w:ascii="宋体" w:hAnsi="宋体"/>
          <w:color w:val="000000" w:themeColor="text1"/>
          <w:sz w:val="24"/>
          <w14:textFill>
            <w14:solidFill>
              <w14:schemeClr w14:val="tx1"/>
            </w14:solidFill>
          </w14:textFill>
        </w:rPr>
      </w:pPr>
    </w:p>
    <w:tbl>
      <w:tblPr>
        <w:tblStyle w:val="3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8568" w:type="dxa"/>
          </w:tcPr>
          <w:p>
            <w:pPr>
              <w:adjustRightInd w:val="0"/>
              <w:snapToGrid w:val="0"/>
              <w:spacing w:line="380" w:lineRule="exact"/>
              <w:rPr>
                <w:rFonts w:ascii="宋体" w:hAnsi="宋体" w:cs="Calibri"/>
                <w:color w:val="000000" w:themeColor="text1"/>
                <w:sz w:val="24"/>
                <w:szCs w:val="22"/>
                <w14:textFill>
                  <w14:solidFill>
                    <w14:schemeClr w14:val="tx1"/>
                  </w14:solidFill>
                </w14:textFill>
              </w:rPr>
            </w:pPr>
            <w:r>
              <w:rPr>
                <w:rFonts w:hint="eastAsia" w:ascii="宋体" w:hAnsi="宋体" w:cs="Calibri"/>
                <w:b/>
                <w:color w:val="000000" w:themeColor="text1"/>
                <w:sz w:val="24"/>
                <w:szCs w:val="22"/>
                <w14:textFill>
                  <w14:solidFill>
                    <w14:schemeClr w14:val="tx1"/>
                  </w14:solidFill>
                </w14:textFill>
              </w:rPr>
              <w:t>5.</w:t>
            </w:r>
            <w:r>
              <w:rPr>
                <w:rFonts w:ascii="宋体" w:hAnsi="宋体" w:cs="Calibri"/>
                <w:b/>
                <w:color w:val="000000" w:themeColor="text1"/>
                <w:sz w:val="24"/>
                <w:szCs w:val="22"/>
                <w14:textFill>
                  <w14:solidFill>
                    <w14:schemeClr w14:val="tx1"/>
                  </w14:solidFill>
                </w14:textFill>
              </w:rPr>
              <w:t>8</w:t>
            </w:r>
            <w:r>
              <w:rPr>
                <w:rFonts w:hint="eastAsia" w:ascii="宋体" w:hAnsi="宋体" w:cs="Calibri"/>
                <w:b/>
                <w:color w:val="000000" w:themeColor="text1"/>
                <w:sz w:val="24"/>
                <w:szCs w:val="22"/>
                <w14:textFill>
                  <w14:solidFill>
                    <w14:schemeClr w14:val="tx1"/>
                  </w14:solidFill>
                </w14:textFill>
              </w:rPr>
              <w:t>.4</w:t>
            </w:r>
            <w:r>
              <w:rPr>
                <w:rFonts w:hint="eastAsia" w:ascii="宋体" w:hAnsi="宋体" w:cs="Calibri"/>
                <w:color w:val="000000" w:themeColor="text1"/>
                <w:sz w:val="24"/>
                <w:szCs w:val="22"/>
                <w14:textFill>
                  <w14:solidFill>
                    <w14:schemeClr w14:val="tx1"/>
                  </w14:solidFill>
                </w14:textFill>
              </w:rPr>
              <w:t>投资组合报告附注的其他文字描述部分。</w:t>
            </w:r>
          </w:p>
        </w:tc>
      </w:tr>
    </w:tbl>
    <w:p>
      <w:pPr>
        <w:adjustRightInd w:val="0"/>
        <w:snapToGrid w:val="0"/>
        <w:spacing w:line="38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（1678）</w:t>
      </w:r>
    </w:p>
    <w:p>
      <w:pPr>
        <w:rPr>
          <w:color w:val="000000" w:themeColor="text1"/>
          <w14:textFill>
            <w14:solidFill>
              <w14:schemeClr w14:val="tx1"/>
            </w14:solidFill>
          </w14:textFill>
        </w:rPr>
      </w:pPr>
    </w:p>
    <w:p>
      <w:pPr>
        <w:pStyle w:val="3"/>
        <w:adjustRightInd w:val="0"/>
        <w:snapToGrid w:val="0"/>
        <w:spacing w:before="0" w:after="0" w:line="36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w:t>
      </w:r>
      <w:r>
        <w:rPr>
          <w:rFonts w:ascii="宋体" w:hAnsi="宋体" w:eastAsia="宋体"/>
          <w:color w:val="000000" w:themeColor="text1"/>
          <w:sz w:val="24"/>
          <w14:textFill>
            <w14:solidFill>
              <w14:schemeClr w14:val="tx1"/>
            </w14:solidFill>
          </w14:textFill>
        </w:rPr>
        <w:t>6</w:t>
      </w:r>
      <w:r>
        <w:rPr>
          <w:rFonts w:hint="eastAsia" w:ascii="宋体" w:hAnsi="宋体" w:eastAsia="宋体"/>
          <w:color w:val="000000" w:themeColor="text1"/>
          <w:sz w:val="24"/>
          <w14:textFill>
            <w14:solidFill>
              <w14:schemeClr w14:val="tx1"/>
            </w14:solidFill>
          </w14:textFill>
        </w:rPr>
        <w:t xml:space="preserve"> 开放式基金份额变动</w:t>
      </w:r>
      <w:r>
        <w:rPr>
          <w:rStyle w:val="31"/>
          <w:rFonts w:ascii="宋体" w:hAnsi="宋体" w:eastAsia="宋体"/>
          <w:color w:val="000000" w:themeColor="text1"/>
          <w:sz w:val="24"/>
          <w14:textFill>
            <w14:solidFill>
              <w14:schemeClr w14:val="tx1"/>
            </w14:solidFill>
          </w14:textFill>
        </w:rPr>
        <w:footnoteReference w:id="146"/>
      </w:r>
    </w:p>
    <w:p>
      <w:pPr>
        <w:adjustRightInd w:val="0"/>
        <w:snapToGrid w:val="0"/>
        <w:spacing w:line="360" w:lineRule="exact"/>
        <w:jc w:val="righ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                                                                     单位：份</w:t>
      </w:r>
    </w:p>
    <w:tbl>
      <w:tblPr>
        <w:tblStyle w:val="32"/>
        <w:tblW w:w="84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4"/>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方正仿宋简体" w:hAnsi="宋体" w:eastAsia="方正仿宋简体" w:cs="Calibri"/>
                <w:color w:val="000000" w:themeColor="text1"/>
                <w:kern w:val="2"/>
                <w:szCs w:val="22"/>
                <w14:textFill>
                  <w14:solidFill>
                    <w14:schemeClr w14:val="tx1"/>
                  </w14:solidFill>
                </w14:textFill>
              </w:rPr>
            </w:pPr>
            <w:r>
              <w:rPr>
                <w:rFonts w:hint="eastAsia" w:ascii="方正仿宋简体" w:hAnsi="宋体" w:eastAsia="方正仿宋简体" w:cs="Calibri"/>
                <w:color w:val="000000" w:themeColor="text1"/>
                <w:kern w:val="2"/>
                <w:szCs w:val="22"/>
                <w14:textFill>
                  <w14:solidFill>
                    <w14:schemeClr w14:val="tx1"/>
                  </w14:solidFill>
                </w14:textFill>
              </w:rPr>
              <w:t>报告期期初基金份额总额</w:t>
            </w:r>
          </w:p>
        </w:tc>
        <w:tc>
          <w:tcPr>
            <w:tcW w:w="2379" w:type="dxa"/>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1702</w:t>
            </w: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1701</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方正仿宋简体" w:hAnsi="宋体" w:eastAsia="方正仿宋简体" w:cs="Calibri"/>
                <w:color w:val="000000" w:themeColor="text1"/>
                <w:kern w:val="2"/>
                <w:szCs w:val="22"/>
                <w14:textFill>
                  <w14:solidFill>
                    <w14:schemeClr w14:val="tx1"/>
                  </w14:solidFill>
                </w14:textFill>
              </w:rPr>
            </w:pPr>
            <w:r>
              <w:rPr>
                <w:rFonts w:hint="eastAsia" w:ascii="方正仿宋简体" w:hAnsi="宋体" w:eastAsia="方正仿宋简体" w:cs="Calibri"/>
                <w:color w:val="000000" w:themeColor="text1"/>
                <w:kern w:val="2"/>
                <w:szCs w:val="22"/>
                <w14:textFill>
                  <w14:solidFill>
                    <w14:schemeClr w14:val="tx1"/>
                  </w14:solidFill>
                </w14:textFill>
              </w:rPr>
              <w:t>报告期期间基金总申购份额</w:t>
            </w:r>
            <w:r>
              <w:rPr>
                <w:rStyle w:val="31"/>
                <w:rFonts w:hint="eastAsia" w:ascii="方正仿宋简体" w:hAnsi="宋体" w:eastAsia="方正仿宋简体" w:cs="Calibri"/>
                <w:color w:val="000000" w:themeColor="text1"/>
                <w:kern w:val="2"/>
                <w:szCs w:val="22"/>
                <w14:textFill>
                  <w14:solidFill>
                    <w14:schemeClr w14:val="tx1"/>
                  </w14:solidFill>
                </w14:textFill>
              </w:rPr>
              <w:footnoteReference w:id="147"/>
            </w:r>
          </w:p>
        </w:tc>
        <w:tc>
          <w:tcPr>
            <w:tcW w:w="2379" w:type="dxa"/>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1703</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方正仿宋简体" w:hAnsi="宋体" w:eastAsia="方正仿宋简体" w:cs="Calibri"/>
                <w:color w:val="000000" w:themeColor="text1"/>
                <w:kern w:val="2"/>
                <w:szCs w:val="22"/>
                <w14:textFill>
                  <w14:solidFill>
                    <w14:schemeClr w14:val="tx1"/>
                  </w14:solidFill>
                </w14:textFill>
              </w:rPr>
            </w:pPr>
            <w:r>
              <w:rPr>
                <w:rFonts w:hint="eastAsia" w:ascii="方正仿宋简体" w:hAnsi="宋体" w:eastAsia="方正仿宋简体" w:cs="Calibri"/>
                <w:color w:val="000000" w:themeColor="text1"/>
                <w:kern w:val="2"/>
                <w:szCs w:val="22"/>
                <w14:textFill>
                  <w14:solidFill>
                    <w14:schemeClr w14:val="tx1"/>
                  </w14:solidFill>
                </w14:textFill>
              </w:rPr>
              <w:t>减：报告期期间基金总赎回份额</w:t>
            </w:r>
            <w:r>
              <w:rPr>
                <w:rStyle w:val="31"/>
                <w:rFonts w:hint="eastAsia" w:ascii="方正仿宋简体" w:hAnsi="宋体" w:eastAsia="方正仿宋简体" w:cs="Calibri"/>
                <w:color w:val="000000" w:themeColor="text1"/>
                <w:kern w:val="2"/>
                <w:szCs w:val="22"/>
                <w14:textFill>
                  <w14:solidFill>
                    <w14:schemeClr w14:val="tx1"/>
                  </w14:solidFill>
                </w14:textFill>
              </w:rPr>
              <w:footnoteReference w:id="148"/>
            </w:r>
          </w:p>
        </w:tc>
        <w:tc>
          <w:tcPr>
            <w:tcW w:w="2379" w:type="dxa"/>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1704</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方正仿宋简体" w:hAnsi="宋体" w:eastAsia="方正仿宋简体" w:cs="Calibri"/>
                <w:color w:val="000000" w:themeColor="text1"/>
                <w:kern w:val="2"/>
                <w:szCs w:val="22"/>
                <w14:textFill>
                  <w14:solidFill>
                    <w14:schemeClr w14:val="tx1"/>
                  </w14:solidFill>
                </w14:textFill>
              </w:rPr>
            </w:pPr>
            <w:r>
              <w:rPr>
                <w:rFonts w:hint="eastAsia" w:ascii="方正仿宋简体" w:hAnsi="宋体" w:eastAsia="方正仿宋简体" w:cs="Calibri"/>
                <w:color w:val="000000" w:themeColor="text1"/>
                <w:kern w:val="2"/>
                <w:szCs w:val="22"/>
                <w14:textFill>
                  <w14:solidFill>
                    <w14:schemeClr w14:val="tx1"/>
                  </w14:solidFill>
                </w14:textFill>
              </w:rPr>
              <w:t>报告期期间基金拆分变动份额（份额减少以“-”填列）</w:t>
            </w:r>
          </w:p>
        </w:tc>
        <w:tc>
          <w:tcPr>
            <w:tcW w:w="2379" w:type="dxa"/>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1705</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方正仿宋简体" w:hAnsi="宋体" w:eastAsia="方正仿宋简体" w:cs="Calibri"/>
                <w:color w:val="000000" w:themeColor="text1"/>
                <w:kern w:val="2"/>
                <w:szCs w:val="22"/>
                <w14:textFill>
                  <w14:solidFill>
                    <w14:schemeClr w14:val="tx1"/>
                  </w14:solidFill>
                </w14:textFill>
              </w:rPr>
            </w:pPr>
            <w:r>
              <w:rPr>
                <w:rFonts w:hint="eastAsia" w:ascii="方正仿宋简体" w:hAnsi="宋体" w:eastAsia="方正仿宋简体" w:cs="Calibri"/>
                <w:color w:val="000000" w:themeColor="text1"/>
                <w:kern w:val="2"/>
                <w:szCs w:val="22"/>
                <w14:textFill>
                  <w14:solidFill>
                    <w14:schemeClr w14:val="tx1"/>
                  </w14:solidFill>
                </w14:textFill>
              </w:rPr>
              <w:t>报告期期末基金份额总额</w:t>
            </w:r>
          </w:p>
        </w:tc>
        <w:tc>
          <w:tcPr>
            <w:tcW w:w="2379" w:type="dxa"/>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1702</w:t>
            </w:r>
            <w:r>
              <w:rPr>
                <w:rFonts w:hint="eastAsia" w:ascii="宋体" w:hAnsi="宋体" w:eastAsia="宋体" w:cs="Calibri"/>
                <w:color w:val="000000" w:themeColor="text1"/>
                <w:kern w:val="0"/>
                <w:sz w:val="18"/>
                <w:szCs w:val="22"/>
                <w14:textFill>
                  <w14:solidFill>
                    <w14:schemeClr w14:val="tx1"/>
                  </w14:solidFill>
                </w14:textFill>
              </w:rPr>
              <w:t>）</w:t>
            </w:r>
          </w:p>
        </w:tc>
      </w:tr>
    </w:tbl>
    <w:p>
      <w:pPr>
        <w:adjustRightInd w:val="0"/>
        <w:snapToGrid w:val="0"/>
        <w:spacing w:line="360" w:lineRule="exact"/>
        <w:ind w:firstLine="125" w:firstLineChars="50"/>
        <w:rPr>
          <w:rFonts w:ascii="宋体" w:hAnsi="宋体" w:eastAsia="宋体"/>
          <w:color w:val="000000" w:themeColor="text1"/>
          <w:kern w:val="0"/>
          <w:sz w:val="18"/>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注： </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1706</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360" w:lineRule="exact"/>
        <w:ind w:firstLine="125" w:firstLineChars="50"/>
        <w:rPr>
          <w:rFonts w:ascii="宋体" w:hAnsi="宋体"/>
          <w:color w:val="000000" w:themeColor="text1"/>
          <w:sz w:val="24"/>
          <w14:textFill>
            <w14:solidFill>
              <w14:schemeClr w14:val="tx1"/>
            </w14:solidFill>
          </w14:textFill>
        </w:rPr>
      </w:pPr>
    </w:p>
    <w:p>
      <w:pPr>
        <w:pStyle w:val="3"/>
        <w:adjustRightInd w:val="0"/>
        <w:snapToGrid w:val="0"/>
        <w:spacing w:before="0" w:after="0" w:line="360" w:lineRule="exact"/>
        <w:jc w:val="center"/>
        <w:rPr>
          <w:rFonts w:ascii="方正仿宋简体" w:eastAsia="方正仿宋简体"/>
          <w:color w:val="000000" w:themeColor="text1"/>
          <w:sz w:val="24"/>
          <w14:textFill>
            <w14:solidFill>
              <w14:schemeClr w14:val="tx1"/>
            </w14:solidFill>
          </w14:textFill>
        </w:rPr>
      </w:pPr>
      <w:r>
        <w:rPr>
          <w:rFonts w:hint="eastAsia" w:ascii="方正仿宋简体" w:eastAsia="方正仿宋简体"/>
          <w:color w:val="000000" w:themeColor="text1"/>
          <w:sz w:val="24"/>
          <w14:textFill>
            <w14:solidFill>
              <w14:schemeClr w14:val="tx1"/>
            </w14:solidFill>
          </w14:textFill>
        </w:rPr>
        <w:t>§</w:t>
      </w:r>
      <w:r>
        <w:rPr>
          <w:rFonts w:ascii="方正仿宋简体" w:eastAsia="方正仿宋简体"/>
          <w:color w:val="000000" w:themeColor="text1"/>
          <w:sz w:val="24"/>
          <w14:textFill>
            <w14:solidFill>
              <w14:schemeClr w14:val="tx1"/>
            </w14:solidFill>
          </w14:textFill>
        </w:rPr>
        <w:t>7</w:t>
      </w:r>
      <w:r>
        <w:rPr>
          <w:rFonts w:hint="eastAsia" w:ascii="方正仿宋简体" w:eastAsia="方正仿宋简体"/>
          <w:color w:val="000000" w:themeColor="text1"/>
          <w:sz w:val="24"/>
          <w14:textFill>
            <w14:solidFill>
              <w14:schemeClr w14:val="tx1"/>
            </w14:solidFill>
          </w14:textFill>
        </w:rPr>
        <w:t xml:space="preserve"> </w:t>
      </w:r>
      <w:r>
        <w:rPr>
          <w:rFonts w:hint="eastAsia" w:ascii="方正仿宋简体"/>
          <w:color w:val="000000" w:themeColor="text1"/>
          <w:sz w:val="24"/>
          <w14:textFill>
            <w14:solidFill>
              <w14:schemeClr w14:val="tx1"/>
            </w14:solidFill>
          </w14:textFill>
        </w:rPr>
        <w:t>基金管理人运用固有资金投资本基金情况</w:t>
      </w:r>
    </w:p>
    <w:p>
      <w:pPr>
        <w:rPr>
          <w:rFonts w:ascii="宋体" w:hAnsi="宋体" w:eastAsia="宋体"/>
          <w:color w:val="000000" w:themeColor="text1"/>
          <w:sz w:val="24"/>
          <w14:textFill>
            <w14:solidFill>
              <w14:schemeClr w14:val="tx1"/>
            </w14:solidFill>
          </w14:textFill>
        </w:rPr>
      </w:pPr>
    </w:p>
    <w:p>
      <w:pPr>
        <w:jc w:val="left"/>
        <w:rPr>
          <w:rFonts w:ascii="宋体" w:hAnsi="宋体"/>
          <w:color w:val="000000" w:themeColor="text1"/>
          <w:sz w:val="24"/>
          <w14:textFill>
            <w14:solidFill>
              <w14:schemeClr w14:val="tx1"/>
            </w14:solidFill>
          </w14:textFill>
        </w:rPr>
      </w:pPr>
      <w:r>
        <w:rPr>
          <w:b/>
          <w:color w:val="000000" w:themeColor="text1"/>
          <w:sz w:val="24"/>
          <w14:textFill>
            <w14:solidFill>
              <w14:schemeClr w14:val="tx1"/>
            </w14:solidFill>
          </w14:textFill>
        </w:rPr>
        <w:t>7.1基金管理人持有本基金份额变动情况</w:t>
      </w:r>
      <w:r>
        <w:rPr>
          <w:color w:val="000000" w:themeColor="text1"/>
          <w:sz w:val="24"/>
          <w:vertAlign w:val="superscript"/>
          <w14:textFill>
            <w14:solidFill>
              <w14:schemeClr w14:val="tx1"/>
            </w14:solidFill>
          </w14:textFill>
        </w:rPr>
        <w:footnoteReference w:id="149"/>
      </w:r>
      <w:r>
        <w:rPr>
          <w:rFonts w:hint="eastAsia" w:ascii="宋体" w:hAnsi="宋体"/>
          <w:color w:val="000000" w:themeColor="text1"/>
          <w:sz w:val="24"/>
          <w14:textFill>
            <w14:solidFill>
              <w14:schemeClr w14:val="tx1"/>
            </w14:solidFill>
          </w14:textFill>
        </w:rPr>
        <w:t xml:space="preserve">                                                                    </w:t>
      </w:r>
    </w:p>
    <w:p>
      <w:pPr>
        <w:ind w:firstLine="502" w:firstLineChars="200"/>
        <w:jc w:val="right"/>
        <w:rPr>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单位：份</w:t>
      </w:r>
    </w:p>
    <w:tbl>
      <w:tblPr>
        <w:tblStyle w:val="32"/>
        <w:tblW w:w="84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7"/>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pStyle w:val="17"/>
              <w:adjustRightInd w:val="0"/>
              <w:snapToGrid w:val="0"/>
              <w:spacing w:line="360" w:lineRule="exact"/>
              <w:rPr>
                <w:rFonts w:ascii="Times New Roman" w:eastAsia="方正仿宋简体" w:cs="Calibri"/>
                <w:color w:val="000000" w:themeColor="text1"/>
                <w:sz w:val="24"/>
                <w:szCs w:val="22"/>
                <w14:textFill>
                  <w14:solidFill>
                    <w14:schemeClr w14:val="tx1"/>
                  </w14:solidFill>
                </w14:textFill>
              </w:rPr>
            </w:pPr>
            <w:r>
              <w:rPr>
                <w:rFonts w:ascii="Times New Roman" w:eastAsia="方正仿宋简体" w:cs="Calibri"/>
                <w:color w:val="000000" w:themeColor="text1"/>
                <w:sz w:val="24"/>
                <w:szCs w:val="22"/>
                <w14:textFill>
                  <w14:solidFill>
                    <w14:schemeClr w14:val="tx1"/>
                  </w14:solidFill>
                </w14:textFill>
              </w:rPr>
              <w:t>报告期期初管理人持有的本基金份额</w:t>
            </w:r>
          </w:p>
        </w:tc>
        <w:tc>
          <w:tcPr>
            <w:tcW w:w="2075"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hint="eastAsia" w:eastAsia="宋体" w:cs="Calibri"/>
                <w:color w:val="000000" w:themeColor="text1"/>
                <w:kern w:val="0"/>
                <w:sz w:val="18"/>
                <w:szCs w:val="22"/>
                <w14:textFill>
                  <w14:solidFill>
                    <w14:schemeClr w14:val="tx1"/>
                  </w14:solidFill>
                </w14:textFill>
              </w:rPr>
              <w:t>3154</w:t>
            </w:r>
            <w:r>
              <w:rPr>
                <w:rFonts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adjustRightInd w:val="0"/>
              <w:snapToGrid w:val="0"/>
              <w:spacing w:line="360" w:lineRule="exact"/>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报告期期间买入/申购总份额</w:t>
            </w:r>
          </w:p>
        </w:tc>
        <w:tc>
          <w:tcPr>
            <w:tcW w:w="2075"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hint="eastAsia" w:eastAsia="宋体" w:cs="Calibri"/>
                <w:color w:val="000000" w:themeColor="text1"/>
                <w:kern w:val="0"/>
                <w:sz w:val="18"/>
                <w:szCs w:val="22"/>
                <w14:textFill>
                  <w14:solidFill>
                    <w14:schemeClr w14:val="tx1"/>
                  </w14:solidFill>
                </w14:textFill>
              </w:rPr>
              <w:t>3155</w:t>
            </w:r>
            <w:r>
              <w:rPr>
                <w:rFonts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adjustRightInd w:val="0"/>
              <w:snapToGrid w:val="0"/>
              <w:spacing w:line="360" w:lineRule="exact"/>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报告期期间卖出/赎回总份额</w:t>
            </w:r>
          </w:p>
        </w:tc>
        <w:tc>
          <w:tcPr>
            <w:tcW w:w="2075"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hint="eastAsia" w:eastAsia="宋体" w:cs="Calibri"/>
                <w:color w:val="000000" w:themeColor="text1"/>
                <w:kern w:val="0"/>
                <w:sz w:val="18"/>
                <w:szCs w:val="22"/>
                <w14:textFill>
                  <w14:solidFill>
                    <w14:schemeClr w14:val="tx1"/>
                  </w14:solidFill>
                </w14:textFill>
              </w:rPr>
              <w:t>3156</w:t>
            </w:r>
            <w:r>
              <w:rPr>
                <w:rFonts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adjustRightInd w:val="0"/>
              <w:snapToGrid w:val="0"/>
              <w:spacing w:line="360" w:lineRule="exact"/>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报告期期末管理人持有的本基金份额</w:t>
            </w:r>
          </w:p>
        </w:tc>
        <w:tc>
          <w:tcPr>
            <w:tcW w:w="2075"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hint="eastAsia" w:eastAsia="宋体" w:cs="Calibri"/>
                <w:color w:val="000000" w:themeColor="text1"/>
                <w:kern w:val="0"/>
                <w:sz w:val="18"/>
                <w:szCs w:val="22"/>
                <w14:textFill>
                  <w14:solidFill>
                    <w14:schemeClr w14:val="tx1"/>
                  </w14:solidFill>
                </w14:textFill>
              </w:rPr>
              <w:t>3154</w:t>
            </w:r>
            <w:r>
              <w:rPr>
                <w:rFonts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adjustRightInd w:val="0"/>
              <w:snapToGrid w:val="0"/>
              <w:spacing w:line="360" w:lineRule="exact"/>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报告期期末持有的本基金份额占基金总份额比例（%）</w:t>
            </w:r>
          </w:p>
        </w:tc>
        <w:tc>
          <w:tcPr>
            <w:tcW w:w="2075"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hint="eastAsia" w:eastAsia="宋体" w:cs="Calibri"/>
                <w:color w:val="000000" w:themeColor="text1"/>
                <w:kern w:val="0"/>
                <w:sz w:val="18"/>
                <w:szCs w:val="22"/>
                <w14:textFill>
                  <w14:solidFill>
                    <w14:schemeClr w14:val="tx1"/>
                  </w14:solidFill>
                </w14:textFill>
              </w:rPr>
              <w:t>3157</w:t>
            </w:r>
            <w:r>
              <w:rPr>
                <w:rFonts w:hAnsi="宋体" w:eastAsia="宋体" w:cs="Calibri"/>
                <w:color w:val="000000" w:themeColor="text1"/>
                <w:kern w:val="0"/>
                <w:sz w:val="18"/>
                <w:szCs w:val="22"/>
                <w14:textFill>
                  <w14:solidFill>
                    <w14:schemeClr w14:val="tx1"/>
                  </w14:solidFill>
                </w14:textFill>
              </w:rPr>
              <w:t>）</w:t>
            </w:r>
          </w:p>
        </w:tc>
      </w:tr>
    </w:tbl>
    <w:p>
      <w:pPr>
        <w:adjustRightInd w:val="0"/>
        <w:snapToGrid w:val="0"/>
        <w:spacing w:line="360" w:lineRule="exact"/>
        <w:ind w:firstLine="125" w:firstLineChars="50"/>
        <w:rPr>
          <w:rFonts w:eastAsia="宋体"/>
          <w:color w:val="000000" w:themeColor="text1"/>
          <w:kern w:val="0"/>
          <w:sz w:val="18"/>
          <w14:textFill>
            <w14:solidFill>
              <w14:schemeClr w14:val="tx1"/>
            </w14:solidFill>
          </w14:textFill>
        </w:rPr>
      </w:pPr>
      <w:r>
        <w:rPr>
          <w:rFonts w:hAnsi="宋体"/>
          <w:color w:val="000000" w:themeColor="text1"/>
          <w:sz w:val="24"/>
          <w14:textFill>
            <w14:solidFill>
              <w14:schemeClr w14:val="tx1"/>
            </w14:solidFill>
          </w14:textFill>
        </w:rPr>
        <w:t>注：</w:t>
      </w:r>
      <w:r>
        <w:rPr>
          <w:color w:val="000000" w:themeColor="text1"/>
          <w:sz w:val="24"/>
          <w14:textFill>
            <w14:solidFill>
              <w14:schemeClr w14:val="tx1"/>
            </w14:solidFill>
          </w14:textFill>
        </w:rPr>
        <w:t xml:space="preserve"> </w:t>
      </w:r>
      <w:r>
        <w:rPr>
          <w:rFonts w:hAnsi="宋体" w:eastAsia="宋体"/>
          <w:color w:val="000000" w:themeColor="text1"/>
          <w:kern w:val="0"/>
          <w:sz w:val="18"/>
          <w14:textFill>
            <w14:solidFill>
              <w14:schemeClr w14:val="tx1"/>
            </w14:solidFill>
          </w14:textFill>
        </w:rPr>
        <w:t>（</w:t>
      </w:r>
      <w:r>
        <w:rPr>
          <w:rFonts w:hint="eastAsia" w:eastAsia="宋体"/>
          <w:color w:val="000000" w:themeColor="text1"/>
          <w:kern w:val="0"/>
          <w:sz w:val="18"/>
          <w14:textFill>
            <w14:solidFill>
              <w14:schemeClr w14:val="tx1"/>
            </w14:solidFill>
          </w14:textFill>
        </w:rPr>
        <w:t>3158</w:t>
      </w:r>
      <w:r>
        <w:rPr>
          <w:rFonts w:hAnsi="宋体" w:eastAsia="宋体"/>
          <w:color w:val="000000" w:themeColor="text1"/>
          <w:kern w:val="0"/>
          <w:sz w:val="18"/>
          <w14:textFill>
            <w14:solidFill>
              <w14:schemeClr w14:val="tx1"/>
            </w14:solidFill>
          </w14:textFill>
        </w:rPr>
        <w:t>）</w:t>
      </w:r>
    </w:p>
    <w:p>
      <w:pPr>
        <w:adjustRightInd w:val="0"/>
        <w:snapToGrid w:val="0"/>
        <w:spacing w:line="360" w:lineRule="exact"/>
        <w:ind w:firstLine="95" w:firstLineChars="50"/>
        <w:rPr>
          <w:rFonts w:ascii="宋体" w:hAnsi="宋体" w:eastAsia="宋体"/>
          <w:color w:val="000000" w:themeColor="text1"/>
          <w:kern w:val="0"/>
          <w:sz w:val="18"/>
          <w14:textFill>
            <w14:solidFill>
              <w14:schemeClr w14:val="tx1"/>
            </w14:solidFill>
          </w14:textFill>
        </w:rPr>
      </w:pPr>
    </w:p>
    <w:p>
      <w:pPr>
        <w:jc w:val="left"/>
        <w:rPr>
          <w:color w:val="000000" w:themeColor="text1"/>
          <w:sz w:val="24"/>
          <w14:textFill>
            <w14:solidFill>
              <w14:schemeClr w14:val="tx1"/>
            </w14:solidFill>
          </w14:textFill>
        </w:rPr>
      </w:pPr>
      <w:r>
        <w:rPr>
          <w:b/>
          <w:color w:val="000000" w:themeColor="text1"/>
          <w:sz w:val="24"/>
          <w14:textFill>
            <w14:solidFill>
              <w14:schemeClr w14:val="tx1"/>
            </w14:solidFill>
          </w14:textFill>
        </w:rPr>
        <w:t>7.2基金管理人运用固有资金投资本基金交易明细</w:t>
      </w:r>
      <w:r>
        <w:rPr>
          <w:rStyle w:val="31"/>
          <w:color w:val="000000" w:themeColor="text1"/>
          <w:sz w:val="24"/>
          <w14:textFill>
            <w14:solidFill>
              <w14:schemeClr w14:val="tx1"/>
            </w14:solidFill>
          </w14:textFill>
        </w:rPr>
        <w:footnoteReference w:id="150"/>
      </w:r>
    </w:p>
    <w:p>
      <w:pPr>
        <w:adjustRightInd w:val="0"/>
        <w:snapToGrid w:val="0"/>
        <w:spacing w:line="360" w:lineRule="exact"/>
        <w:jc w:val="righ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                                                 </w:t>
      </w:r>
    </w:p>
    <w:tbl>
      <w:tblPr>
        <w:tblStyle w:val="32"/>
        <w:tblW w:w="923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851"/>
        <w:gridCol w:w="1370"/>
        <w:gridCol w:w="1701"/>
        <w:gridCol w:w="1842"/>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adjustRightInd w:val="0"/>
              <w:snapToGrid w:val="0"/>
              <w:spacing w:line="360" w:lineRule="exact"/>
              <w:jc w:val="center"/>
              <w:rPr>
                <w:rFonts w:ascii="Times New Roman" w:eastAsia="方正仿宋简体" w:cs="Calibri"/>
                <w:color w:val="000000" w:themeColor="text1"/>
                <w:sz w:val="24"/>
                <w:szCs w:val="22"/>
                <w14:textFill>
                  <w14:solidFill>
                    <w14:schemeClr w14:val="tx1"/>
                  </w14:solidFill>
                </w14:textFill>
              </w:rPr>
            </w:pPr>
            <w:r>
              <w:rPr>
                <w:rFonts w:ascii="Times New Roman" w:eastAsia="方正仿宋简体" w:cs="Calibri"/>
                <w:color w:val="000000" w:themeColor="text1"/>
                <w:sz w:val="24"/>
                <w:szCs w:val="22"/>
                <w14:textFill>
                  <w14:solidFill>
                    <w14:schemeClr w14:val="tx1"/>
                  </w14:solidFill>
                </w14:textFill>
              </w:rPr>
              <w:t>序号</w:t>
            </w:r>
          </w:p>
        </w:tc>
        <w:tc>
          <w:tcPr>
            <w:tcW w:w="1851" w:type="dxa"/>
          </w:tcPr>
          <w:p>
            <w:pPr>
              <w:adjustRightInd w:val="0"/>
              <w:snapToGrid w:val="0"/>
              <w:spacing w:line="360" w:lineRule="exact"/>
              <w:jc w:val="center"/>
              <w:rPr>
                <w:rFonts w:cs="Calibri"/>
                <w:color w:val="000000" w:themeColor="text1"/>
                <w:kern w:val="0"/>
                <w:sz w:val="24"/>
                <w:szCs w:val="22"/>
                <w14:textFill>
                  <w14:solidFill>
                    <w14:schemeClr w14:val="tx1"/>
                  </w14:solidFill>
                </w14:textFill>
              </w:rPr>
            </w:pPr>
            <w:r>
              <w:rPr>
                <w:rFonts w:cs="Calibri"/>
                <w:color w:val="000000" w:themeColor="text1"/>
                <w:kern w:val="0"/>
                <w:sz w:val="24"/>
                <w:szCs w:val="22"/>
                <w14:textFill>
                  <w14:solidFill>
                    <w14:schemeClr w14:val="tx1"/>
                  </w14:solidFill>
                </w14:textFill>
              </w:rPr>
              <w:t>交易方式</w:t>
            </w:r>
            <w:r>
              <w:rPr>
                <w:rStyle w:val="31"/>
                <w:rFonts w:eastAsia="宋体" w:cs="Calibri"/>
                <w:color w:val="000000" w:themeColor="text1"/>
                <w:sz w:val="24"/>
                <w:szCs w:val="22"/>
                <w14:textFill>
                  <w14:solidFill>
                    <w14:schemeClr w14:val="tx1"/>
                  </w14:solidFill>
                </w14:textFill>
              </w:rPr>
              <w:footnoteReference w:id="151"/>
            </w:r>
          </w:p>
        </w:tc>
        <w:tc>
          <w:tcPr>
            <w:tcW w:w="1370" w:type="dxa"/>
          </w:tcPr>
          <w:p>
            <w:pPr>
              <w:adjustRightInd w:val="0"/>
              <w:snapToGrid w:val="0"/>
              <w:spacing w:line="360" w:lineRule="exact"/>
              <w:rPr>
                <w:rFonts w:cs="Calibri"/>
                <w:color w:val="000000" w:themeColor="text1"/>
                <w:kern w:val="0"/>
                <w:sz w:val="24"/>
                <w:szCs w:val="22"/>
                <w14:textFill>
                  <w14:solidFill>
                    <w14:schemeClr w14:val="tx1"/>
                  </w14:solidFill>
                </w14:textFill>
              </w:rPr>
            </w:pPr>
            <w:r>
              <w:rPr>
                <w:rFonts w:cs="Calibri"/>
                <w:color w:val="000000" w:themeColor="text1"/>
                <w:kern w:val="0"/>
                <w:sz w:val="24"/>
                <w:szCs w:val="22"/>
                <w14:textFill>
                  <w14:solidFill>
                    <w14:schemeClr w14:val="tx1"/>
                  </w14:solidFill>
                </w14:textFill>
              </w:rPr>
              <w:t>交易日期</w:t>
            </w:r>
          </w:p>
        </w:tc>
        <w:tc>
          <w:tcPr>
            <w:tcW w:w="1701" w:type="dxa"/>
          </w:tcPr>
          <w:p>
            <w:pPr>
              <w:adjustRightInd w:val="0"/>
              <w:snapToGrid w:val="0"/>
              <w:spacing w:line="360" w:lineRule="exact"/>
              <w:jc w:val="center"/>
              <w:rPr>
                <w:rFonts w:cs="Calibri"/>
                <w:color w:val="000000" w:themeColor="text1"/>
                <w:kern w:val="0"/>
                <w:sz w:val="24"/>
                <w:szCs w:val="22"/>
                <w14:textFill>
                  <w14:solidFill>
                    <w14:schemeClr w14:val="tx1"/>
                  </w14:solidFill>
                </w14:textFill>
              </w:rPr>
            </w:pPr>
            <w:r>
              <w:rPr>
                <w:rFonts w:cs="Calibri"/>
                <w:color w:val="000000" w:themeColor="text1"/>
                <w:kern w:val="0"/>
                <w:sz w:val="24"/>
                <w:szCs w:val="22"/>
                <w14:textFill>
                  <w14:solidFill>
                    <w14:schemeClr w14:val="tx1"/>
                  </w14:solidFill>
                </w14:textFill>
              </w:rPr>
              <w:t>交易份额</w:t>
            </w:r>
            <w:r>
              <w:rPr>
                <w:rFonts w:hint="eastAsia" w:cs="Calibri"/>
                <w:color w:val="000000" w:themeColor="text1"/>
                <w:kern w:val="0"/>
                <w:sz w:val="24"/>
                <w:szCs w:val="22"/>
                <w14:textFill>
                  <w14:solidFill>
                    <w14:schemeClr w14:val="tx1"/>
                  </w14:solidFill>
                </w14:textFill>
              </w:rPr>
              <w:t>（份）</w:t>
            </w:r>
          </w:p>
        </w:tc>
        <w:tc>
          <w:tcPr>
            <w:tcW w:w="1842" w:type="dxa"/>
          </w:tcPr>
          <w:p>
            <w:pPr>
              <w:adjustRightInd w:val="0"/>
              <w:snapToGrid w:val="0"/>
              <w:spacing w:line="360" w:lineRule="exact"/>
              <w:jc w:val="center"/>
              <w:rPr>
                <w:rFonts w:cs="Calibri"/>
                <w:color w:val="000000" w:themeColor="text1"/>
                <w:kern w:val="0"/>
                <w:sz w:val="24"/>
                <w:szCs w:val="22"/>
                <w14:textFill>
                  <w14:solidFill>
                    <w14:schemeClr w14:val="tx1"/>
                  </w14:solidFill>
                </w14:textFill>
              </w:rPr>
            </w:pPr>
            <w:r>
              <w:rPr>
                <w:rFonts w:cs="Calibri"/>
                <w:color w:val="000000" w:themeColor="text1"/>
                <w:kern w:val="0"/>
                <w:sz w:val="24"/>
                <w:szCs w:val="22"/>
                <w14:textFill>
                  <w14:solidFill>
                    <w14:schemeClr w14:val="tx1"/>
                  </w14:solidFill>
                </w14:textFill>
              </w:rPr>
              <w:t>交易金额</w:t>
            </w:r>
            <w:r>
              <w:rPr>
                <w:rStyle w:val="31"/>
                <w:rFonts w:eastAsia="宋体" w:cs="Calibri"/>
                <w:color w:val="000000" w:themeColor="text1"/>
                <w:sz w:val="24"/>
                <w:szCs w:val="22"/>
                <w14:textFill>
                  <w14:solidFill>
                    <w14:schemeClr w14:val="tx1"/>
                  </w14:solidFill>
                </w14:textFill>
              </w:rPr>
              <w:footnoteReference w:id="152"/>
            </w:r>
            <w:r>
              <w:rPr>
                <w:rFonts w:hint="eastAsia" w:cs="Calibri"/>
                <w:color w:val="000000" w:themeColor="text1"/>
                <w:kern w:val="0"/>
                <w:sz w:val="24"/>
                <w:szCs w:val="22"/>
                <w14:textFill>
                  <w14:solidFill>
                    <w14:schemeClr w14:val="tx1"/>
                  </w14:solidFill>
                </w14:textFill>
              </w:rPr>
              <w:t>（元）</w:t>
            </w:r>
          </w:p>
        </w:tc>
        <w:tc>
          <w:tcPr>
            <w:tcW w:w="1397" w:type="dxa"/>
            <w:vAlign w:val="center"/>
          </w:tcPr>
          <w:p>
            <w:pPr>
              <w:adjustRightInd w:val="0"/>
              <w:snapToGrid w:val="0"/>
              <w:spacing w:line="360" w:lineRule="exact"/>
              <w:jc w:val="center"/>
              <w:rPr>
                <w:rFonts w:cs="Calibri"/>
                <w:color w:val="000000" w:themeColor="text1"/>
                <w:kern w:val="0"/>
                <w:sz w:val="24"/>
                <w:szCs w:val="22"/>
                <w14:textFill>
                  <w14:solidFill>
                    <w14:schemeClr w14:val="tx1"/>
                  </w14:solidFill>
                </w14:textFill>
              </w:rPr>
            </w:pPr>
            <w:r>
              <w:rPr>
                <w:rFonts w:cs="Calibri"/>
                <w:color w:val="000000" w:themeColor="text1"/>
                <w:kern w:val="0"/>
                <w:sz w:val="24"/>
                <w:szCs w:val="22"/>
                <w14:textFill>
                  <w14:solidFill>
                    <w14:schemeClr w14:val="tx1"/>
                  </w14:solidFill>
                </w14:textFill>
              </w:rPr>
              <w:t>适用费率</w:t>
            </w:r>
            <w:r>
              <w:rPr>
                <w:rStyle w:val="31"/>
                <w:rFonts w:cs="Calibri"/>
                <w:color w:val="000000" w:themeColor="text1"/>
                <w:sz w:val="24"/>
                <w:szCs w:val="22"/>
                <w14:textFill>
                  <w14:solidFill>
                    <w14:schemeClr w14:val="tx1"/>
                  </w14:solidFill>
                </w14:textFill>
              </w:rPr>
              <w:footnoteReference w:id="15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adjustRightInd w:val="0"/>
              <w:snapToGrid w:val="0"/>
              <w:spacing w:line="360" w:lineRule="exact"/>
              <w:jc w:val="center"/>
              <w:rPr>
                <w:rFonts w:cs="Calibri"/>
                <w:color w:val="000000" w:themeColor="text1"/>
                <w:sz w:val="24"/>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61</w:t>
            </w:r>
            <w:r>
              <w:rPr>
                <w:rFonts w:hAnsi="宋体" w:eastAsia="宋体" w:cs="Calibri"/>
                <w:color w:val="000000" w:themeColor="text1"/>
                <w:kern w:val="0"/>
                <w:sz w:val="18"/>
                <w:szCs w:val="22"/>
                <w14:textFill>
                  <w14:solidFill>
                    <w14:schemeClr w14:val="tx1"/>
                  </w14:solidFill>
                </w14:textFill>
              </w:rPr>
              <w:t>）</w:t>
            </w:r>
          </w:p>
        </w:tc>
        <w:tc>
          <w:tcPr>
            <w:tcW w:w="1851"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62</w:t>
            </w:r>
            <w:r>
              <w:rPr>
                <w:rFonts w:hAnsi="宋体" w:eastAsia="宋体" w:cs="Calibri"/>
                <w:color w:val="000000" w:themeColor="text1"/>
                <w:kern w:val="0"/>
                <w:sz w:val="18"/>
                <w:szCs w:val="22"/>
                <w14:textFill>
                  <w14:solidFill>
                    <w14:schemeClr w14:val="tx1"/>
                  </w14:solidFill>
                </w14:textFill>
              </w:rPr>
              <w:t>）</w:t>
            </w:r>
          </w:p>
        </w:tc>
        <w:tc>
          <w:tcPr>
            <w:tcW w:w="1370"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63</w:t>
            </w:r>
            <w:r>
              <w:rPr>
                <w:rFonts w:hAnsi="宋体" w:eastAsia="宋体" w:cs="Calibri"/>
                <w:color w:val="000000" w:themeColor="text1"/>
                <w:kern w:val="0"/>
                <w:sz w:val="18"/>
                <w:szCs w:val="22"/>
                <w14:textFill>
                  <w14:solidFill>
                    <w14:schemeClr w14:val="tx1"/>
                  </w14:solidFill>
                </w14:textFill>
              </w:rPr>
              <w:t>）</w:t>
            </w:r>
          </w:p>
        </w:tc>
        <w:tc>
          <w:tcPr>
            <w:tcW w:w="1701"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 xml:space="preserve">  31</w:t>
            </w:r>
            <w:r>
              <w:rPr>
                <w:rFonts w:hint="eastAsia" w:eastAsia="宋体" w:cs="Calibri"/>
                <w:color w:val="000000" w:themeColor="text1"/>
                <w:kern w:val="0"/>
                <w:sz w:val="18"/>
                <w:szCs w:val="22"/>
                <w14:textFill>
                  <w14:solidFill>
                    <w14:schemeClr w14:val="tx1"/>
                  </w14:solidFill>
                </w14:textFill>
              </w:rPr>
              <w:t xml:space="preserve">64 </w:t>
            </w:r>
            <w:r>
              <w:rPr>
                <w:rFonts w:hAnsi="宋体" w:eastAsia="宋体" w:cs="Calibri"/>
                <w:color w:val="000000" w:themeColor="text1"/>
                <w:kern w:val="0"/>
                <w:sz w:val="18"/>
                <w:szCs w:val="22"/>
                <w14:textFill>
                  <w14:solidFill>
                    <w14:schemeClr w14:val="tx1"/>
                  </w14:solidFill>
                </w14:textFill>
              </w:rPr>
              <w:t>）</w:t>
            </w:r>
          </w:p>
        </w:tc>
        <w:tc>
          <w:tcPr>
            <w:tcW w:w="1842"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65</w:t>
            </w:r>
            <w:r>
              <w:rPr>
                <w:rFonts w:hAnsi="宋体" w:eastAsia="宋体" w:cs="Calibri"/>
                <w:color w:val="000000" w:themeColor="text1"/>
                <w:kern w:val="0"/>
                <w:sz w:val="18"/>
                <w:szCs w:val="22"/>
                <w14:textFill>
                  <w14:solidFill>
                    <w14:schemeClr w14:val="tx1"/>
                  </w14:solidFill>
                </w14:textFill>
              </w:rPr>
              <w:t>）</w:t>
            </w:r>
          </w:p>
        </w:tc>
        <w:tc>
          <w:tcPr>
            <w:tcW w:w="1397" w:type="dxa"/>
            <w:vAlign w:val="center"/>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66</w:t>
            </w:r>
            <w:r>
              <w:rPr>
                <w:rFonts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adjustRightInd w:val="0"/>
              <w:snapToGrid w:val="0"/>
              <w:spacing w:line="360" w:lineRule="exact"/>
              <w:jc w:val="center"/>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1</w:t>
            </w:r>
          </w:p>
        </w:tc>
        <w:tc>
          <w:tcPr>
            <w:tcW w:w="185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70"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70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842"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97"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adjustRightInd w:val="0"/>
              <w:snapToGrid w:val="0"/>
              <w:spacing w:line="360" w:lineRule="exact"/>
              <w:jc w:val="center"/>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2</w:t>
            </w:r>
          </w:p>
        </w:tc>
        <w:tc>
          <w:tcPr>
            <w:tcW w:w="185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70"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70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842"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97"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adjustRightInd w:val="0"/>
              <w:snapToGrid w:val="0"/>
              <w:spacing w:line="360" w:lineRule="exact"/>
              <w:jc w:val="center"/>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w:t>
            </w:r>
          </w:p>
        </w:tc>
        <w:tc>
          <w:tcPr>
            <w:tcW w:w="185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70"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70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842"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97"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adjustRightInd w:val="0"/>
              <w:snapToGrid w:val="0"/>
              <w:spacing w:line="360" w:lineRule="exact"/>
              <w:jc w:val="center"/>
              <w:rPr>
                <w:rFonts w:ascii="Times New Roman" w:eastAsia="方正仿宋简体" w:cs="Calibri"/>
                <w:color w:val="000000" w:themeColor="text1"/>
                <w:sz w:val="24"/>
                <w:szCs w:val="22"/>
                <w14:textFill>
                  <w14:solidFill>
                    <w14:schemeClr w14:val="tx1"/>
                  </w14:solidFill>
                </w14:textFill>
              </w:rPr>
            </w:pPr>
            <w:r>
              <w:rPr>
                <w:rFonts w:ascii="Times New Roman" w:eastAsia="方正仿宋简体" w:cs="Calibri"/>
                <w:color w:val="000000" w:themeColor="text1"/>
                <w:sz w:val="24"/>
                <w:szCs w:val="22"/>
                <w14:textFill>
                  <w14:solidFill>
                    <w14:schemeClr w14:val="tx1"/>
                  </w14:solidFill>
                </w14:textFill>
              </w:rPr>
              <w:t>合计</w:t>
            </w:r>
          </w:p>
        </w:tc>
        <w:tc>
          <w:tcPr>
            <w:tcW w:w="185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70"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701"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 xml:space="preserve"> 31</w:t>
            </w:r>
            <w:r>
              <w:rPr>
                <w:rFonts w:hint="eastAsia" w:eastAsia="宋体" w:cs="Calibri"/>
                <w:color w:val="000000" w:themeColor="text1"/>
                <w:kern w:val="0"/>
                <w:sz w:val="18"/>
                <w:szCs w:val="22"/>
                <w14:textFill>
                  <w14:solidFill>
                    <w14:schemeClr w14:val="tx1"/>
                  </w14:solidFill>
                </w14:textFill>
              </w:rPr>
              <w:t>67</w:t>
            </w:r>
            <w:r>
              <w:rPr>
                <w:rFonts w:eastAsia="宋体" w:cs="Calibri"/>
                <w:color w:val="000000" w:themeColor="text1"/>
                <w:kern w:val="0"/>
                <w:sz w:val="18"/>
                <w:szCs w:val="22"/>
                <w14:textFill>
                  <w14:solidFill>
                    <w14:schemeClr w14:val="tx1"/>
                  </w14:solidFill>
                </w14:textFill>
              </w:rPr>
              <w:t xml:space="preserve"> </w:t>
            </w:r>
            <w:r>
              <w:rPr>
                <w:rFonts w:hAnsi="宋体" w:eastAsia="宋体" w:cs="Calibri"/>
                <w:color w:val="000000" w:themeColor="text1"/>
                <w:kern w:val="0"/>
                <w:sz w:val="18"/>
                <w:szCs w:val="22"/>
                <w14:textFill>
                  <w14:solidFill>
                    <w14:schemeClr w14:val="tx1"/>
                  </w14:solidFill>
                </w14:textFill>
              </w:rPr>
              <w:t>）</w:t>
            </w:r>
          </w:p>
        </w:tc>
        <w:tc>
          <w:tcPr>
            <w:tcW w:w="1842"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68</w:t>
            </w:r>
            <w:r>
              <w:rPr>
                <w:rFonts w:hAnsi="宋体" w:eastAsia="宋体" w:cs="Calibri"/>
                <w:color w:val="000000" w:themeColor="text1"/>
                <w:kern w:val="0"/>
                <w:sz w:val="18"/>
                <w:szCs w:val="22"/>
                <w14:textFill>
                  <w14:solidFill>
                    <w14:schemeClr w14:val="tx1"/>
                  </w14:solidFill>
                </w14:textFill>
              </w:rPr>
              <w:t>）</w:t>
            </w:r>
          </w:p>
        </w:tc>
        <w:tc>
          <w:tcPr>
            <w:tcW w:w="1397"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bl>
    <w:p>
      <w:pPr>
        <w:adjustRightInd w:val="0"/>
        <w:snapToGrid w:val="0"/>
        <w:spacing w:line="360" w:lineRule="exact"/>
        <w:ind w:firstLine="125" w:firstLineChars="50"/>
        <w:rPr>
          <w:rFonts w:eastAsia="宋体"/>
          <w:color w:val="000000" w:themeColor="text1"/>
          <w:kern w:val="0"/>
          <w:sz w:val="18"/>
          <w14:textFill>
            <w14:solidFill>
              <w14:schemeClr w14:val="tx1"/>
            </w14:solidFill>
          </w14:textFill>
        </w:rPr>
      </w:pPr>
      <w:r>
        <w:rPr>
          <w:rFonts w:hAnsi="宋体"/>
          <w:color w:val="000000" w:themeColor="text1"/>
          <w:sz w:val="24"/>
          <w14:textFill>
            <w14:solidFill>
              <w14:schemeClr w14:val="tx1"/>
            </w14:solidFill>
          </w14:textFill>
        </w:rPr>
        <w:t>注：</w:t>
      </w:r>
      <w:r>
        <w:rPr>
          <w:color w:val="000000" w:themeColor="text1"/>
          <w:sz w:val="24"/>
          <w14:textFill>
            <w14:solidFill>
              <w14:schemeClr w14:val="tx1"/>
            </w14:solidFill>
          </w14:textFill>
        </w:rPr>
        <w:t xml:space="preserve"> </w:t>
      </w:r>
      <w:r>
        <w:rPr>
          <w:rFonts w:hAnsi="宋体" w:eastAsia="宋体"/>
          <w:color w:val="000000" w:themeColor="text1"/>
          <w:kern w:val="0"/>
          <w:sz w:val="18"/>
          <w14:textFill>
            <w14:solidFill>
              <w14:schemeClr w14:val="tx1"/>
            </w14:solidFill>
          </w14:textFill>
        </w:rPr>
        <w:t>（</w:t>
      </w:r>
      <w:r>
        <w:rPr>
          <w:rFonts w:eastAsia="宋体"/>
          <w:color w:val="000000" w:themeColor="text1"/>
          <w:kern w:val="0"/>
          <w:sz w:val="18"/>
          <w14:textFill>
            <w14:solidFill>
              <w14:schemeClr w14:val="tx1"/>
            </w14:solidFill>
          </w14:textFill>
        </w:rPr>
        <w:t>31</w:t>
      </w:r>
      <w:r>
        <w:rPr>
          <w:rFonts w:hint="eastAsia" w:eastAsia="宋体"/>
          <w:color w:val="000000" w:themeColor="text1"/>
          <w:kern w:val="0"/>
          <w:sz w:val="18"/>
          <w14:textFill>
            <w14:solidFill>
              <w14:schemeClr w14:val="tx1"/>
            </w14:solidFill>
          </w14:textFill>
        </w:rPr>
        <w:t>69</w:t>
      </w:r>
      <w:r>
        <w:rPr>
          <w:rFonts w:hAnsi="宋体" w:eastAsia="宋体"/>
          <w:color w:val="000000" w:themeColor="text1"/>
          <w:kern w:val="0"/>
          <w:sz w:val="18"/>
          <w14:textFill>
            <w14:solidFill>
              <w14:schemeClr w14:val="tx1"/>
            </w14:solidFill>
          </w14:textFill>
        </w:rPr>
        <w:t>）</w:t>
      </w:r>
    </w:p>
    <w:p>
      <w:pPr>
        <w:adjustRightInd w:val="0"/>
        <w:snapToGrid w:val="0"/>
        <w:spacing w:line="360" w:lineRule="exact"/>
        <w:ind w:firstLine="95" w:firstLineChars="50"/>
        <w:rPr>
          <w:rFonts w:ascii="宋体" w:hAnsi="宋体" w:eastAsia="宋体"/>
          <w:color w:val="000000" w:themeColor="text1"/>
          <w:kern w:val="0"/>
          <w:sz w:val="18"/>
          <w14:textFill>
            <w14:solidFill>
              <w14:schemeClr w14:val="tx1"/>
            </w14:solidFill>
          </w14:textFill>
        </w:rPr>
      </w:pPr>
    </w:p>
    <w:p>
      <w:pPr>
        <w:adjustRightInd w:val="0"/>
        <w:snapToGrid w:val="0"/>
        <w:spacing w:line="360" w:lineRule="exact"/>
        <w:jc w:val="center"/>
        <w:rPr>
          <w:rFonts w:ascii="方正仿宋简体" w:hAnsi="宋体"/>
          <w:b/>
          <w:color w:val="000000" w:themeColor="text1"/>
          <w:sz w:val="24"/>
          <w14:textFill>
            <w14:solidFill>
              <w14:schemeClr w14:val="tx1"/>
            </w14:solidFill>
          </w14:textFill>
        </w:rPr>
      </w:pPr>
      <w:r>
        <w:rPr>
          <w:rFonts w:hint="eastAsia" w:ascii="方正仿宋简体" w:hAnsi="宋体"/>
          <w:b/>
          <w:color w:val="000000" w:themeColor="text1"/>
          <w:sz w:val="24"/>
          <w14:textFill>
            <w14:solidFill>
              <w14:schemeClr w14:val="tx1"/>
            </w14:solidFill>
          </w14:textFill>
        </w:rPr>
        <w:t>§</w:t>
      </w:r>
      <w:r>
        <w:rPr>
          <w:rFonts w:ascii="方正仿宋简体" w:hAnsi="宋体"/>
          <w:b/>
          <w:color w:val="000000" w:themeColor="text1"/>
          <w:sz w:val="24"/>
          <w14:textFill>
            <w14:solidFill>
              <w14:schemeClr w14:val="tx1"/>
            </w14:solidFill>
          </w14:textFill>
        </w:rPr>
        <w:t>8</w:t>
      </w:r>
      <w:r>
        <w:rPr>
          <w:rFonts w:hint="eastAsia" w:ascii="方正仿宋简体" w:hAnsi="宋体"/>
          <w:b/>
          <w:color w:val="000000" w:themeColor="text1"/>
          <w:sz w:val="24"/>
          <w14:textFill>
            <w14:solidFill>
              <w14:schemeClr w14:val="tx1"/>
            </w14:solidFill>
          </w14:textFill>
        </w:rPr>
        <w:t xml:space="preserve"> 报告期末发起式基金发起资金持有份额情况</w:t>
      </w:r>
      <w:r>
        <w:rPr>
          <w:rStyle w:val="31"/>
          <w:rFonts w:ascii="宋体" w:hAnsi="宋体" w:eastAsia="宋体"/>
          <w:color w:val="000000" w:themeColor="text1"/>
          <w:sz w:val="24"/>
          <w14:textFill>
            <w14:solidFill>
              <w14:schemeClr w14:val="tx1"/>
            </w14:solidFill>
          </w14:textFill>
        </w:rPr>
        <w:footnoteReference w:id="154"/>
      </w:r>
    </w:p>
    <w:p>
      <w:pPr>
        <w:adjustRightInd w:val="0"/>
        <w:snapToGrid w:val="0"/>
        <w:spacing w:line="360" w:lineRule="exact"/>
        <w:jc w:val="center"/>
        <w:rPr>
          <w:rFonts w:ascii="方正仿宋简体" w:hAnsi="宋体"/>
          <w:b/>
          <w:color w:val="000000" w:themeColor="text1"/>
          <w:sz w:val="24"/>
          <w14:textFill>
            <w14:solidFill>
              <w14:schemeClr w14:val="tx1"/>
            </w14:solidFill>
          </w14:textFill>
        </w:rPr>
      </w:pPr>
    </w:p>
    <w:p>
      <w:pPr>
        <w:adjustRightInd w:val="0"/>
        <w:snapToGrid w:val="0"/>
        <w:spacing w:line="360" w:lineRule="exact"/>
        <w:jc w:val="center"/>
        <w:rPr>
          <w:rFonts w:ascii="方正仿宋简体" w:hAnsi="宋体"/>
          <w:b/>
          <w:color w:val="000000" w:themeColor="text1"/>
          <w:sz w:val="24"/>
          <w14:textFill>
            <w14:solidFill>
              <w14:schemeClr w14:val="tx1"/>
            </w14:solidFill>
          </w14:textFill>
        </w:rPr>
      </w:pPr>
    </w:p>
    <w:tbl>
      <w:tblPr>
        <w:tblStyle w:val="32"/>
        <w:tblW w:w="88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1"/>
        <w:gridCol w:w="1157"/>
        <w:gridCol w:w="1314"/>
        <w:gridCol w:w="1065"/>
        <w:gridCol w:w="1458"/>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jc w:val="center"/>
        </w:trPr>
        <w:tc>
          <w:tcPr>
            <w:tcW w:w="2391" w:type="dxa"/>
            <w:tcBorders>
              <w:top w:val="single" w:color="auto" w:sz="4" w:space="0"/>
              <w:left w:val="single" w:color="auto" w:sz="4" w:space="0"/>
              <w:bottom w:val="single" w:color="auto" w:sz="4" w:space="0"/>
              <w:right w:val="single" w:color="auto" w:sz="4" w:space="0"/>
            </w:tcBorders>
            <w:vAlign w:val="center"/>
          </w:tcPr>
          <w:p>
            <w:pPr>
              <w:widowControl/>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项目</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持有份额总数</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持有份额占基金总份额比例</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发起份额总数</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发起份额占基金总份额比例</w:t>
            </w:r>
          </w:p>
        </w:tc>
        <w:tc>
          <w:tcPr>
            <w:tcW w:w="1495" w:type="dxa"/>
            <w:tcBorders>
              <w:top w:val="single" w:color="auto" w:sz="4" w:space="0"/>
              <w:left w:val="single" w:color="auto" w:sz="4" w:space="0"/>
              <w:bottom w:val="single" w:color="auto" w:sz="4" w:space="0"/>
              <w:right w:val="single" w:color="auto" w:sz="4" w:space="0"/>
            </w:tcBorders>
          </w:tcPr>
          <w:p>
            <w:pPr>
              <w:widowControl/>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发起份额承诺持有期限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基金管理人固有资金</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（2934）</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（2935）</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（2936）</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（2937）</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0" w:hRule="atLeast"/>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基金管理人高级管理人员</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（2939）</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（2940）</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（2941）</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（2942）</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基金经理等人员</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（2944）</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（2945）</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（2946）</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（2947）</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基金管理人股东</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（2949）</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（2950）</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（2951）</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（2952）</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其他</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（2954）</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（2955）</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(2956)</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（2957）</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合计</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（2959）</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（2960）</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（2961）</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（2962）</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（2963）</w:t>
            </w:r>
          </w:p>
        </w:tc>
      </w:tr>
    </w:tbl>
    <w:p>
      <w:pPr>
        <w:rPr>
          <w:rFonts w:ascii="宋体" w:hAnsi="宋体"/>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注</w:t>
      </w:r>
      <w:r>
        <w:rPr>
          <w:rFonts w:hint="eastAsia"/>
          <w:color w:val="000000" w:themeColor="text1"/>
          <w:sz w:val="18"/>
          <w14:textFill>
            <w14:solidFill>
              <w14:schemeClr w14:val="tx1"/>
            </w14:solidFill>
          </w14:textFill>
        </w:rPr>
        <w:t>：</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296</w:t>
      </w:r>
      <w:r>
        <w:rPr>
          <w:rFonts w:hint="eastAsia" w:ascii="宋体" w:hAnsi="宋体" w:eastAsia="宋体"/>
          <w:color w:val="000000" w:themeColor="text1"/>
          <w:kern w:val="0"/>
          <w:sz w:val="18"/>
          <w14:textFill>
            <w14:solidFill>
              <w14:schemeClr w14:val="tx1"/>
            </w14:solidFill>
          </w14:textFill>
        </w:rPr>
        <w:t>4）</w:t>
      </w:r>
    </w:p>
    <w:p>
      <w:pPr>
        <w:rPr>
          <w:rFonts w:ascii="宋体" w:hAnsi="宋体" w:eastAsia="宋体"/>
          <w:color w:val="000000" w:themeColor="text1"/>
          <w:sz w:val="24"/>
          <w14:textFill>
            <w14:solidFill>
              <w14:schemeClr w14:val="tx1"/>
            </w14:solidFill>
          </w14:textFill>
        </w:rPr>
      </w:pPr>
    </w:p>
    <w:p>
      <w:pPr>
        <w:pStyle w:val="3"/>
        <w:adjustRightInd w:val="0"/>
        <w:snapToGrid w:val="0"/>
        <w:spacing w:before="0" w:after="0" w:line="36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w:t>
      </w:r>
      <w:r>
        <w:rPr>
          <w:rFonts w:ascii="宋体" w:hAnsi="宋体" w:eastAsia="宋体"/>
          <w:color w:val="000000" w:themeColor="text1"/>
          <w:sz w:val="24"/>
          <w14:textFill>
            <w14:solidFill>
              <w14:schemeClr w14:val="tx1"/>
            </w14:solidFill>
          </w14:textFill>
        </w:rPr>
        <w:t>9</w:t>
      </w:r>
      <w:r>
        <w:rPr>
          <w:rFonts w:hint="eastAsia" w:ascii="宋体" w:hAnsi="宋体" w:eastAsia="宋体"/>
          <w:color w:val="000000" w:themeColor="text1"/>
          <w:sz w:val="24"/>
          <w14:textFill>
            <w14:solidFill>
              <w14:schemeClr w14:val="tx1"/>
            </w14:solidFill>
          </w14:textFill>
        </w:rPr>
        <w:t xml:space="preserve">  影响投资者决策的其他重要信息</w:t>
      </w:r>
      <w:r>
        <w:rPr>
          <w:rStyle w:val="31"/>
          <w:rFonts w:ascii="宋体" w:hAnsi="宋体" w:eastAsia="宋体"/>
          <w:color w:val="000000" w:themeColor="text1"/>
          <w:sz w:val="24"/>
          <w14:textFill>
            <w14:solidFill>
              <w14:schemeClr w14:val="tx1"/>
            </w14:solidFill>
          </w14:textFill>
        </w:rPr>
        <w:footnoteReference w:id="155"/>
      </w:r>
    </w:p>
    <w:p>
      <w:pPr>
        <w:rPr>
          <w:color w:val="000000" w:themeColor="text1"/>
          <w14:textFill>
            <w14:solidFill>
              <w14:schemeClr w14:val="tx1"/>
            </w14:solidFill>
          </w14:textFill>
        </w:rPr>
      </w:pPr>
    </w:p>
    <w:tbl>
      <w:tblPr>
        <w:tblStyle w:val="32"/>
        <w:tblW w:w="9383" w:type="dxa"/>
        <w:tblInd w:w="-264" w:type="dxa"/>
        <w:tblLayout w:type="fixed"/>
        <w:tblCellMar>
          <w:top w:w="0" w:type="dxa"/>
          <w:left w:w="108" w:type="dxa"/>
          <w:bottom w:w="0" w:type="dxa"/>
          <w:right w:w="108" w:type="dxa"/>
        </w:tblCellMar>
      </w:tblPr>
      <w:tblGrid>
        <w:gridCol w:w="1097"/>
        <w:gridCol w:w="969"/>
        <w:gridCol w:w="1869"/>
        <w:gridCol w:w="946"/>
        <w:gridCol w:w="958"/>
        <w:gridCol w:w="945"/>
        <w:gridCol w:w="1454"/>
        <w:gridCol w:w="1013"/>
        <w:gridCol w:w="132"/>
      </w:tblGrid>
      <w:tr>
        <w:tblPrEx>
          <w:tblLayout w:type="fixed"/>
          <w:tblCellMar>
            <w:top w:w="0" w:type="dxa"/>
            <w:left w:w="108" w:type="dxa"/>
            <w:bottom w:w="0" w:type="dxa"/>
            <w:right w:w="108" w:type="dxa"/>
          </w:tblCellMar>
        </w:tblPrEx>
        <w:trPr>
          <w:gridAfter w:val="1"/>
          <w:wAfter w:w="132" w:type="dxa"/>
          <w:trHeight w:val="782" w:hRule="atLeast"/>
        </w:trPr>
        <w:tc>
          <w:tcPr>
            <w:tcW w:w="9251" w:type="dxa"/>
            <w:gridSpan w:val="8"/>
            <w:tcBorders>
              <w:top w:val="nil"/>
              <w:left w:val="nil"/>
              <w:bottom w:val="nil"/>
              <w:right w:val="nil"/>
            </w:tcBorders>
            <w:vAlign w:val="center"/>
          </w:tcPr>
          <w:p>
            <w:pPr>
              <w:widowControl/>
              <w:jc w:val="left"/>
              <w:rPr>
                <w:rFonts w:ascii="宋体" w:hAnsi="宋体" w:cs="Calibri"/>
                <w:b/>
                <w:color w:val="000000" w:themeColor="text1"/>
                <w:kern w:val="0"/>
                <w:sz w:val="24"/>
                <w:szCs w:val="22"/>
                <w14:textFill>
                  <w14:solidFill>
                    <w14:schemeClr w14:val="tx1"/>
                  </w14:solidFill>
                </w14:textFill>
              </w:rPr>
            </w:pPr>
            <w:r>
              <w:rPr>
                <w:rFonts w:hint="eastAsia" w:ascii="宋体" w:hAnsi="宋体" w:cs="Calibri"/>
                <w:b/>
                <w:color w:val="000000" w:themeColor="text1"/>
                <w:kern w:val="0"/>
                <w:sz w:val="24"/>
                <w:szCs w:val="22"/>
                <w14:textFill>
                  <w14:solidFill>
                    <w14:schemeClr w14:val="tx1"/>
                  </w14:solidFill>
                </w14:textFill>
              </w:rPr>
              <w:t>9.1报告期内单一投资者持有基金份额比例达到或超过20%的情况</w:t>
            </w:r>
            <w:r>
              <w:rPr>
                <w:rStyle w:val="31"/>
                <w:rFonts w:hint="eastAsia" w:ascii="宋体" w:hAnsi="宋体" w:cs="Calibri"/>
                <w:b/>
                <w:color w:val="000000" w:themeColor="text1"/>
                <w:kern w:val="0"/>
                <w:sz w:val="24"/>
                <w:szCs w:val="22"/>
                <w14:textFill>
                  <w14:solidFill>
                    <w14:schemeClr w14:val="tx1"/>
                  </w14:solidFill>
                </w14:textFill>
              </w:rPr>
              <w:footnoteReference w:id="156"/>
            </w:r>
          </w:p>
        </w:tc>
      </w:tr>
      <w:tr>
        <w:tblPrEx>
          <w:tblLayout w:type="fixed"/>
          <w:tblCellMar>
            <w:top w:w="0" w:type="dxa"/>
            <w:left w:w="108" w:type="dxa"/>
            <w:bottom w:w="0" w:type="dxa"/>
            <w:right w:w="108" w:type="dxa"/>
          </w:tblCellMar>
        </w:tblPrEx>
        <w:trPr>
          <w:trHeight w:val="556" w:hRule="atLeast"/>
        </w:trPr>
        <w:tc>
          <w:tcPr>
            <w:tcW w:w="1097"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投资者类别</w:t>
            </w:r>
          </w:p>
        </w:tc>
        <w:tc>
          <w:tcPr>
            <w:tcW w:w="5687" w:type="dxa"/>
            <w:gridSpan w:val="5"/>
            <w:tcBorders>
              <w:top w:val="single" w:color="auto" w:sz="4" w:space="0"/>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报告期内持有基金份额变化情况</w:t>
            </w:r>
          </w:p>
        </w:tc>
        <w:tc>
          <w:tcPr>
            <w:tcW w:w="2599" w:type="dxa"/>
            <w:gridSpan w:val="3"/>
            <w:tcBorders>
              <w:top w:val="single" w:color="auto" w:sz="4" w:space="0"/>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报告期末持有基金情况</w:t>
            </w:r>
          </w:p>
        </w:tc>
      </w:tr>
      <w:tr>
        <w:tblPrEx>
          <w:tblLayout w:type="fixed"/>
          <w:tblCellMar>
            <w:top w:w="0" w:type="dxa"/>
            <w:left w:w="108" w:type="dxa"/>
            <w:bottom w:w="0" w:type="dxa"/>
            <w:right w:w="108" w:type="dxa"/>
          </w:tblCellMar>
        </w:tblPrEx>
        <w:trPr>
          <w:trHeight w:val="1164" w:hRule="atLeast"/>
        </w:trPr>
        <w:tc>
          <w:tcPr>
            <w:tcW w:w="109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69"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序号</w:t>
            </w:r>
          </w:p>
        </w:tc>
        <w:tc>
          <w:tcPr>
            <w:tcW w:w="1869"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 xml:space="preserve">持有基金份额比例达到或者超过20%的时间区间 </w:t>
            </w:r>
          </w:p>
        </w:tc>
        <w:tc>
          <w:tcPr>
            <w:tcW w:w="946"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期初</w:t>
            </w:r>
          </w:p>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份额</w:t>
            </w:r>
          </w:p>
        </w:tc>
        <w:tc>
          <w:tcPr>
            <w:tcW w:w="958"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申购</w:t>
            </w:r>
          </w:p>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份额</w:t>
            </w:r>
          </w:p>
        </w:tc>
        <w:tc>
          <w:tcPr>
            <w:tcW w:w="945"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赎回</w:t>
            </w:r>
          </w:p>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份额</w:t>
            </w:r>
          </w:p>
        </w:tc>
        <w:tc>
          <w:tcPr>
            <w:tcW w:w="1454"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持有份额</w:t>
            </w:r>
          </w:p>
        </w:tc>
        <w:tc>
          <w:tcPr>
            <w:tcW w:w="1145" w:type="dxa"/>
            <w:gridSpan w:val="2"/>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份额占比</w:t>
            </w:r>
          </w:p>
        </w:tc>
      </w:tr>
      <w:tr>
        <w:tblPrEx>
          <w:tblLayout w:type="fixed"/>
          <w:tblCellMar>
            <w:top w:w="0" w:type="dxa"/>
            <w:left w:w="108" w:type="dxa"/>
            <w:bottom w:w="0" w:type="dxa"/>
            <w:right w:w="108" w:type="dxa"/>
          </w:tblCellMar>
        </w:tblPrEx>
        <w:trPr>
          <w:trHeight w:val="388" w:hRule="atLeast"/>
        </w:trPr>
        <w:tc>
          <w:tcPr>
            <w:tcW w:w="1097" w:type="dxa"/>
            <w:vMerge w:val="restart"/>
            <w:tcBorders>
              <w:top w:val="nil"/>
              <w:left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机构</w:t>
            </w:r>
          </w:p>
        </w:tc>
        <w:tc>
          <w:tcPr>
            <w:tcW w:w="969" w:type="dxa"/>
            <w:tcBorders>
              <w:top w:val="nil"/>
              <w:left w:val="nil"/>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(3298)</w:t>
            </w:r>
          </w:p>
        </w:tc>
        <w:tc>
          <w:tcPr>
            <w:tcW w:w="1869" w:type="dxa"/>
            <w:tcBorders>
              <w:top w:val="nil"/>
              <w:left w:val="nil"/>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(3299)</w:t>
            </w:r>
          </w:p>
        </w:tc>
        <w:tc>
          <w:tcPr>
            <w:tcW w:w="946" w:type="dxa"/>
            <w:tcBorders>
              <w:top w:val="nil"/>
              <w:left w:val="nil"/>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(3300)</w:t>
            </w:r>
          </w:p>
        </w:tc>
        <w:tc>
          <w:tcPr>
            <w:tcW w:w="958" w:type="dxa"/>
            <w:tcBorders>
              <w:top w:val="nil"/>
              <w:left w:val="nil"/>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(3301)</w:t>
            </w:r>
          </w:p>
        </w:tc>
        <w:tc>
          <w:tcPr>
            <w:tcW w:w="945" w:type="dxa"/>
            <w:tcBorders>
              <w:top w:val="nil"/>
              <w:left w:val="nil"/>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(3302)</w:t>
            </w:r>
          </w:p>
        </w:tc>
        <w:tc>
          <w:tcPr>
            <w:tcW w:w="1454" w:type="dxa"/>
            <w:tcBorders>
              <w:top w:val="nil"/>
              <w:left w:val="nil"/>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(3300)</w:t>
            </w:r>
          </w:p>
        </w:tc>
        <w:tc>
          <w:tcPr>
            <w:tcW w:w="1145" w:type="dxa"/>
            <w:gridSpan w:val="2"/>
            <w:tcBorders>
              <w:top w:val="nil"/>
              <w:left w:val="nil"/>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(3303)</w:t>
            </w:r>
          </w:p>
        </w:tc>
      </w:tr>
      <w:tr>
        <w:tblPrEx>
          <w:tblLayout w:type="fixed"/>
          <w:tblCellMar>
            <w:top w:w="0" w:type="dxa"/>
            <w:left w:w="108" w:type="dxa"/>
            <w:bottom w:w="0" w:type="dxa"/>
            <w:right w:w="108" w:type="dxa"/>
          </w:tblCellMar>
        </w:tblPrEx>
        <w:trPr>
          <w:trHeight w:val="388" w:hRule="atLeast"/>
        </w:trPr>
        <w:tc>
          <w:tcPr>
            <w:tcW w:w="1097"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69"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w:t>
            </w:r>
          </w:p>
        </w:tc>
        <w:tc>
          <w:tcPr>
            <w:tcW w:w="1869"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p>
        </w:tc>
        <w:tc>
          <w:tcPr>
            <w:tcW w:w="946" w:type="dxa"/>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58" w:type="dxa"/>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45" w:type="dxa"/>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1454" w:type="dxa"/>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1145" w:type="dxa"/>
            <w:gridSpan w:val="2"/>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r>
      <w:tr>
        <w:tblPrEx>
          <w:tblLayout w:type="fixed"/>
          <w:tblCellMar>
            <w:top w:w="0" w:type="dxa"/>
            <w:left w:w="108" w:type="dxa"/>
            <w:bottom w:w="0" w:type="dxa"/>
            <w:right w:w="108" w:type="dxa"/>
          </w:tblCellMar>
        </w:tblPrEx>
        <w:trPr>
          <w:trHeight w:val="460" w:hRule="atLeast"/>
        </w:trPr>
        <w:tc>
          <w:tcPr>
            <w:tcW w:w="1097"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个人</w:t>
            </w:r>
          </w:p>
        </w:tc>
        <w:tc>
          <w:tcPr>
            <w:tcW w:w="969" w:type="dxa"/>
            <w:tcBorders>
              <w:top w:val="nil"/>
              <w:left w:val="nil"/>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(3304)</w:t>
            </w:r>
          </w:p>
        </w:tc>
        <w:tc>
          <w:tcPr>
            <w:tcW w:w="1869" w:type="dxa"/>
            <w:tcBorders>
              <w:top w:val="nil"/>
              <w:left w:val="nil"/>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(3305)</w:t>
            </w:r>
          </w:p>
        </w:tc>
        <w:tc>
          <w:tcPr>
            <w:tcW w:w="946" w:type="dxa"/>
            <w:tcBorders>
              <w:top w:val="nil"/>
              <w:left w:val="nil"/>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(3306)</w:t>
            </w:r>
          </w:p>
        </w:tc>
        <w:tc>
          <w:tcPr>
            <w:tcW w:w="958" w:type="dxa"/>
            <w:tcBorders>
              <w:top w:val="nil"/>
              <w:left w:val="nil"/>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(3307)</w:t>
            </w:r>
          </w:p>
        </w:tc>
        <w:tc>
          <w:tcPr>
            <w:tcW w:w="945" w:type="dxa"/>
            <w:tcBorders>
              <w:top w:val="nil"/>
              <w:left w:val="nil"/>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(3308)</w:t>
            </w:r>
          </w:p>
        </w:tc>
        <w:tc>
          <w:tcPr>
            <w:tcW w:w="1454" w:type="dxa"/>
            <w:tcBorders>
              <w:top w:val="nil"/>
              <w:left w:val="nil"/>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(3306)</w:t>
            </w:r>
          </w:p>
        </w:tc>
        <w:tc>
          <w:tcPr>
            <w:tcW w:w="1145" w:type="dxa"/>
            <w:gridSpan w:val="2"/>
            <w:tcBorders>
              <w:top w:val="nil"/>
              <w:left w:val="nil"/>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(3309)</w:t>
            </w:r>
          </w:p>
        </w:tc>
      </w:tr>
      <w:tr>
        <w:tblPrEx>
          <w:tblLayout w:type="fixed"/>
          <w:tblCellMar>
            <w:top w:w="0" w:type="dxa"/>
            <w:left w:w="108" w:type="dxa"/>
            <w:bottom w:w="0" w:type="dxa"/>
            <w:right w:w="108" w:type="dxa"/>
          </w:tblCellMar>
        </w:tblPrEx>
        <w:trPr>
          <w:trHeight w:val="389" w:hRule="atLeast"/>
        </w:trPr>
        <w:tc>
          <w:tcPr>
            <w:tcW w:w="1097"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p>
        </w:tc>
        <w:tc>
          <w:tcPr>
            <w:tcW w:w="969" w:type="dxa"/>
            <w:tcBorders>
              <w:top w:val="single" w:color="auto" w:sz="4" w:space="0"/>
              <w:left w:val="nil"/>
              <w:bottom w:val="nil"/>
              <w:right w:val="single" w:color="auto" w:sz="4" w:space="0"/>
            </w:tcBorders>
            <w:vAlign w:val="center"/>
          </w:tcPr>
          <w:p>
            <w:pPr>
              <w:widowControl/>
              <w:jc w:val="center"/>
              <w:rPr>
                <w:rFonts w:ascii="宋体" w:hAnsi="宋体" w:eastAsia="宋体" w:cs="Calibri"/>
                <w:color w:val="000000" w:themeColor="text1"/>
                <w:kern w:val="0"/>
                <w:sz w:val="22"/>
                <w:szCs w:val="22"/>
                <w14:textFill>
                  <w14:solidFill>
                    <w14:schemeClr w14:val="tx1"/>
                  </w14:solidFill>
                </w14:textFill>
              </w:rPr>
            </w:pPr>
            <w:r>
              <w:rPr>
                <w:rFonts w:hint="eastAsia" w:ascii="宋体" w:hAnsi="宋体" w:eastAsia="宋体" w:cs="Calibri"/>
                <w:color w:val="000000" w:themeColor="text1"/>
                <w:kern w:val="0"/>
                <w:sz w:val="22"/>
                <w:szCs w:val="22"/>
                <w14:textFill>
                  <w14:solidFill>
                    <w14:schemeClr w14:val="tx1"/>
                  </w14:solidFill>
                </w14:textFill>
              </w:rPr>
              <w:t>..</w:t>
            </w:r>
          </w:p>
        </w:tc>
        <w:tc>
          <w:tcPr>
            <w:tcW w:w="1869" w:type="dxa"/>
            <w:tcBorders>
              <w:top w:val="single" w:color="auto" w:sz="4" w:space="0"/>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p>
        </w:tc>
        <w:tc>
          <w:tcPr>
            <w:tcW w:w="946" w:type="dxa"/>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58" w:type="dxa"/>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45" w:type="dxa"/>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1454" w:type="dxa"/>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1145" w:type="dxa"/>
            <w:gridSpan w:val="2"/>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r>
      <w:tr>
        <w:tblPrEx>
          <w:tblLayout w:type="fixed"/>
          <w:tblCellMar>
            <w:top w:w="0" w:type="dxa"/>
            <w:left w:w="108" w:type="dxa"/>
            <w:bottom w:w="0" w:type="dxa"/>
            <w:right w:w="108" w:type="dxa"/>
          </w:tblCellMar>
        </w:tblPrEx>
        <w:trPr>
          <w:trHeight w:val="686" w:hRule="atLeast"/>
        </w:trPr>
        <w:tc>
          <w:tcPr>
            <w:tcW w:w="109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（3296）</w:t>
            </w:r>
            <w:r>
              <w:rPr>
                <w:rStyle w:val="31"/>
                <w:rFonts w:hint="eastAsia" w:ascii="宋体" w:hAnsi="宋体" w:eastAsia="宋体" w:cs="Calibri"/>
                <w:color w:val="000000" w:themeColor="text1"/>
                <w:kern w:val="0"/>
                <w:sz w:val="18"/>
                <w:szCs w:val="22"/>
                <w14:textFill>
                  <w14:solidFill>
                    <w14:schemeClr w14:val="tx1"/>
                  </w14:solidFill>
                </w14:textFill>
              </w:rPr>
              <w:footnoteReference w:id="157"/>
            </w:r>
            <w:r>
              <w:rPr>
                <w:rFonts w:hint="eastAsia" w:ascii="宋体" w:hAnsi="宋体" w:cs="Calibri"/>
                <w:color w:val="000000" w:themeColor="text1"/>
                <w:kern w:val="0"/>
                <w:sz w:val="22"/>
                <w:szCs w:val="22"/>
                <w14:textFill>
                  <w14:solidFill>
                    <w14:schemeClr w14:val="tx1"/>
                  </w14:solidFill>
                </w14:textFill>
              </w:rPr>
              <w:t xml:space="preserve"> </w:t>
            </w:r>
          </w:p>
        </w:tc>
        <w:tc>
          <w:tcPr>
            <w:tcW w:w="969"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(3310)</w:t>
            </w:r>
          </w:p>
        </w:tc>
        <w:tc>
          <w:tcPr>
            <w:tcW w:w="186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(3311)</w:t>
            </w:r>
          </w:p>
        </w:tc>
        <w:tc>
          <w:tcPr>
            <w:tcW w:w="94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(3312)</w:t>
            </w:r>
          </w:p>
        </w:tc>
        <w:tc>
          <w:tcPr>
            <w:tcW w:w="95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(3313)</w:t>
            </w:r>
          </w:p>
        </w:tc>
        <w:tc>
          <w:tcPr>
            <w:tcW w:w="94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(3314)</w:t>
            </w:r>
          </w:p>
        </w:tc>
        <w:tc>
          <w:tcPr>
            <w:tcW w:w="145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(3312)</w:t>
            </w:r>
          </w:p>
        </w:tc>
        <w:tc>
          <w:tcPr>
            <w:tcW w:w="1145"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(3315)</w:t>
            </w:r>
          </w:p>
        </w:tc>
      </w:tr>
      <w:tr>
        <w:tblPrEx>
          <w:tblLayout w:type="fixed"/>
          <w:tblCellMar>
            <w:top w:w="0" w:type="dxa"/>
            <w:left w:w="108" w:type="dxa"/>
            <w:bottom w:w="0" w:type="dxa"/>
            <w:right w:w="108" w:type="dxa"/>
          </w:tblCellMar>
        </w:tblPrEx>
        <w:trPr>
          <w:trHeight w:val="686" w:hRule="atLeast"/>
        </w:trPr>
        <w:tc>
          <w:tcPr>
            <w:tcW w:w="9383" w:type="dxa"/>
            <w:gridSpan w:val="9"/>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产品特有风险</w:t>
            </w:r>
          </w:p>
        </w:tc>
      </w:tr>
      <w:tr>
        <w:tblPrEx>
          <w:tblLayout w:type="fixed"/>
          <w:tblCellMar>
            <w:top w:w="0" w:type="dxa"/>
            <w:left w:w="108" w:type="dxa"/>
            <w:bottom w:w="0" w:type="dxa"/>
            <w:right w:w="108" w:type="dxa"/>
          </w:tblCellMar>
        </w:tblPrEx>
        <w:trPr>
          <w:trHeight w:val="686" w:hRule="atLeast"/>
        </w:trPr>
        <w:tc>
          <w:tcPr>
            <w:tcW w:w="9383" w:type="dxa"/>
            <w:gridSpan w:val="9"/>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p>
            <w:pPr>
              <w:widowControl/>
              <w:jc w:val="left"/>
              <w:rPr>
                <w:rFonts w:ascii="宋体" w:hAnsi="宋体" w:cs="Calibri"/>
                <w:color w:val="000000" w:themeColor="text1"/>
                <w:kern w:val="0"/>
                <w:sz w:val="22"/>
                <w:szCs w:val="22"/>
                <w14:textFill>
                  <w14:solidFill>
                    <w14:schemeClr w14:val="tx1"/>
                  </w14:solidFill>
                </w14:textFill>
              </w:rPr>
            </w:pPr>
          </w:p>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（3316）</w:t>
            </w:r>
          </w:p>
          <w:p>
            <w:pPr>
              <w:widowControl/>
              <w:jc w:val="left"/>
              <w:rPr>
                <w:rFonts w:ascii="宋体" w:hAnsi="宋体" w:cs="Calibri"/>
                <w:color w:val="000000" w:themeColor="text1"/>
                <w:kern w:val="0"/>
                <w:sz w:val="22"/>
                <w:szCs w:val="22"/>
                <w14:textFill>
                  <w14:solidFill>
                    <w14:schemeClr w14:val="tx1"/>
                  </w14:solidFill>
                </w14:textFill>
              </w:rPr>
            </w:pPr>
          </w:p>
        </w:tc>
      </w:tr>
    </w:tbl>
    <w:p>
      <w:pPr>
        <w:rPr>
          <w:rFonts w:ascii="宋体" w:hAnsi="宋体"/>
          <w:b/>
          <w:color w:val="000000" w:themeColor="text1"/>
          <w:kern w:val="0"/>
          <w:sz w:val="24"/>
          <w14:textFill>
            <w14:solidFill>
              <w14:schemeClr w14:val="tx1"/>
            </w14:solidFill>
          </w14:textFill>
        </w:rPr>
      </w:pPr>
      <w:r>
        <w:rPr>
          <w:rFonts w:hint="eastAsia"/>
          <w:color w:val="000000" w:themeColor="text1"/>
          <w:sz w:val="24"/>
          <w14:textFill>
            <w14:solidFill>
              <w14:schemeClr w14:val="tx1"/>
            </w14:solidFill>
          </w14:textFill>
        </w:rPr>
        <w:t>注</w:t>
      </w:r>
      <w:r>
        <w:rPr>
          <w:rFonts w:hint="eastAsia"/>
          <w:color w:val="000000" w:themeColor="text1"/>
          <w:sz w:val="18"/>
          <w14:textFill>
            <w14:solidFill>
              <w14:schemeClr w14:val="tx1"/>
            </w14:solidFill>
          </w14:textFill>
        </w:rPr>
        <w:t>：</w:t>
      </w:r>
      <w:r>
        <w:rPr>
          <w:rFonts w:hint="eastAsia" w:ascii="宋体" w:hAnsi="宋体" w:eastAsia="宋体"/>
          <w:color w:val="000000" w:themeColor="text1"/>
          <w:kern w:val="0"/>
          <w:sz w:val="18"/>
          <w14:textFill>
            <w14:solidFill>
              <w14:schemeClr w14:val="tx1"/>
            </w14:solidFill>
          </w14:textFill>
        </w:rPr>
        <w:t>（3317）</w:t>
      </w:r>
    </w:p>
    <w:p>
      <w:pPr>
        <w:widowControl/>
        <w:jc w:val="left"/>
        <w:rPr>
          <w:rFonts w:ascii="宋体" w:hAnsi="宋体"/>
          <w:b/>
          <w:color w:val="000000" w:themeColor="text1"/>
          <w:kern w:val="0"/>
          <w:sz w:val="24"/>
          <w14:textFill>
            <w14:solidFill>
              <w14:schemeClr w14:val="tx1"/>
            </w14:solidFill>
          </w14:textFill>
        </w:rPr>
      </w:pPr>
    </w:p>
    <w:p>
      <w:pPr>
        <w:widowControl/>
        <w:jc w:val="left"/>
        <w:rPr>
          <w:color w:val="000000" w:themeColor="text1"/>
          <w14:textFill>
            <w14:solidFill>
              <w14:schemeClr w14:val="tx1"/>
            </w14:solidFill>
          </w14:textFill>
        </w:rPr>
      </w:pPr>
      <w:r>
        <w:rPr>
          <w:rFonts w:hint="eastAsia" w:ascii="宋体" w:hAnsi="宋体"/>
          <w:b/>
          <w:color w:val="000000" w:themeColor="text1"/>
          <w:kern w:val="0"/>
          <w:sz w:val="24"/>
          <w14:textFill>
            <w14:solidFill>
              <w14:schemeClr w14:val="tx1"/>
            </w14:solidFill>
          </w14:textFill>
        </w:rPr>
        <w:t>9.2 影响投资者决策的其他重要信息</w:t>
      </w:r>
    </w:p>
    <w:tbl>
      <w:tblPr>
        <w:tblStyle w:val="32"/>
        <w:tblW w:w="87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08" w:type="dxa"/>
          </w:tcPr>
          <w:p>
            <w:pPr>
              <w:adjustRightInd w:val="0"/>
              <w:snapToGrid w:val="0"/>
              <w:spacing w:line="360" w:lineRule="exact"/>
              <w:ind w:firstLine="95" w:firstLineChars="50"/>
              <w:rPr>
                <w:rFonts w:ascii="宋体" w:hAnsi="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1713</w:t>
            </w:r>
            <w:r>
              <w:rPr>
                <w:rFonts w:hint="eastAsia" w:ascii="宋体" w:hAnsi="宋体" w:eastAsia="宋体" w:cs="Calibri"/>
                <w:color w:val="000000" w:themeColor="text1"/>
                <w:kern w:val="0"/>
                <w:sz w:val="18"/>
                <w:szCs w:val="22"/>
                <w14:textFill>
                  <w14:solidFill>
                    <w14:schemeClr w14:val="tx1"/>
                  </w14:solidFill>
                </w14:textFill>
              </w:rPr>
              <w:t>）</w:t>
            </w:r>
          </w:p>
        </w:tc>
      </w:tr>
    </w:tbl>
    <w:p>
      <w:pPr>
        <w:rPr>
          <w:rFonts w:ascii="宋体" w:hAnsi="宋体" w:eastAsia="宋体"/>
          <w:color w:val="000000" w:themeColor="text1"/>
          <w:sz w:val="24"/>
          <w14:textFill>
            <w14:solidFill>
              <w14:schemeClr w14:val="tx1"/>
            </w14:solidFill>
          </w14:textFill>
        </w:rPr>
      </w:pPr>
    </w:p>
    <w:p>
      <w:pPr>
        <w:pStyle w:val="3"/>
        <w:adjustRightInd w:val="0"/>
        <w:snapToGrid w:val="0"/>
        <w:spacing w:before="0" w:after="0" w:line="36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§1</w:t>
      </w:r>
      <w:r>
        <w:rPr>
          <w:rFonts w:ascii="宋体" w:hAnsi="宋体" w:eastAsia="宋体"/>
          <w:color w:val="000000" w:themeColor="text1"/>
          <w:sz w:val="24"/>
          <w14:textFill>
            <w14:solidFill>
              <w14:schemeClr w14:val="tx1"/>
            </w14:solidFill>
          </w14:textFill>
        </w:rPr>
        <w:t>0</w:t>
      </w:r>
      <w:r>
        <w:rPr>
          <w:rFonts w:hint="eastAsia" w:ascii="宋体" w:hAnsi="宋体" w:eastAsia="宋体"/>
          <w:color w:val="000000" w:themeColor="text1"/>
          <w:sz w:val="24"/>
          <w14:textFill>
            <w14:solidFill>
              <w14:schemeClr w14:val="tx1"/>
            </w14:solidFill>
          </w14:textFill>
        </w:rPr>
        <w:t xml:space="preserve"> 备查文件目录</w:t>
      </w:r>
    </w:p>
    <w:p>
      <w:pPr>
        <w:adjustRightInd w:val="0"/>
        <w:snapToGrid w:val="0"/>
        <w:spacing w:line="360" w:lineRule="exact"/>
        <w:rPr>
          <w:rFonts w:ascii="宋体" w:hAnsi="宋体"/>
          <w:color w:val="000000" w:themeColor="text1"/>
          <w:sz w:val="24"/>
          <w14:textFill>
            <w14:solidFill>
              <w14:schemeClr w14:val="tx1"/>
            </w14:solidFill>
          </w14:textFill>
        </w:rPr>
      </w:pPr>
    </w:p>
    <w:p>
      <w:pPr>
        <w:adjustRightInd w:val="0"/>
        <w:snapToGrid w:val="0"/>
        <w:spacing w:line="360" w:lineRule="exact"/>
        <w:rPr>
          <w:rFonts w:ascii="宋体" w:hAnsi="宋体"/>
          <w:color w:val="000000" w:themeColor="text1"/>
          <w:kern w:val="0"/>
          <w:sz w:val="18"/>
          <w14:textFill>
            <w14:solidFill>
              <w14:schemeClr w14:val="tx1"/>
            </w14:solidFill>
          </w14:textFill>
        </w:rPr>
      </w:pPr>
      <w:r>
        <w:rPr>
          <w:rFonts w:hint="eastAsia" w:ascii="宋体" w:hAnsi="宋体"/>
          <w:color w:val="000000" w:themeColor="text1"/>
          <w:sz w:val="24"/>
          <w14:textFill>
            <w14:solidFill>
              <w14:schemeClr w14:val="tx1"/>
            </w14:solidFill>
          </w14:textFill>
        </w:rPr>
        <w:t>10.1 备查文件目录</w:t>
      </w:r>
    </w:p>
    <w:p>
      <w:pPr>
        <w:adjustRightInd w:val="0"/>
        <w:snapToGrid w:val="0"/>
        <w:spacing w:line="360" w:lineRule="exact"/>
        <w:ind w:firstLine="95" w:firstLineChars="50"/>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1733</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3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10.2 存放地点</w:t>
      </w:r>
    </w:p>
    <w:p>
      <w:pPr>
        <w:adjustRightInd w:val="0"/>
        <w:snapToGrid w:val="0"/>
        <w:spacing w:line="360" w:lineRule="exact"/>
        <w:ind w:firstLine="95" w:firstLineChars="50"/>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1734</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36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10.3 查阅方式</w:t>
      </w:r>
    </w:p>
    <w:p>
      <w:pPr>
        <w:adjustRightInd w:val="0"/>
        <w:snapToGrid w:val="0"/>
        <w:spacing w:line="360" w:lineRule="exact"/>
        <w:ind w:firstLine="95" w:firstLineChars="50"/>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1735</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400" w:lineRule="exact"/>
        <w:rPr>
          <w:rFonts w:ascii="宋体" w:hAnsi="宋体"/>
          <w:color w:val="000000" w:themeColor="text1"/>
          <w:sz w:val="24"/>
          <w14:textFill>
            <w14:solidFill>
              <w14:schemeClr w14:val="tx1"/>
            </w14:solidFill>
          </w14:textFill>
        </w:rPr>
      </w:pPr>
      <w:r>
        <w:rPr>
          <w:rFonts w:ascii="方正黑体简体" w:hAnsi="宋体" w:eastAsia="方正黑体简体"/>
          <w:b/>
          <w:color w:val="000000" w:themeColor="text1"/>
          <w:sz w:val="30"/>
          <w14:textFill>
            <w14:solidFill>
              <w14:schemeClr w14:val="tx1"/>
            </w14:solidFill>
          </w14:textFill>
        </w:rPr>
        <w:br w:type="page"/>
      </w:r>
    </w:p>
    <w:p>
      <w:pPr>
        <w:jc w:val="center"/>
        <w:rPr>
          <w:rFonts w:ascii="宋体" w:hAnsi="宋体" w:eastAsia="宋体"/>
          <w:b/>
          <w:color w:val="000000" w:themeColor="text1"/>
          <w:sz w:val="30"/>
          <w14:textFill>
            <w14:solidFill>
              <w14:schemeClr w14:val="tx1"/>
            </w14:solidFill>
          </w14:textFill>
        </w:rPr>
      </w:pPr>
      <w:r>
        <w:rPr>
          <w:rFonts w:hint="eastAsia" w:ascii="宋体" w:hAnsi="宋体" w:eastAsia="宋体"/>
          <w:b/>
          <w:color w:val="000000" w:themeColor="text1"/>
          <w:sz w:val="30"/>
          <w14:textFill>
            <w14:solidFill>
              <w14:schemeClr w14:val="tx1"/>
            </w14:solidFill>
          </w14:textFill>
        </w:rPr>
        <w:t>第四部分  QDII基金季度报告模板</w:t>
      </w:r>
      <w:r>
        <w:rPr>
          <w:rFonts w:hint="eastAsia" w:ascii="宋体" w:hAnsi="宋体" w:eastAsia="宋体"/>
          <w:b/>
          <w:color w:val="000000" w:themeColor="text1"/>
          <w:sz w:val="30"/>
          <w:vertAlign w:val="superscript"/>
          <w14:textFill>
            <w14:solidFill>
              <w14:schemeClr w14:val="tx1"/>
            </w14:solidFill>
          </w14:textFill>
        </w:rPr>
        <w:footnoteReference w:id="158"/>
      </w:r>
    </w:p>
    <w:p>
      <w:pPr>
        <w:adjustRightInd w:val="0"/>
        <w:snapToGrid w:val="0"/>
        <w:spacing w:line="580" w:lineRule="exact"/>
        <w:jc w:val="center"/>
        <w:rPr>
          <w:rFonts w:ascii="宋体" w:hAnsi="宋体"/>
          <w:color w:val="000000" w:themeColor="text1"/>
          <w:sz w:val="24"/>
          <w14:textFill>
            <w14:solidFill>
              <w14:schemeClr w14:val="tx1"/>
            </w14:solidFill>
          </w14:textFill>
        </w:rPr>
      </w:pPr>
    </w:p>
    <w:p>
      <w:pPr>
        <w:jc w:val="center"/>
        <w:rPr>
          <w:rFonts w:eastAsia="宋体"/>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XXXX证券投资基金XXXX年第X季度报告</w:t>
      </w:r>
    </w:p>
    <w:p>
      <w:pPr>
        <w:jc w:val="center"/>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（0002）</w:t>
      </w:r>
    </w:p>
    <w:p>
      <w:pPr>
        <w:jc w:val="center"/>
        <w:rPr>
          <w:rFonts w:eastAsia="宋体"/>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XXXX年XX月XX日</w:t>
      </w:r>
    </w:p>
    <w:p>
      <w:pPr>
        <w:jc w:val="center"/>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（2024）</w:t>
      </w:r>
    </w:p>
    <w:p>
      <w:pPr>
        <w:adjustRightInd w:val="0"/>
        <w:snapToGrid w:val="0"/>
        <w:spacing w:line="560" w:lineRule="exact"/>
        <w:jc w:val="center"/>
        <w:rPr>
          <w:rFonts w:ascii="宋体" w:hAnsi="宋体"/>
          <w:color w:val="000000" w:themeColor="text1"/>
          <w:sz w:val="24"/>
          <w14:textFill>
            <w14:solidFill>
              <w14:schemeClr w14:val="tx1"/>
            </w14:solidFill>
          </w14:textFill>
        </w:rPr>
      </w:pPr>
    </w:p>
    <w:p>
      <w:pPr>
        <w:adjustRightInd w:val="0"/>
        <w:snapToGrid w:val="0"/>
        <w:spacing w:line="560" w:lineRule="exact"/>
        <w:jc w:val="center"/>
        <w:rPr>
          <w:rFonts w:ascii="宋体" w:hAnsi="宋体"/>
          <w:color w:val="000000" w:themeColor="text1"/>
          <w:sz w:val="24"/>
          <w14:textFill>
            <w14:solidFill>
              <w14:schemeClr w14:val="tx1"/>
            </w14:solidFill>
          </w14:textFill>
        </w:rPr>
      </w:pPr>
    </w:p>
    <w:p>
      <w:pPr>
        <w:adjustRightInd w:val="0"/>
        <w:snapToGrid w:val="0"/>
        <w:spacing w:line="560" w:lineRule="exact"/>
        <w:jc w:val="center"/>
        <w:rPr>
          <w:rFonts w:ascii="宋体" w:hAnsi="宋体"/>
          <w:color w:val="000000" w:themeColor="text1"/>
          <w:sz w:val="24"/>
          <w14:textFill>
            <w14:solidFill>
              <w14:schemeClr w14:val="tx1"/>
            </w14:solidFill>
          </w14:textFill>
        </w:rPr>
      </w:pPr>
    </w:p>
    <w:p>
      <w:pPr>
        <w:spacing w:line="360" w:lineRule="auto"/>
        <w:ind w:firstLine="2259" w:firstLineChars="900"/>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基金管理人：</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0186</w:t>
      </w:r>
      <w:r>
        <w:rPr>
          <w:rFonts w:hint="eastAsia" w:ascii="宋体" w:hAnsi="宋体" w:eastAsia="宋体"/>
          <w:color w:val="000000" w:themeColor="text1"/>
          <w:kern w:val="0"/>
          <w:sz w:val="18"/>
          <w14:textFill>
            <w14:solidFill>
              <w14:schemeClr w14:val="tx1"/>
            </w14:solidFill>
          </w14:textFill>
        </w:rPr>
        <w:t>）</w:t>
      </w:r>
    </w:p>
    <w:p>
      <w:pPr>
        <w:spacing w:line="360" w:lineRule="auto"/>
        <w:ind w:firstLine="2259" w:firstLineChars="900"/>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基金托管人：</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0213</w:t>
      </w:r>
      <w:r>
        <w:rPr>
          <w:rFonts w:hint="eastAsia" w:ascii="宋体" w:hAnsi="宋体" w:eastAsia="宋体"/>
          <w:color w:val="000000" w:themeColor="text1"/>
          <w:kern w:val="0"/>
          <w:sz w:val="18"/>
          <w14:textFill>
            <w14:solidFill>
              <w14:schemeClr w14:val="tx1"/>
            </w14:solidFill>
          </w14:textFill>
        </w:rPr>
        <w:t>）</w:t>
      </w:r>
    </w:p>
    <w:p>
      <w:pPr>
        <w:spacing w:line="360" w:lineRule="auto"/>
        <w:ind w:firstLine="2259" w:firstLineChars="900"/>
        <w:rPr>
          <w:rFonts w:eastAsia="宋体"/>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报告</w:t>
      </w:r>
      <w:r>
        <w:rPr>
          <w:rFonts w:eastAsia="宋体"/>
          <w:color w:val="000000" w:themeColor="text1"/>
          <w:sz w:val="24"/>
          <w14:textFill>
            <w14:solidFill>
              <w14:schemeClr w14:val="tx1"/>
            </w14:solidFill>
          </w14:textFill>
        </w:rPr>
        <w:t>送出日期：</w:t>
      </w:r>
      <w:r>
        <w:rPr>
          <w:rFonts w:hint="eastAsia" w:eastAsia="宋体"/>
          <w:color w:val="000000" w:themeColor="text1"/>
          <w:sz w:val="24"/>
          <w14:textFill>
            <w14:solidFill>
              <w14:schemeClr w14:val="tx1"/>
            </w14:solidFill>
          </w14:textFill>
        </w:rPr>
        <w:t>XXXX年X</w:t>
      </w:r>
      <w:r>
        <w:rPr>
          <w:rFonts w:eastAsia="宋体"/>
          <w:color w:val="000000" w:themeColor="text1"/>
          <w:sz w:val="24"/>
          <w14:textFill>
            <w14:solidFill>
              <w14:schemeClr w14:val="tx1"/>
            </w14:solidFill>
          </w14:textFill>
        </w:rPr>
        <w:t>X</w:t>
      </w:r>
      <w:r>
        <w:rPr>
          <w:rFonts w:hint="eastAsia" w:eastAsia="宋体"/>
          <w:color w:val="000000" w:themeColor="text1"/>
          <w:sz w:val="24"/>
          <w14:textFill>
            <w14:solidFill>
              <w14:schemeClr w14:val="tx1"/>
            </w14:solidFill>
          </w14:textFill>
        </w:rPr>
        <w:t>月XX日</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000</w:t>
      </w:r>
      <w:r>
        <w:rPr>
          <w:rFonts w:hint="eastAsia" w:ascii="宋体" w:hAnsi="宋体" w:eastAsia="宋体"/>
          <w:color w:val="000000" w:themeColor="text1"/>
          <w:kern w:val="0"/>
          <w:sz w:val="18"/>
          <w14:textFill>
            <w14:solidFill>
              <w14:schemeClr w14:val="tx1"/>
            </w14:solidFill>
          </w14:textFill>
        </w:rPr>
        <w:t>3）</w:t>
      </w:r>
    </w:p>
    <w:p>
      <w:pPr>
        <w:adjustRightInd w:val="0"/>
        <w:snapToGrid w:val="0"/>
        <w:spacing w:line="560" w:lineRule="exact"/>
        <w:jc w:val="center"/>
        <w:rPr>
          <w:rFonts w:ascii="宋体" w:hAnsi="宋体"/>
          <w:color w:val="000000" w:themeColor="text1"/>
          <w:sz w:val="24"/>
          <w14:textFill>
            <w14:solidFill>
              <w14:schemeClr w14:val="tx1"/>
            </w14:solidFill>
          </w14:textFill>
        </w:rPr>
      </w:pPr>
    </w:p>
    <w:p>
      <w:pPr>
        <w:adjustRightInd w:val="0"/>
        <w:snapToGrid w:val="0"/>
        <w:spacing w:line="400" w:lineRule="exact"/>
        <w:jc w:val="center"/>
        <w:rPr>
          <w:rFonts w:ascii="宋体" w:hAnsi="宋体"/>
          <w:color w:val="000000" w:themeColor="text1"/>
          <w:sz w:val="24"/>
          <w14:textFill>
            <w14:solidFill>
              <w14:schemeClr w14:val="tx1"/>
            </w14:solidFill>
          </w14:textFill>
        </w:rPr>
      </w:pPr>
    </w:p>
    <w:p>
      <w:pPr>
        <w:pStyle w:val="3"/>
        <w:adjustRightInd w:val="0"/>
        <w:snapToGrid w:val="0"/>
        <w:spacing w:before="0" w:after="0" w:line="40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§1  重要提示</w:t>
      </w:r>
    </w:p>
    <w:tbl>
      <w:tblPr>
        <w:tblStyle w:val="32"/>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8947" w:type="dxa"/>
          </w:tcPr>
          <w:p>
            <w:pPr>
              <w:widowControl/>
              <w:adjustRightInd w:val="0"/>
              <w:snapToGrid w:val="0"/>
              <w:spacing w:line="40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基金管理人的董事会及董事</w:t>
            </w:r>
            <w:r>
              <w:rPr>
                <w:rFonts w:hint="eastAsia" w:ascii="宋体" w:hAnsi="宋体" w:cs="Calibri"/>
                <w:color w:val="000000" w:themeColor="text1"/>
                <w:kern w:val="0"/>
                <w:sz w:val="24"/>
                <w:szCs w:val="22"/>
                <w14:textFill>
                  <w14:solidFill>
                    <w14:schemeClr w14:val="tx1"/>
                  </w14:solidFill>
                </w14:textFill>
              </w:rPr>
              <w:t>（或除××董事外）</w:t>
            </w:r>
            <w:r>
              <w:rPr>
                <w:rFonts w:ascii="宋体" w:hAnsi="宋体" w:cs="Calibri"/>
                <w:color w:val="000000" w:themeColor="text1"/>
                <w:kern w:val="0"/>
                <w:sz w:val="24"/>
                <w:szCs w:val="22"/>
                <w14:textFill>
                  <w14:solidFill>
                    <w14:schemeClr w14:val="tx1"/>
                  </w14:solidFill>
                </w14:textFill>
              </w:rPr>
              <w:t>保证本报告所载资料不存在虚假记载、误导性陈述或重大遗漏，并对其内容的真实性、准确性和完整性承担个别及连带责任。</w:t>
            </w:r>
          </w:p>
          <w:p>
            <w:pPr>
              <w:widowControl/>
              <w:adjustRightInd w:val="0"/>
              <w:snapToGrid w:val="0"/>
              <w:spacing w:line="40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（如个别董事对季度报告内容的真实性、准确性和完整性无法保证或存在异议，基金管理人应声明，</w:t>
            </w:r>
            <w:r>
              <w:rPr>
                <w:rFonts w:ascii="宋体" w:hAnsi="宋体" w:cs="Calibri"/>
                <w:color w:val="000000" w:themeColor="text1"/>
                <w:kern w:val="0"/>
                <w:sz w:val="24"/>
                <w:szCs w:val="22"/>
                <w14:textFill>
                  <w14:solidFill>
                    <w14:schemeClr w14:val="tx1"/>
                  </w14:solidFill>
                </w14:textFill>
              </w:rPr>
              <w:t>××董事无法保证本报告内容的真实性、准确性、完整性，理由是：…，请投资者特别关注。</w:t>
            </w:r>
            <w:r>
              <w:rPr>
                <w:rFonts w:hint="eastAsia" w:ascii="宋体" w:hAnsi="宋体" w:cs="Calibri"/>
                <w:color w:val="000000" w:themeColor="text1"/>
                <w:kern w:val="0"/>
                <w:sz w:val="24"/>
                <w:szCs w:val="22"/>
                <w14:textFill>
                  <w14:solidFill>
                    <w14:schemeClr w14:val="tx1"/>
                  </w14:solidFill>
                </w14:textFill>
              </w:rPr>
              <w:t>）</w:t>
            </w:r>
          </w:p>
          <w:p>
            <w:pPr>
              <w:widowControl/>
              <w:adjustRightInd w:val="0"/>
              <w:snapToGrid w:val="0"/>
              <w:spacing w:line="40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基金托管人__根据本基金合同规定，于_年_月_日复核了本报告中的财务指标、净值表现和投资组合报告等内容，保证复核内容不存在虚假记载、误导性陈述或者重大遗漏。　　</w:t>
            </w:r>
          </w:p>
          <w:p>
            <w:pPr>
              <w:widowControl/>
              <w:adjustRightInd w:val="0"/>
              <w:snapToGrid w:val="0"/>
              <w:spacing w:line="400" w:lineRule="exact"/>
              <w:ind w:firstLine="502" w:firstLineChars="200"/>
              <w:jc w:val="lef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基金管理人承诺以诚实信用、勤勉尽责的原则管理和运用基金资产，但不保证基金一定盈利。　　</w:t>
            </w:r>
          </w:p>
          <w:p>
            <w:pPr>
              <w:adjustRightInd w:val="0"/>
              <w:snapToGrid w:val="0"/>
              <w:spacing w:line="400" w:lineRule="exact"/>
              <w:ind w:firstLine="502" w:firstLineChars="200"/>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基金的过往业绩并不代表其未来表现。投资有风险，投资者在作出投资决策前应仔细阅读本基金的招募说明书。</w:t>
            </w:r>
          </w:p>
          <w:p>
            <w:pPr>
              <w:adjustRightInd w:val="0"/>
              <w:snapToGrid w:val="0"/>
              <w:spacing w:line="400" w:lineRule="exact"/>
              <w:ind w:firstLine="376" w:firstLineChars="150"/>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本报告中财务资料未经审计。</w:t>
            </w:r>
          </w:p>
          <w:p>
            <w:pPr>
              <w:adjustRightInd w:val="0"/>
              <w:snapToGrid w:val="0"/>
              <w:spacing w:line="400" w:lineRule="exact"/>
              <w:ind w:firstLine="376" w:firstLineChars="150"/>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本报告期自</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年</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月</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日</w:t>
            </w:r>
            <w:r>
              <w:rPr>
                <w:rFonts w:ascii="宋体" w:hAnsi="宋体" w:cs="Calibri"/>
                <w:color w:val="000000" w:themeColor="text1"/>
                <w:kern w:val="0"/>
                <w:sz w:val="18"/>
                <w:szCs w:val="22"/>
                <w14:textFill>
                  <w14:solidFill>
                    <w14:schemeClr w14:val="tx1"/>
                  </w14:solidFill>
                </w14:textFill>
              </w:rPr>
              <w:t>（</w:t>
            </w:r>
            <w:r>
              <w:rPr>
                <w:rFonts w:hint="eastAsia" w:ascii="宋体" w:hAnsi="宋体" w:cs="Calibri"/>
                <w:color w:val="000000" w:themeColor="text1"/>
                <w:kern w:val="0"/>
                <w:sz w:val="18"/>
                <w:szCs w:val="22"/>
                <w14:textFill>
                  <w14:solidFill>
                    <w14:schemeClr w14:val="tx1"/>
                  </w14:solidFill>
                </w14:textFill>
              </w:rPr>
              <w:t>2023）</w:t>
            </w:r>
            <w:r>
              <w:rPr>
                <w:rFonts w:ascii="宋体" w:hAnsi="宋体" w:cs="Calibri"/>
                <w:color w:val="000000" w:themeColor="text1"/>
                <w:kern w:val="0"/>
                <w:sz w:val="24"/>
                <w:szCs w:val="22"/>
                <w14:textFill>
                  <w14:solidFill>
                    <w14:schemeClr w14:val="tx1"/>
                  </w14:solidFill>
                </w14:textFill>
              </w:rPr>
              <w:t>起至</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月</w:t>
            </w:r>
            <w:r>
              <w:rPr>
                <w:rFonts w:hint="eastAsia" w:ascii="宋体" w:hAnsi="宋体" w:cs="Calibri"/>
                <w:color w:val="000000" w:themeColor="text1"/>
                <w:kern w:val="0"/>
                <w:sz w:val="24"/>
                <w:szCs w:val="22"/>
                <w14:textFill>
                  <w14:solidFill>
                    <w14:schemeClr w14:val="tx1"/>
                  </w14:solidFill>
                </w14:textFill>
              </w:rPr>
              <w:t>_</w:t>
            </w:r>
            <w:r>
              <w:rPr>
                <w:rFonts w:ascii="宋体" w:hAnsi="宋体" w:cs="Calibri"/>
                <w:color w:val="000000" w:themeColor="text1"/>
                <w:kern w:val="0"/>
                <w:sz w:val="24"/>
                <w:szCs w:val="22"/>
                <w14:textFill>
                  <w14:solidFill>
                    <w14:schemeClr w14:val="tx1"/>
                  </w14:solidFill>
                </w14:textFill>
              </w:rPr>
              <w:t>日</w:t>
            </w:r>
            <w:r>
              <w:rPr>
                <w:rFonts w:ascii="宋体" w:hAnsi="宋体" w:cs="Calibri"/>
                <w:color w:val="000000" w:themeColor="text1"/>
                <w:kern w:val="0"/>
                <w:sz w:val="18"/>
                <w:szCs w:val="22"/>
                <w14:textFill>
                  <w14:solidFill>
                    <w14:schemeClr w14:val="tx1"/>
                  </w14:solidFill>
                </w14:textFill>
              </w:rPr>
              <w:t>（</w:t>
            </w:r>
            <w:r>
              <w:rPr>
                <w:rFonts w:hint="eastAsia" w:ascii="宋体" w:hAnsi="宋体" w:cs="Calibri"/>
                <w:color w:val="000000" w:themeColor="text1"/>
                <w:kern w:val="0"/>
                <w:sz w:val="18"/>
                <w:szCs w:val="22"/>
                <w14:textFill>
                  <w14:solidFill>
                    <w14:schemeClr w14:val="tx1"/>
                  </w14:solidFill>
                </w14:textFill>
              </w:rPr>
              <w:t>2024）</w:t>
            </w:r>
            <w:r>
              <w:rPr>
                <w:rFonts w:ascii="宋体" w:hAnsi="宋体" w:cs="Calibri"/>
                <w:color w:val="000000" w:themeColor="text1"/>
                <w:kern w:val="0"/>
                <w:sz w:val="24"/>
                <w:szCs w:val="22"/>
                <w14:textFill>
                  <w14:solidFill>
                    <w14:schemeClr w14:val="tx1"/>
                  </w14:solidFill>
                </w14:textFill>
              </w:rPr>
              <w:t>止。</w:t>
            </w:r>
          </w:p>
        </w:tc>
      </w:tr>
    </w:tbl>
    <w:p>
      <w:pPr>
        <w:rPr>
          <w:rStyle w:val="45"/>
          <w:rFonts w:eastAsia="宋体"/>
          <w:color w:val="000000" w:themeColor="text1"/>
          <w:sz w:val="18"/>
          <w14:textFill>
            <w14:solidFill>
              <w14:schemeClr w14:val="tx1"/>
            </w14:solidFill>
          </w14:textFill>
        </w:rPr>
      </w:pPr>
      <w:r>
        <w:rPr>
          <w:rStyle w:val="45"/>
          <w:rFonts w:hint="eastAsia" w:eastAsia="宋体"/>
          <w:color w:val="000000" w:themeColor="text1"/>
          <w:sz w:val="18"/>
          <w14:textFill>
            <w14:solidFill>
              <w14:schemeClr w14:val="tx1"/>
            </w14:solidFill>
          </w14:textFill>
        </w:rPr>
        <w:t>（</w:t>
      </w:r>
      <w:r>
        <w:rPr>
          <w:rStyle w:val="45"/>
          <w:rFonts w:hint="eastAsia" w:ascii="宋体" w:hAnsi="宋体" w:eastAsia="宋体"/>
          <w:color w:val="000000" w:themeColor="text1"/>
          <w:sz w:val="18"/>
          <w14:textFill>
            <w14:solidFill>
              <w14:schemeClr w14:val="tx1"/>
            </w14:solidFill>
          </w14:textFill>
        </w:rPr>
        <w:t>0004</w:t>
      </w:r>
      <w:r>
        <w:rPr>
          <w:rStyle w:val="45"/>
          <w:rFonts w:hint="eastAsia" w:eastAsia="宋体"/>
          <w:color w:val="000000" w:themeColor="text1"/>
          <w:sz w:val="18"/>
          <w14:textFill>
            <w14:solidFill>
              <w14:schemeClr w14:val="tx1"/>
            </w14:solidFill>
          </w14:textFill>
        </w:rPr>
        <w:t>）</w:t>
      </w:r>
    </w:p>
    <w:p>
      <w:pPr>
        <w:pStyle w:val="3"/>
        <w:adjustRightInd w:val="0"/>
        <w:snapToGrid w:val="0"/>
        <w:spacing w:before="0" w:after="0" w:line="400" w:lineRule="exact"/>
        <w:jc w:val="center"/>
        <w:rPr>
          <w:color w:val="000000" w:themeColor="text1"/>
          <w:kern w:val="0"/>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§2  基金产品概况</w:t>
      </w:r>
    </w:p>
    <w:tbl>
      <w:tblPr>
        <w:tblStyle w:val="32"/>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21"/>
        <w:gridCol w:w="5103"/>
        <w:gridCol w:w="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基金简称</w:t>
            </w:r>
          </w:p>
        </w:tc>
        <w:tc>
          <w:tcPr>
            <w:tcW w:w="5180" w:type="dxa"/>
            <w:gridSpan w:val="3"/>
            <w:vAlign w:val="center"/>
          </w:tcPr>
          <w:p>
            <w:pP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0011</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6" w:type="dxa"/>
        </w:trPr>
        <w:tc>
          <w:tcPr>
            <w:tcW w:w="3369" w:type="dxa"/>
            <w:gridSpan w:val="2"/>
          </w:tcPr>
          <w:p>
            <w:pPr>
              <w:adjustRightInd w:val="0"/>
              <w:snapToGrid w:val="0"/>
              <w:spacing w:line="320" w:lineRule="exact"/>
              <w:rPr>
                <w:rFonts w:ascii="方正仿宋简体" w:hAnsi="宋体" w:cs="Calibri"/>
                <w:color w:val="000000" w:themeColor="text1"/>
                <w:kern w:val="0"/>
                <w:sz w:val="24"/>
                <w:szCs w:val="22"/>
                <w14:textFill>
                  <w14:solidFill>
                    <w14:schemeClr w14:val="tx1"/>
                  </w14:solidFill>
                </w14:textFill>
              </w:rPr>
            </w:pPr>
            <w:r>
              <w:rPr>
                <w:rFonts w:hint="eastAsia" w:ascii="方正仿宋简体" w:hAnsi="宋体" w:cs="Calibri"/>
                <w:color w:val="000000" w:themeColor="text1"/>
                <w:kern w:val="0"/>
                <w:sz w:val="24"/>
                <w:szCs w:val="22"/>
                <w14:textFill>
                  <w14:solidFill>
                    <w14:schemeClr w14:val="tx1"/>
                  </w14:solidFill>
                </w14:textFill>
              </w:rPr>
              <w:t>场内简称</w:t>
            </w:r>
          </w:p>
        </w:tc>
        <w:tc>
          <w:tcPr>
            <w:tcW w:w="5103" w:type="dxa"/>
            <w:vAlign w:val="center"/>
          </w:tcPr>
          <w:p>
            <w:pPr>
              <w:rPr>
                <w:rStyle w:val="45"/>
                <w:rFonts w:ascii="宋体" w:hAnsi="宋体"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（3214）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基金主代码</w:t>
            </w:r>
          </w:p>
        </w:tc>
        <w:tc>
          <w:tcPr>
            <w:tcW w:w="5180" w:type="dxa"/>
            <w:gridSpan w:val="3"/>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w:t>
            </w:r>
            <w:r>
              <w:rPr>
                <w:rStyle w:val="45"/>
                <w:rFonts w:ascii="宋体" w:hAnsi="宋体" w:eastAsia="宋体" w:cs="Calibri"/>
                <w:color w:val="000000" w:themeColor="text1"/>
                <w:sz w:val="18"/>
                <w:szCs w:val="22"/>
                <w14:textFill>
                  <w14:solidFill>
                    <w14:schemeClr w14:val="tx1"/>
                  </w14:solidFill>
                </w14:textFill>
              </w:rPr>
              <w:t>0012</w:t>
            </w:r>
            <w:r>
              <w:rPr>
                <w:rStyle w:val="45"/>
                <w:rFonts w:hint="eastAsia" w:ascii="宋体" w:hAnsi="宋体"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交易代码</w:t>
            </w:r>
          </w:p>
        </w:tc>
        <w:tc>
          <w:tcPr>
            <w:tcW w:w="5180" w:type="dxa"/>
            <w:gridSpan w:val="3"/>
            <w:vAlign w:val="center"/>
          </w:tcPr>
          <w:p>
            <w:pPr>
              <w:rPr>
                <w:rStyle w:val="45"/>
                <w:rFonts w:eastAsia="宋体" w:cs="Calibri"/>
                <w:color w:val="000000" w:themeColor="text1"/>
                <w:sz w:val="18"/>
                <w:szCs w:val="22"/>
                <w14:textFill>
                  <w14:solidFill>
                    <w14:schemeClr w14:val="tx1"/>
                  </w14:solidFill>
                </w14:textFill>
              </w:rPr>
            </w:pPr>
            <w:r>
              <w:rPr>
                <w:rStyle w:val="45"/>
                <w:rFonts w:hint="eastAsia" w:ascii="宋体" w:hAnsi="宋体" w:eastAsia="宋体" w:cs="Calibri"/>
                <w:color w:val="000000" w:themeColor="text1"/>
                <w:sz w:val="18"/>
                <w:szCs w:val="22"/>
                <w14:textFill>
                  <w14:solidFill>
                    <w14:schemeClr w14:val="tx1"/>
                  </w14:solidFill>
                </w14:textFill>
              </w:rPr>
              <w:t>（0014）/（0015）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基金运作方式</w:t>
            </w:r>
          </w:p>
        </w:tc>
        <w:tc>
          <w:tcPr>
            <w:tcW w:w="5180" w:type="dxa"/>
            <w:gridSpan w:val="3"/>
            <w:vAlign w:val="center"/>
          </w:tcPr>
          <w:p>
            <w:pP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0017</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基金合同生效日</w:t>
            </w:r>
          </w:p>
        </w:tc>
        <w:tc>
          <w:tcPr>
            <w:tcW w:w="5180" w:type="dxa"/>
            <w:gridSpan w:val="3"/>
            <w:vAlign w:val="center"/>
          </w:tcPr>
          <w:p>
            <w:pP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0018</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报告期末基金份额总额</w:t>
            </w:r>
          </w:p>
        </w:tc>
        <w:tc>
          <w:tcPr>
            <w:tcW w:w="5180" w:type="dxa"/>
            <w:gridSpan w:val="3"/>
            <w:vAlign w:val="center"/>
          </w:tcPr>
          <w:p>
            <w:pP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1702</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投资目标</w:t>
            </w:r>
          </w:p>
        </w:tc>
        <w:tc>
          <w:tcPr>
            <w:tcW w:w="5180" w:type="dxa"/>
            <w:gridSpan w:val="3"/>
            <w:vAlign w:val="center"/>
          </w:tcPr>
          <w:p>
            <w:pP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0035</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投资策略</w:t>
            </w:r>
            <w:r>
              <w:rPr>
                <w:rStyle w:val="31"/>
                <w:rFonts w:ascii="宋体" w:hAnsi="宋体" w:cs="Calibri"/>
                <w:color w:val="000000" w:themeColor="text1"/>
                <w:kern w:val="0"/>
                <w:sz w:val="24"/>
                <w:szCs w:val="22"/>
                <w14:textFill>
                  <w14:solidFill>
                    <w14:schemeClr w14:val="tx1"/>
                  </w14:solidFill>
                </w14:textFill>
              </w:rPr>
              <w:footnoteReference w:id="159"/>
            </w:r>
          </w:p>
        </w:tc>
        <w:tc>
          <w:tcPr>
            <w:tcW w:w="5180" w:type="dxa"/>
            <w:gridSpan w:val="3"/>
            <w:vAlign w:val="center"/>
          </w:tcPr>
          <w:p>
            <w:pP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0041</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业绩比较基准</w:t>
            </w:r>
          </w:p>
        </w:tc>
        <w:tc>
          <w:tcPr>
            <w:tcW w:w="5180" w:type="dxa"/>
            <w:gridSpan w:val="3"/>
            <w:vAlign w:val="center"/>
          </w:tcPr>
          <w:p>
            <w:pP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0062</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ascii="宋体" w:hAnsi="宋体" w:cs="Calibri"/>
                <w:color w:val="000000" w:themeColor="text1"/>
                <w:kern w:val="0"/>
                <w:sz w:val="24"/>
                <w:szCs w:val="22"/>
                <w14:textFill>
                  <w14:solidFill>
                    <w14:schemeClr w14:val="tx1"/>
                  </w14:solidFill>
                </w14:textFill>
              </w:rPr>
              <w:t>风险收益特征</w:t>
            </w:r>
          </w:p>
        </w:tc>
        <w:tc>
          <w:tcPr>
            <w:tcW w:w="5180" w:type="dxa"/>
            <w:gridSpan w:val="3"/>
            <w:vAlign w:val="center"/>
          </w:tcPr>
          <w:p>
            <w:pP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0063</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基金管理人</w:t>
            </w:r>
          </w:p>
        </w:tc>
        <w:tc>
          <w:tcPr>
            <w:tcW w:w="5180" w:type="dxa"/>
            <w:gridSpan w:val="3"/>
            <w:vAlign w:val="center"/>
          </w:tcPr>
          <w:p>
            <w:pP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0186</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基金托管人</w:t>
            </w:r>
          </w:p>
        </w:tc>
        <w:tc>
          <w:tcPr>
            <w:tcW w:w="5180" w:type="dxa"/>
            <w:gridSpan w:val="3"/>
            <w:vAlign w:val="center"/>
          </w:tcPr>
          <w:p>
            <w:pPr>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hint="eastAsia" w:ascii="宋体" w:hAnsi="宋体" w:eastAsia="宋体" w:cs="Calibri"/>
                <w:color w:val="000000" w:themeColor="text1"/>
                <w:sz w:val="18"/>
                <w:szCs w:val="22"/>
                <w14:textFill>
                  <w14:solidFill>
                    <w14:schemeClr w14:val="tx1"/>
                  </w14:solidFill>
                </w14:textFill>
              </w:rPr>
              <w:t>0213</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Merge w:val="restart"/>
            <w:vAlign w:val="center"/>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境外投资顾问</w:t>
            </w:r>
          </w:p>
        </w:tc>
        <w:tc>
          <w:tcPr>
            <w:tcW w:w="5180" w:type="dxa"/>
            <w:gridSpan w:val="3"/>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hint="eastAsia" w:cs="Calibri"/>
                <w:color w:val="000000" w:themeColor="text1"/>
                <w:sz w:val="24"/>
                <w:szCs w:val="22"/>
                <w14:textFill>
                  <w14:solidFill>
                    <w14:schemeClr w14:val="tx1"/>
                  </w14:solidFill>
                </w14:textFill>
              </w:rPr>
              <w:t>英文名称：</w:t>
            </w: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024</w:t>
            </w:r>
            <w:r>
              <w:rPr>
                <w:rStyle w:val="45"/>
                <w:rFonts w:hint="eastAsia" w:eastAsia="宋体" w:cs="Calibri"/>
                <w:color w:val="000000" w:themeColor="text1"/>
                <w:sz w:val="18"/>
                <w:szCs w:val="22"/>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Merge w:val="continue"/>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p>
        </w:tc>
        <w:tc>
          <w:tcPr>
            <w:tcW w:w="5180" w:type="dxa"/>
            <w:gridSpan w:val="3"/>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hint="eastAsia" w:cs="Calibri"/>
                <w:color w:val="000000" w:themeColor="text1"/>
                <w:sz w:val="24"/>
                <w:szCs w:val="22"/>
                <w14:textFill>
                  <w14:solidFill>
                    <w14:schemeClr w14:val="tx1"/>
                  </w14:solidFill>
                </w14:textFill>
              </w:rPr>
              <w:t>中文名称：</w:t>
            </w: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024</w:t>
            </w:r>
            <w:r>
              <w:rPr>
                <w:rStyle w:val="45"/>
                <w:rFonts w:hint="eastAsia" w:eastAsia="宋体" w:cs="Calibri"/>
                <w:color w:val="000000" w:themeColor="text1"/>
                <w:sz w:val="18"/>
                <w:szCs w:val="22"/>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Merge w:val="restart"/>
            <w:vAlign w:val="center"/>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境外资产托管人</w:t>
            </w:r>
          </w:p>
        </w:tc>
        <w:tc>
          <w:tcPr>
            <w:tcW w:w="5180" w:type="dxa"/>
            <w:gridSpan w:val="3"/>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hint="eastAsia" w:cs="Calibri"/>
                <w:color w:val="000000" w:themeColor="text1"/>
                <w:sz w:val="24"/>
                <w:szCs w:val="22"/>
                <w14:textFill>
                  <w14:solidFill>
                    <w14:schemeClr w14:val="tx1"/>
                  </w14:solidFill>
                </w14:textFill>
              </w:rPr>
              <w:t>英文名称：</w:t>
            </w: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02</w:t>
            </w:r>
            <w:r>
              <w:rPr>
                <w:rStyle w:val="45"/>
                <w:rFonts w:hint="eastAsia" w:eastAsia="宋体" w:cs="Calibri"/>
                <w:color w:val="000000" w:themeColor="text1"/>
                <w:sz w:val="18"/>
                <w:szCs w:val="22"/>
                <w14:textFill>
                  <w14:solidFill>
                    <w14:schemeClr w14:val="tx1"/>
                  </w14:solidFill>
                </w14:textFill>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Merge w:val="continue"/>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p>
        </w:tc>
        <w:tc>
          <w:tcPr>
            <w:tcW w:w="5180" w:type="dxa"/>
            <w:gridSpan w:val="3"/>
          </w:tcPr>
          <w:p>
            <w:pPr>
              <w:adjustRightInd w:val="0"/>
              <w:snapToGrid w:val="0"/>
              <w:spacing w:line="400" w:lineRule="exact"/>
              <w:rPr>
                <w:rFonts w:ascii="宋体" w:hAnsi="宋体" w:cs="Calibri"/>
                <w:color w:val="000000" w:themeColor="text1"/>
                <w:kern w:val="0"/>
                <w:sz w:val="24"/>
                <w:szCs w:val="22"/>
                <w14:textFill>
                  <w14:solidFill>
                    <w14:schemeClr w14:val="tx1"/>
                  </w14:solidFill>
                </w14:textFill>
              </w:rPr>
            </w:pPr>
            <w:r>
              <w:rPr>
                <w:rFonts w:hint="eastAsia" w:cs="Calibri"/>
                <w:color w:val="000000" w:themeColor="text1"/>
                <w:sz w:val="24"/>
                <w:szCs w:val="22"/>
                <w14:textFill>
                  <w14:solidFill>
                    <w14:schemeClr w14:val="tx1"/>
                  </w14:solidFill>
                </w14:textFill>
              </w:rPr>
              <w:t>中文名称：</w:t>
            </w: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w:t>
            </w:r>
            <w:r>
              <w:rPr>
                <w:rStyle w:val="45"/>
                <w:rFonts w:hint="eastAsia" w:eastAsia="宋体" w:cs="Calibri"/>
                <w:color w:val="000000" w:themeColor="text1"/>
                <w:sz w:val="18"/>
                <w:szCs w:val="22"/>
                <w14:textFill>
                  <w14:solidFill>
                    <w14:schemeClr w14:val="tx1"/>
                  </w14:solidFill>
                </w14:textFill>
              </w:rPr>
              <w:t>253）</w:t>
            </w:r>
          </w:p>
        </w:tc>
      </w:tr>
    </w:tbl>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Style w:val="45"/>
          <w:rFonts w:hint="eastAsia" w:eastAsia="宋体"/>
          <w:color w:val="000000" w:themeColor="text1"/>
          <w:sz w:val="18"/>
          <w14:textFill>
            <w14:solidFill>
              <w14:schemeClr w14:val="tx1"/>
            </w14:solidFill>
          </w14:textFill>
        </w:rPr>
        <w:t>（1752）</w:t>
      </w:r>
    </w:p>
    <w:p>
      <w:pPr>
        <w:pStyle w:val="3"/>
        <w:adjustRightInd w:val="0"/>
        <w:snapToGrid w:val="0"/>
        <w:spacing w:before="0" w:after="0" w:line="40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§3  主要财务指标和基金净值表现</w:t>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3.1 主要财务指标</w:t>
      </w:r>
      <w:r>
        <w:rPr>
          <w:rStyle w:val="31"/>
          <w:rFonts w:ascii="宋体" w:hAnsi="宋体"/>
          <w:b/>
          <w:color w:val="000000" w:themeColor="text1"/>
          <w:sz w:val="24"/>
          <w14:textFill>
            <w14:solidFill>
              <w14:schemeClr w14:val="tx1"/>
            </w14:solidFill>
          </w14:textFill>
        </w:rPr>
        <w:footnoteReference w:id="160"/>
      </w:r>
    </w:p>
    <w:p>
      <w:pPr>
        <w:adjustRightInd w:val="0"/>
        <w:snapToGrid w:val="0"/>
        <w:spacing w:line="400" w:lineRule="exact"/>
        <w:ind w:left="7629" w:hanging="7608" w:hangingChars="2299"/>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单位</w:t>
      </w:r>
      <w:r>
        <w:rPr>
          <w:rStyle w:val="31"/>
          <w:rFonts w:ascii="宋体" w:hAnsi="宋体"/>
          <w:color w:val="000000" w:themeColor="text1"/>
          <w14:textFill>
            <w14:solidFill>
              <w14:schemeClr w14:val="tx1"/>
            </w14:solidFill>
          </w14:textFill>
        </w:rPr>
        <w:footnoteReference w:id="161"/>
      </w:r>
      <w:r>
        <w:rPr>
          <w:rFonts w:hint="eastAsia" w:ascii="宋体" w:hAnsi="宋体"/>
          <w:color w:val="000000" w:themeColor="text1"/>
          <w14:textFill>
            <w14:solidFill>
              <w14:schemeClr w14:val="tx1"/>
            </w14:solidFill>
          </w14:textFill>
        </w:rPr>
        <w:t xml:space="preserve">： </w:t>
      </w:r>
    </w:p>
    <w:tbl>
      <w:tblPr>
        <w:tblStyle w:val="32"/>
        <w:tblW w:w="8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3"/>
        <w:gridCol w:w="4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73" w:type="dxa"/>
            <w:vAlign w:val="center"/>
          </w:tcPr>
          <w:p>
            <w:pPr>
              <w:pStyle w:val="24"/>
              <w:adjustRightInd w:val="0"/>
              <w:snapToGrid w:val="0"/>
              <w:spacing w:before="0" w:beforeAutospacing="0" w:after="0" w:afterAutospacing="0" w:line="400" w:lineRule="exact"/>
              <w:jc w:val="center"/>
              <w:rPr>
                <w:rFonts w:eastAsia="方正仿宋简体" w:cs="Calibri"/>
                <w:color w:val="000000" w:themeColor="text1"/>
                <w:szCs w:val="22"/>
                <w14:textFill>
                  <w14:solidFill>
                    <w14:schemeClr w14:val="tx1"/>
                  </w14:solidFill>
                </w14:textFill>
              </w:rPr>
            </w:pPr>
            <w:r>
              <w:rPr>
                <w:rFonts w:hint="eastAsia" w:eastAsia="方正仿宋简体" w:cs="Calibri"/>
                <w:color w:val="000000" w:themeColor="text1"/>
                <w:szCs w:val="22"/>
                <w14:textFill>
                  <w14:solidFill>
                    <w14:schemeClr w14:val="tx1"/>
                  </w14:solidFill>
                </w14:textFill>
              </w:rPr>
              <w:t>主要财务指标</w:t>
            </w:r>
          </w:p>
        </w:tc>
        <w:tc>
          <w:tcPr>
            <w:tcW w:w="4043" w:type="dxa"/>
            <w:vAlign w:val="bottom"/>
          </w:tcPr>
          <w:p>
            <w:pPr>
              <w:adjustRightInd w:val="0"/>
              <w:snapToGrid w:val="0"/>
              <w:spacing w:line="400" w:lineRule="exact"/>
              <w:ind w:right="126"/>
              <w:jc w:val="right"/>
              <w:rPr>
                <w:rFonts w:ascii="宋体" w:hAnsi="宋体" w:cs="Calibri"/>
                <w:color w:val="000000" w:themeColor="text1"/>
                <w:kern w:val="0"/>
                <w:sz w:val="24"/>
                <w:szCs w:val="22"/>
                <w14:textFill>
                  <w14:solidFill>
                    <w14:schemeClr w14:val="tx1"/>
                  </w14:solidFill>
                </w14:textFill>
              </w:rPr>
            </w:pPr>
            <w:r>
              <w:rPr>
                <w:rFonts w:hint="eastAsia" w:ascii="宋体" w:hAnsi="宋体" w:cs="Calibri"/>
                <w:color w:val="000000" w:themeColor="text1"/>
                <w:kern w:val="0"/>
                <w:sz w:val="24"/>
                <w:szCs w:val="22"/>
                <w14:textFill>
                  <w14:solidFill>
                    <w14:schemeClr w14:val="tx1"/>
                  </w14:solidFill>
                </w14:textFill>
              </w:rPr>
              <w:t>报告期（年 月 日-年 月 日）</w:t>
            </w:r>
          </w:p>
          <w:p>
            <w:pPr>
              <w:adjustRightInd w:val="0"/>
              <w:snapToGrid w:val="0"/>
              <w:spacing w:line="400" w:lineRule="exact"/>
              <w:ind w:right="126"/>
              <w:jc w:val="center"/>
              <w:rPr>
                <w:rFonts w:ascii="宋体" w:hAnsi="宋体" w:cs="Calibri"/>
                <w:color w:val="000000" w:themeColor="text1"/>
                <w:kern w:val="0"/>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73" w:type="dxa"/>
          </w:tcPr>
          <w:p>
            <w:pPr>
              <w:pStyle w:val="24"/>
              <w:adjustRightInd w:val="0"/>
              <w:snapToGrid w:val="0"/>
              <w:spacing w:before="0" w:beforeAutospacing="0" w:after="0" w:afterAutospacing="0" w:line="400" w:lineRule="exact"/>
              <w:rPr>
                <w:rFonts w:eastAsia="方正仿宋简体" w:cs="Calibri"/>
                <w:color w:val="000000" w:themeColor="text1"/>
                <w:szCs w:val="22"/>
                <w14:textFill>
                  <w14:solidFill>
                    <w14:schemeClr w14:val="tx1"/>
                  </w14:solidFill>
                </w14:textFill>
              </w:rPr>
            </w:pPr>
            <w:r>
              <w:rPr>
                <w:rFonts w:hint="eastAsia" w:eastAsia="方正仿宋简体" w:cs="Calibri"/>
                <w:color w:val="000000" w:themeColor="text1"/>
                <w:szCs w:val="22"/>
                <w14:textFill>
                  <w14:solidFill>
                    <w14:schemeClr w14:val="tx1"/>
                  </w14:solidFill>
                </w14:textFill>
              </w:rPr>
              <w:t>1.本期已实现收益</w:t>
            </w:r>
            <w:r>
              <w:rPr>
                <w:rFonts w:eastAsia="方正仿宋简体" w:cs="Calibri"/>
                <w:color w:val="000000" w:themeColor="text1"/>
                <w:szCs w:val="22"/>
                <w:vertAlign w:val="superscript"/>
                <w14:textFill>
                  <w14:solidFill>
                    <w14:schemeClr w14:val="tx1"/>
                  </w14:solidFill>
                </w14:textFill>
              </w:rPr>
              <w:footnoteReference w:id="162"/>
            </w:r>
          </w:p>
        </w:tc>
        <w:tc>
          <w:tcPr>
            <w:tcW w:w="4043" w:type="dxa"/>
            <w:vAlign w:val="bottom"/>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0498</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73" w:type="dxa"/>
          </w:tcPr>
          <w:p>
            <w:pPr>
              <w:pStyle w:val="24"/>
              <w:adjustRightInd w:val="0"/>
              <w:snapToGrid w:val="0"/>
              <w:spacing w:before="0" w:beforeAutospacing="0" w:after="0" w:afterAutospacing="0" w:line="400" w:lineRule="exact"/>
              <w:rPr>
                <w:rFonts w:eastAsia="方正仿宋简体" w:cs="Calibri"/>
                <w:color w:val="000000" w:themeColor="text1"/>
                <w:szCs w:val="22"/>
                <w14:textFill>
                  <w14:solidFill>
                    <w14:schemeClr w14:val="tx1"/>
                  </w14:solidFill>
                </w14:textFill>
              </w:rPr>
            </w:pPr>
            <w:r>
              <w:rPr>
                <w:rFonts w:hint="eastAsia" w:eastAsia="方正仿宋简体" w:cs="Calibri"/>
                <w:color w:val="000000" w:themeColor="text1"/>
                <w:szCs w:val="22"/>
                <w14:textFill>
                  <w14:solidFill>
                    <w14:schemeClr w14:val="tx1"/>
                  </w14:solidFill>
                </w14:textFill>
              </w:rPr>
              <w:t>2.本期利润</w:t>
            </w:r>
            <w:r>
              <w:rPr>
                <w:rFonts w:eastAsia="方正仿宋简体" w:cs="Calibri"/>
                <w:color w:val="000000" w:themeColor="text1"/>
                <w:szCs w:val="22"/>
                <w:vertAlign w:val="superscript"/>
                <w14:textFill>
                  <w14:solidFill>
                    <w14:schemeClr w14:val="tx1"/>
                  </w14:solidFill>
                </w14:textFill>
              </w:rPr>
              <w:footnoteReference w:id="163"/>
            </w:r>
          </w:p>
        </w:tc>
        <w:tc>
          <w:tcPr>
            <w:tcW w:w="4043" w:type="dxa"/>
            <w:vAlign w:val="bottom"/>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0497</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73" w:type="dxa"/>
          </w:tcPr>
          <w:p>
            <w:pPr>
              <w:pStyle w:val="24"/>
              <w:adjustRightInd w:val="0"/>
              <w:snapToGrid w:val="0"/>
              <w:spacing w:before="0" w:beforeAutospacing="0" w:after="0" w:afterAutospacing="0" w:line="400" w:lineRule="exact"/>
              <w:rPr>
                <w:rFonts w:eastAsia="方正仿宋简体" w:cs="Calibri"/>
                <w:color w:val="000000" w:themeColor="text1"/>
                <w:szCs w:val="22"/>
                <w14:textFill>
                  <w14:solidFill>
                    <w14:schemeClr w14:val="tx1"/>
                  </w14:solidFill>
                </w14:textFill>
              </w:rPr>
            </w:pPr>
            <w:r>
              <w:rPr>
                <w:rFonts w:hint="eastAsia" w:eastAsia="方正仿宋简体" w:cs="Calibri"/>
                <w:color w:val="000000" w:themeColor="text1"/>
                <w:szCs w:val="22"/>
                <w14:textFill>
                  <w14:solidFill>
                    <w14:schemeClr w14:val="tx1"/>
                  </w14:solidFill>
                </w14:textFill>
              </w:rPr>
              <w:t>3.加权平均基金份额本期利润</w:t>
            </w:r>
          </w:p>
        </w:tc>
        <w:tc>
          <w:tcPr>
            <w:tcW w:w="4043" w:type="dxa"/>
            <w:vAlign w:val="bottom"/>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0500</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73" w:type="dxa"/>
          </w:tcPr>
          <w:p>
            <w:pPr>
              <w:pStyle w:val="24"/>
              <w:adjustRightInd w:val="0"/>
              <w:snapToGrid w:val="0"/>
              <w:spacing w:before="0" w:beforeAutospacing="0" w:after="0" w:afterAutospacing="0" w:line="400" w:lineRule="exact"/>
              <w:rPr>
                <w:rFonts w:eastAsia="方正仿宋简体" w:cs="Calibri"/>
                <w:color w:val="000000" w:themeColor="text1"/>
                <w:szCs w:val="22"/>
                <w14:textFill>
                  <w14:solidFill>
                    <w14:schemeClr w14:val="tx1"/>
                  </w14:solidFill>
                </w14:textFill>
              </w:rPr>
            </w:pPr>
            <w:r>
              <w:rPr>
                <w:rFonts w:hint="eastAsia" w:eastAsia="方正仿宋简体" w:cs="Calibri"/>
                <w:color w:val="000000" w:themeColor="text1"/>
                <w:szCs w:val="22"/>
                <w14:textFill>
                  <w14:solidFill>
                    <w14:schemeClr w14:val="tx1"/>
                  </w14:solidFill>
                </w14:textFill>
              </w:rPr>
              <w:t>4.期末基金资产净值</w:t>
            </w:r>
          </w:p>
        </w:tc>
        <w:tc>
          <w:tcPr>
            <w:tcW w:w="4043" w:type="dxa"/>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0505</w:t>
            </w: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4773" w:type="dxa"/>
          </w:tcPr>
          <w:p>
            <w:pPr>
              <w:pStyle w:val="24"/>
              <w:adjustRightInd w:val="0"/>
              <w:snapToGrid w:val="0"/>
              <w:spacing w:before="0" w:beforeAutospacing="0" w:after="0" w:afterAutospacing="0" w:line="400" w:lineRule="exact"/>
              <w:rPr>
                <w:rFonts w:eastAsia="方正仿宋简体" w:cs="Calibri"/>
                <w:color w:val="000000" w:themeColor="text1"/>
                <w:szCs w:val="22"/>
                <w14:textFill>
                  <w14:solidFill>
                    <w14:schemeClr w14:val="tx1"/>
                  </w14:solidFill>
                </w14:textFill>
              </w:rPr>
            </w:pPr>
            <w:r>
              <w:rPr>
                <w:rFonts w:hint="eastAsia" w:eastAsia="方正仿宋简体" w:cs="Calibri"/>
                <w:color w:val="000000" w:themeColor="text1"/>
                <w:szCs w:val="22"/>
                <w14:textFill>
                  <w14:solidFill>
                    <w14:schemeClr w14:val="tx1"/>
                  </w14:solidFill>
                </w14:textFill>
              </w:rPr>
              <w:t>5.期末基金份额净值</w:t>
            </w:r>
          </w:p>
        </w:tc>
        <w:tc>
          <w:tcPr>
            <w:tcW w:w="4043" w:type="dxa"/>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r>
              <w:rPr>
                <w:rStyle w:val="45"/>
                <w:rFonts w:eastAsia="宋体" w:cs="Calibri"/>
                <w:color w:val="000000" w:themeColor="text1"/>
                <w:sz w:val="18"/>
                <w:szCs w:val="22"/>
                <w14:textFill>
                  <w14:solidFill>
                    <w14:schemeClr w14:val="tx1"/>
                  </w14:solidFill>
                </w14:textFill>
              </w:rPr>
              <w:t>050</w:t>
            </w:r>
            <w:r>
              <w:rPr>
                <w:rStyle w:val="45"/>
                <w:rFonts w:hint="eastAsia" w:eastAsia="宋体" w:cs="Calibri"/>
                <w:color w:val="000000" w:themeColor="text1"/>
                <w:sz w:val="18"/>
                <w:szCs w:val="22"/>
                <w14:textFill>
                  <w14:solidFill>
                    <w14:schemeClr w14:val="tx1"/>
                  </w14:solidFill>
                </w14:textFill>
              </w:rPr>
              <w:t>6）</w:t>
            </w:r>
          </w:p>
        </w:tc>
      </w:tr>
    </w:tbl>
    <w:p>
      <w:pPr>
        <w:adjustRightInd w:val="0"/>
        <w:snapToGrid w:val="0"/>
        <w:spacing w:line="400" w:lineRule="exact"/>
        <w:rPr>
          <w:rFonts w:ascii="宋体" w:hAnsi="宋体"/>
          <w:color w:val="000000" w:themeColor="text1"/>
          <w:kern w:val="0"/>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Style w:val="31"/>
          <w:rFonts w:ascii="宋体" w:hAnsi="宋体"/>
          <w:color w:val="000000" w:themeColor="text1"/>
          <w:sz w:val="24"/>
          <w14:textFill>
            <w14:solidFill>
              <w14:schemeClr w14:val="tx1"/>
            </w14:solidFill>
          </w14:textFill>
        </w:rPr>
        <w:footnoteReference w:id="164"/>
      </w:r>
      <w:r>
        <w:rPr>
          <w:rFonts w:hint="eastAsia" w:ascii="宋体" w:hAnsi="宋体"/>
          <w:color w:val="000000" w:themeColor="text1"/>
          <w:sz w:val="24"/>
          <w14:textFill>
            <w14:solidFill>
              <w14:schemeClr w14:val="tx1"/>
            </w14:solidFill>
          </w14:textFill>
        </w:rPr>
        <w:t>：</w:t>
      </w:r>
      <w:r>
        <w:rPr>
          <w:rStyle w:val="45"/>
          <w:rFonts w:hint="eastAsia" w:eastAsia="宋体"/>
          <w:color w:val="000000" w:themeColor="text1"/>
          <w:sz w:val="18"/>
          <w14:textFill>
            <w14:solidFill>
              <w14:schemeClr w14:val="tx1"/>
            </w14:solidFill>
          </w14:textFill>
        </w:rPr>
        <w:t>（</w:t>
      </w:r>
      <w:r>
        <w:rPr>
          <w:rStyle w:val="45"/>
          <w:rFonts w:eastAsia="宋体"/>
          <w:color w:val="000000" w:themeColor="text1"/>
          <w:sz w:val="18"/>
          <w14:textFill>
            <w14:solidFill>
              <w14:schemeClr w14:val="tx1"/>
            </w14:solidFill>
          </w14:textFill>
        </w:rPr>
        <w:t>0515</w:t>
      </w:r>
      <w:r>
        <w:rPr>
          <w:rStyle w:val="45"/>
          <w:rFonts w:hint="eastAsia" w:eastAsia="宋体"/>
          <w:color w:val="000000" w:themeColor="text1"/>
          <w:sz w:val="18"/>
          <w14:textFill>
            <w14:solidFill>
              <w14:schemeClr w14:val="tx1"/>
            </w14:solidFill>
          </w14:textFill>
        </w:rPr>
        <w:t>）</w:t>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3.2 基金净值表现</w:t>
      </w:r>
    </w:p>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3.2.1</w:t>
      </w:r>
      <w:r>
        <w:rPr>
          <w:rFonts w:ascii="宋体" w:hAnsi="宋体"/>
          <w:b/>
          <w:color w:val="000000" w:themeColor="text1"/>
          <w:sz w:val="24"/>
          <w14:textFill>
            <w14:solidFill>
              <w14:schemeClr w14:val="tx1"/>
            </w14:solidFill>
          </w14:textFill>
        </w:rPr>
        <w:t>基金份额净值增长率及其与同期业绩比较基准收益率的比较</w:t>
      </w:r>
      <w:r>
        <w:rPr>
          <w:rStyle w:val="31"/>
          <w:rFonts w:ascii="宋体" w:hAnsi="宋体"/>
          <w:b/>
          <w:color w:val="000000" w:themeColor="text1"/>
          <w:sz w:val="24"/>
          <w14:textFill>
            <w14:solidFill>
              <w14:schemeClr w14:val="tx1"/>
            </w14:solidFill>
          </w14:textFill>
        </w:rPr>
        <w:footnoteReference w:id="165"/>
      </w:r>
    </w:p>
    <w:tbl>
      <w:tblPr>
        <w:tblStyle w:val="32"/>
        <w:tblW w:w="98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134"/>
        <w:gridCol w:w="1204"/>
        <w:gridCol w:w="1633"/>
        <w:gridCol w:w="2195"/>
        <w:gridCol w:w="105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adjustRightInd w:val="0"/>
              <w:snapToGrid w:val="0"/>
              <w:spacing w:before="0" w:beforeAutospacing="0" w:after="0" w:afterAutospacing="0" w:line="400" w:lineRule="exact"/>
              <w:jc w:val="center"/>
              <w:rPr>
                <w:rFonts w:eastAsia="方正仿宋简体" w:cs="Calibri"/>
                <w:color w:val="000000" w:themeColor="text1"/>
                <w:szCs w:val="22"/>
                <w14:textFill>
                  <w14:solidFill>
                    <w14:schemeClr w14:val="tx1"/>
                  </w14:solidFill>
                </w14:textFill>
              </w:rPr>
            </w:pPr>
            <w:r>
              <w:rPr>
                <w:rFonts w:hint="eastAsia" w:eastAsia="方正仿宋简体" w:cs="Calibri"/>
                <w:color w:val="000000" w:themeColor="text1"/>
                <w:szCs w:val="22"/>
                <w14:textFill>
                  <w14:solidFill>
                    <w14:schemeClr w14:val="tx1"/>
                  </w14:solidFill>
                </w14:textFill>
              </w:rPr>
              <w:t>阶段</w:t>
            </w:r>
          </w:p>
        </w:tc>
        <w:tc>
          <w:tcPr>
            <w:tcW w:w="1134" w:type="dxa"/>
            <w:vAlign w:val="center"/>
          </w:tcPr>
          <w:p>
            <w:pPr>
              <w:pStyle w:val="24"/>
              <w:adjustRightInd w:val="0"/>
              <w:snapToGrid w:val="0"/>
              <w:spacing w:before="0" w:beforeAutospacing="0" w:after="0" w:afterAutospacing="0" w:line="400" w:lineRule="exact"/>
              <w:jc w:val="center"/>
              <w:rPr>
                <w:rFonts w:eastAsia="方正仿宋简体" w:cs="Calibri"/>
                <w:color w:val="000000" w:themeColor="text1"/>
                <w:szCs w:val="22"/>
                <w14:textFill>
                  <w14:solidFill>
                    <w14:schemeClr w14:val="tx1"/>
                  </w14:solidFill>
                </w14:textFill>
              </w:rPr>
            </w:pPr>
            <w:r>
              <w:rPr>
                <w:rFonts w:hint="eastAsia" w:eastAsia="方正仿宋简体" w:cs="Calibri"/>
                <w:color w:val="000000" w:themeColor="text1"/>
                <w:szCs w:val="22"/>
                <w14:textFill>
                  <w14:solidFill>
                    <w14:schemeClr w14:val="tx1"/>
                  </w14:solidFill>
                </w14:textFill>
              </w:rPr>
              <w:t>净值增长率①</w:t>
            </w:r>
          </w:p>
        </w:tc>
        <w:tc>
          <w:tcPr>
            <w:tcW w:w="1204" w:type="dxa"/>
            <w:vAlign w:val="center"/>
          </w:tcPr>
          <w:p>
            <w:pPr>
              <w:pStyle w:val="24"/>
              <w:adjustRightInd w:val="0"/>
              <w:snapToGrid w:val="0"/>
              <w:spacing w:before="0" w:beforeAutospacing="0" w:after="0" w:afterAutospacing="0" w:line="400" w:lineRule="exact"/>
              <w:jc w:val="center"/>
              <w:rPr>
                <w:rFonts w:eastAsia="方正仿宋简体" w:cs="Calibri"/>
                <w:color w:val="000000" w:themeColor="text1"/>
                <w:szCs w:val="22"/>
                <w14:textFill>
                  <w14:solidFill>
                    <w14:schemeClr w14:val="tx1"/>
                  </w14:solidFill>
                </w14:textFill>
              </w:rPr>
            </w:pPr>
            <w:r>
              <w:rPr>
                <w:rFonts w:hint="eastAsia" w:eastAsia="方正仿宋简体" w:cs="Calibri"/>
                <w:color w:val="000000" w:themeColor="text1"/>
                <w:szCs w:val="22"/>
                <w14:textFill>
                  <w14:solidFill>
                    <w14:schemeClr w14:val="tx1"/>
                  </w14:solidFill>
                </w14:textFill>
              </w:rPr>
              <w:t>净值增长率标准差②</w:t>
            </w:r>
          </w:p>
        </w:tc>
        <w:tc>
          <w:tcPr>
            <w:tcW w:w="1633" w:type="dxa"/>
            <w:vAlign w:val="center"/>
          </w:tcPr>
          <w:p>
            <w:pPr>
              <w:pStyle w:val="24"/>
              <w:adjustRightInd w:val="0"/>
              <w:snapToGrid w:val="0"/>
              <w:spacing w:before="0" w:beforeAutospacing="0" w:after="0" w:afterAutospacing="0" w:line="400" w:lineRule="exact"/>
              <w:jc w:val="center"/>
              <w:rPr>
                <w:rFonts w:eastAsia="方正仿宋简体" w:cs="Calibri"/>
                <w:color w:val="000000" w:themeColor="text1"/>
                <w:szCs w:val="22"/>
                <w14:textFill>
                  <w14:solidFill>
                    <w14:schemeClr w14:val="tx1"/>
                  </w14:solidFill>
                </w14:textFill>
              </w:rPr>
            </w:pPr>
            <w:r>
              <w:rPr>
                <w:rFonts w:hint="eastAsia" w:eastAsia="方正仿宋简体" w:cs="Calibri"/>
                <w:color w:val="000000" w:themeColor="text1"/>
                <w:szCs w:val="22"/>
                <w14:textFill>
                  <w14:solidFill>
                    <w14:schemeClr w14:val="tx1"/>
                  </w14:solidFill>
                </w14:textFill>
              </w:rPr>
              <w:t>业绩比较基准收益率③</w:t>
            </w:r>
          </w:p>
        </w:tc>
        <w:tc>
          <w:tcPr>
            <w:tcW w:w="2195" w:type="dxa"/>
            <w:vAlign w:val="center"/>
          </w:tcPr>
          <w:p>
            <w:pPr>
              <w:pStyle w:val="24"/>
              <w:adjustRightInd w:val="0"/>
              <w:snapToGrid w:val="0"/>
              <w:spacing w:before="0" w:beforeAutospacing="0" w:after="0" w:afterAutospacing="0" w:line="400" w:lineRule="exact"/>
              <w:jc w:val="center"/>
              <w:rPr>
                <w:rFonts w:eastAsia="方正仿宋简体" w:cs="Calibri"/>
                <w:color w:val="000000" w:themeColor="text1"/>
                <w:szCs w:val="22"/>
                <w14:textFill>
                  <w14:solidFill>
                    <w14:schemeClr w14:val="tx1"/>
                  </w14:solidFill>
                </w14:textFill>
              </w:rPr>
            </w:pPr>
            <w:r>
              <w:rPr>
                <w:rFonts w:hint="eastAsia" w:eastAsia="方正仿宋简体" w:cs="Calibri"/>
                <w:color w:val="000000" w:themeColor="text1"/>
                <w:szCs w:val="22"/>
                <w14:textFill>
                  <w14:solidFill>
                    <w14:schemeClr w14:val="tx1"/>
                  </w14:solidFill>
                </w14:textFill>
              </w:rPr>
              <w:t>业绩比较基准收益率标准差④</w:t>
            </w:r>
          </w:p>
        </w:tc>
        <w:tc>
          <w:tcPr>
            <w:tcW w:w="1054" w:type="dxa"/>
            <w:vAlign w:val="center"/>
          </w:tcPr>
          <w:p>
            <w:pPr>
              <w:pStyle w:val="24"/>
              <w:adjustRightInd w:val="0"/>
              <w:snapToGrid w:val="0"/>
              <w:spacing w:before="0" w:beforeAutospacing="0" w:after="0" w:afterAutospacing="0" w:line="400" w:lineRule="exact"/>
              <w:jc w:val="center"/>
              <w:rPr>
                <w:rFonts w:eastAsia="方正仿宋简体" w:cs="Calibri"/>
                <w:color w:val="000000" w:themeColor="text1"/>
                <w:szCs w:val="22"/>
                <w14:textFill>
                  <w14:solidFill>
                    <w14:schemeClr w14:val="tx1"/>
                  </w14:solidFill>
                </w14:textFill>
              </w:rPr>
            </w:pPr>
            <w:r>
              <w:rPr>
                <w:rFonts w:hint="eastAsia" w:eastAsia="方正仿宋简体" w:cs="Calibri"/>
                <w:color w:val="000000" w:themeColor="text1"/>
                <w:szCs w:val="22"/>
                <w14:textFill>
                  <w14:solidFill>
                    <w14:schemeClr w14:val="tx1"/>
                  </w14:solidFill>
                </w14:textFill>
              </w:rPr>
              <w:t>①-③</w:t>
            </w:r>
          </w:p>
        </w:tc>
        <w:tc>
          <w:tcPr>
            <w:tcW w:w="984" w:type="dxa"/>
            <w:vAlign w:val="center"/>
          </w:tcPr>
          <w:p>
            <w:pPr>
              <w:pStyle w:val="24"/>
              <w:adjustRightInd w:val="0"/>
              <w:snapToGrid w:val="0"/>
              <w:spacing w:before="0" w:beforeAutospacing="0" w:after="0" w:afterAutospacing="0" w:line="400" w:lineRule="exact"/>
              <w:jc w:val="center"/>
              <w:rPr>
                <w:rFonts w:eastAsia="方正仿宋简体" w:cs="Calibri"/>
                <w:color w:val="000000" w:themeColor="text1"/>
                <w:szCs w:val="22"/>
                <w14:textFill>
                  <w14:solidFill>
                    <w14:schemeClr w14:val="tx1"/>
                  </w14:solidFill>
                </w14:textFill>
              </w:rPr>
            </w:pPr>
            <w:r>
              <w:rPr>
                <w:rFonts w:hint="eastAsia" w:eastAsia="方正仿宋简体" w:cs="Calibri"/>
                <w:color w:val="000000" w:themeColor="text1"/>
                <w:szCs w:val="22"/>
                <w14:textFill>
                  <w14:solidFill>
                    <w14:schemeClr w14:val="tx1"/>
                  </w14:solidFill>
                </w14:textFill>
              </w:rPr>
              <w:t>②-④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（0518）</w:t>
            </w:r>
          </w:p>
        </w:tc>
        <w:tc>
          <w:tcPr>
            <w:tcW w:w="1134" w:type="dxa"/>
            <w:vAlign w:val="center"/>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（0519）</w:t>
            </w:r>
          </w:p>
        </w:tc>
        <w:tc>
          <w:tcPr>
            <w:tcW w:w="1204" w:type="dxa"/>
            <w:vAlign w:val="center"/>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（0520）</w:t>
            </w:r>
          </w:p>
        </w:tc>
        <w:tc>
          <w:tcPr>
            <w:tcW w:w="1633" w:type="dxa"/>
            <w:vAlign w:val="center"/>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（0521）</w:t>
            </w:r>
          </w:p>
        </w:tc>
        <w:tc>
          <w:tcPr>
            <w:tcW w:w="2195" w:type="dxa"/>
            <w:vAlign w:val="center"/>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（0522）</w:t>
            </w:r>
          </w:p>
        </w:tc>
        <w:tc>
          <w:tcPr>
            <w:tcW w:w="1054" w:type="dxa"/>
            <w:vAlign w:val="center"/>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（0523）</w:t>
            </w:r>
          </w:p>
        </w:tc>
        <w:tc>
          <w:tcPr>
            <w:tcW w:w="984" w:type="dxa"/>
            <w:vAlign w:val="center"/>
          </w:tcPr>
          <w:p>
            <w:pPr>
              <w:adjustRightInd w:val="0"/>
              <w:snapToGrid w:val="0"/>
              <w:spacing w:line="400" w:lineRule="exact"/>
              <w:jc w:val="righ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（0524）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w:t>
            </w:r>
            <w:r>
              <w:rPr>
                <w:rFonts w:ascii="方正仿宋简体" w:eastAsia="方正仿宋简体" w:cs="Calibri"/>
                <w:color w:val="000000" w:themeColor="text1"/>
                <w:szCs w:val="22"/>
                <w14:textFill>
                  <w14:solidFill>
                    <w14:schemeClr w14:val="tx1"/>
                  </w14:solidFill>
                </w14:textFill>
              </w:rPr>
              <w:t>三个月</w:t>
            </w:r>
          </w:p>
        </w:tc>
        <w:tc>
          <w:tcPr>
            <w:tcW w:w="1134" w:type="dxa"/>
            <w:vAlign w:val="center"/>
          </w:tcPr>
          <w:p>
            <w:pPr>
              <w:pStyle w:val="24"/>
              <w:jc w:val="center"/>
              <w:rPr>
                <w:rFonts w:cs="Calibri"/>
                <w:color w:val="000000" w:themeColor="text1"/>
                <w:sz w:val="18"/>
                <w:szCs w:val="22"/>
                <w14:textFill>
                  <w14:solidFill>
                    <w14:schemeClr w14:val="tx1"/>
                  </w14:solidFill>
                </w14:textFill>
              </w:rPr>
            </w:pPr>
          </w:p>
        </w:tc>
        <w:tc>
          <w:tcPr>
            <w:tcW w:w="1204"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过去六</w:t>
            </w:r>
            <w:r>
              <w:rPr>
                <w:rFonts w:ascii="方正仿宋简体" w:eastAsia="方正仿宋简体" w:cs="Calibri"/>
                <w:color w:val="000000" w:themeColor="text1"/>
                <w:szCs w:val="22"/>
                <w14:textFill>
                  <w14:solidFill>
                    <w14:schemeClr w14:val="tx1"/>
                  </w14:solidFill>
                </w14:textFill>
              </w:rPr>
              <w:t>个月</w:t>
            </w:r>
          </w:p>
        </w:tc>
        <w:tc>
          <w:tcPr>
            <w:tcW w:w="1134" w:type="dxa"/>
            <w:vAlign w:val="center"/>
          </w:tcPr>
          <w:p>
            <w:pPr>
              <w:pStyle w:val="24"/>
              <w:jc w:val="center"/>
              <w:rPr>
                <w:rFonts w:cs="Calibri"/>
                <w:color w:val="000000" w:themeColor="text1"/>
                <w:sz w:val="18"/>
                <w:szCs w:val="22"/>
                <w14:textFill>
                  <w14:solidFill>
                    <w14:schemeClr w14:val="tx1"/>
                  </w14:solidFill>
                </w14:textFill>
              </w:rPr>
            </w:pPr>
          </w:p>
        </w:tc>
        <w:tc>
          <w:tcPr>
            <w:tcW w:w="1204"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过去一年</w:t>
            </w:r>
          </w:p>
        </w:tc>
        <w:tc>
          <w:tcPr>
            <w:tcW w:w="1134" w:type="dxa"/>
            <w:vAlign w:val="center"/>
          </w:tcPr>
          <w:p>
            <w:pPr>
              <w:pStyle w:val="24"/>
              <w:jc w:val="center"/>
              <w:rPr>
                <w:rFonts w:cs="Calibri"/>
                <w:color w:val="000000" w:themeColor="text1"/>
                <w:sz w:val="18"/>
                <w:szCs w:val="22"/>
                <w14:textFill>
                  <w14:solidFill>
                    <w14:schemeClr w14:val="tx1"/>
                  </w14:solidFill>
                </w14:textFill>
              </w:rPr>
            </w:pPr>
          </w:p>
        </w:tc>
        <w:tc>
          <w:tcPr>
            <w:tcW w:w="1204"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jc w:val="center"/>
              <w:rPr>
                <w:rFonts w:cs="Calibri"/>
                <w:color w:val="000000" w:themeColor="text1"/>
                <w:sz w:val="18"/>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过去三年</w:t>
            </w:r>
          </w:p>
        </w:tc>
        <w:tc>
          <w:tcPr>
            <w:tcW w:w="1134" w:type="dxa"/>
            <w:vAlign w:val="center"/>
          </w:tcPr>
          <w:p>
            <w:pPr>
              <w:pStyle w:val="24"/>
              <w:jc w:val="center"/>
              <w:rPr>
                <w:rFonts w:cs="Calibri"/>
                <w:color w:val="000000" w:themeColor="text1"/>
                <w:sz w:val="18"/>
                <w:szCs w:val="22"/>
                <w14:textFill>
                  <w14:solidFill>
                    <w14:schemeClr w14:val="tx1"/>
                  </w14:solidFill>
                </w14:textFill>
              </w:rPr>
            </w:pPr>
          </w:p>
        </w:tc>
        <w:tc>
          <w:tcPr>
            <w:tcW w:w="1204"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过去五年</w:t>
            </w:r>
          </w:p>
        </w:tc>
        <w:tc>
          <w:tcPr>
            <w:tcW w:w="1134" w:type="dxa"/>
            <w:vAlign w:val="center"/>
          </w:tcPr>
          <w:p>
            <w:pPr>
              <w:pStyle w:val="24"/>
              <w:jc w:val="center"/>
              <w:rPr>
                <w:rFonts w:cs="Calibri"/>
                <w:color w:val="000000" w:themeColor="text1"/>
                <w:sz w:val="18"/>
                <w:szCs w:val="22"/>
                <w14:textFill>
                  <w14:solidFill>
                    <w14:schemeClr w14:val="tx1"/>
                  </w14:solidFill>
                </w14:textFill>
              </w:rPr>
            </w:pPr>
          </w:p>
        </w:tc>
        <w:tc>
          <w:tcPr>
            <w:tcW w:w="1204"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jc w:val="center"/>
              <w:rPr>
                <w:rFonts w:ascii="方正仿宋简体" w:eastAsia="方正仿宋简体" w:cs="Calibri"/>
                <w:color w:val="000000" w:themeColor="text1"/>
                <w:szCs w:val="22"/>
                <w14:textFill>
                  <w14:solidFill>
                    <w14:schemeClr w14:val="tx1"/>
                  </w14:solidFill>
                </w14:textFill>
              </w:rPr>
            </w:pPr>
            <w:r>
              <w:rPr>
                <w:rFonts w:hint="eastAsia" w:ascii="方正仿宋简体" w:eastAsia="方正仿宋简体" w:cs="Calibri"/>
                <w:color w:val="000000" w:themeColor="text1"/>
                <w:szCs w:val="22"/>
                <w14:textFill>
                  <w14:solidFill>
                    <w14:schemeClr w14:val="tx1"/>
                  </w14:solidFill>
                </w14:textFill>
              </w:rPr>
              <w:t>自基金</w:t>
            </w:r>
            <w:r>
              <w:rPr>
                <w:rFonts w:ascii="方正仿宋简体" w:eastAsia="方正仿宋简体" w:cs="Calibri"/>
                <w:color w:val="000000" w:themeColor="text1"/>
                <w:szCs w:val="22"/>
                <w14:textFill>
                  <w14:solidFill>
                    <w14:schemeClr w14:val="tx1"/>
                  </w14:solidFill>
                </w14:textFill>
              </w:rPr>
              <w:t>合同</w:t>
            </w:r>
            <w:r>
              <w:rPr>
                <w:rFonts w:hint="eastAsia" w:ascii="方正仿宋简体" w:eastAsia="方正仿宋简体" w:cs="Calibri"/>
                <w:color w:val="000000" w:themeColor="text1"/>
                <w:szCs w:val="22"/>
                <w14:textFill>
                  <w14:solidFill>
                    <w14:schemeClr w14:val="tx1"/>
                  </w14:solidFill>
                </w14:textFill>
              </w:rPr>
              <w:t>生效起</w:t>
            </w:r>
            <w:r>
              <w:rPr>
                <w:rFonts w:ascii="方正仿宋简体" w:eastAsia="方正仿宋简体" w:cs="Calibri"/>
                <w:color w:val="000000" w:themeColor="text1"/>
                <w:szCs w:val="22"/>
                <w14:textFill>
                  <w14:solidFill>
                    <w14:schemeClr w14:val="tx1"/>
                  </w14:solidFill>
                </w14:textFill>
              </w:rPr>
              <w:t>至今</w:t>
            </w:r>
          </w:p>
        </w:tc>
        <w:tc>
          <w:tcPr>
            <w:tcW w:w="1134" w:type="dxa"/>
            <w:vAlign w:val="center"/>
          </w:tcPr>
          <w:p>
            <w:pPr>
              <w:pStyle w:val="24"/>
              <w:jc w:val="center"/>
              <w:rPr>
                <w:rFonts w:cs="Calibri"/>
                <w:color w:val="000000" w:themeColor="text1"/>
                <w:sz w:val="18"/>
                <w:szCs w:val="22"/>
                <w14:textFill>
                  <w14:solidFill>
                    <w14:schemeClr w14:val="tx1"/>
                  </w14:solidFill>
                </w14:textFill>
              </w:rPr>
            </w:pPr>
          </w:p>
        </w:tc>
        <w:tc>
          <w:tcPr>
            <w:tcW w:w="1204" w:type="dxa"/>
            <w:vAlign w:val="center"/>
          </w:tcPr>
          <w:p>
            <w:pPr>
              <w:pStyle w:val="24"/>
              <w:jc w:val="center"/>
              <w:rPr>
                <w:rFonts w:cs="Calibri"/>
                <w:color w:val="000000" w:themeColor="text1"/>
                <w:sz w:val="18"/>
                <w:szCs w:val="22"/>
                <w14:textFill>
                  <w14:solidFill>
                    <w14:schemeClr w14:val="tx1"/>
                  </w14:solidFill>
                </w14:textFill>
              </w:rPr>
            </w:pPr>
          </w:p>
        </w:tc>
        <w:tc>
          <w:tcPr>
            <w:tcW w:w="1633" w:type="dxa"/>
            <w:vAlign w:val="center"/>
          </w:tcPr>
          <w:p>
            <w:pPr>
              <w:pStyle w:val="24"/>
              <w:jc w:val="center"/>
              <w:rPr>
                <w:rFonts w:cs="Calibri"/>
                <w:color w:val="000000" w:themeColor="text1"/>
                <w:sz w:val="18"/>
                <w:szCs w:val="22"/>
                <w14:textFill>
                  <w14:solidFill>
                    <w14:schemeClr w14:val="tx1"/>
                  </w14:solidFill>
                </w14:textFill>
              </w:rPr>
            </w:pPr>
          </w:p>
        </w:tc>
        <w:tc>
          <w:tcPr>
            <w:tcW w:w="2195" w:type="dxa"/>
            <w:vAlign w:val="center"/>
          </w:tcPr>
          <w:p>
            <w:pPr>
              <w:pStyle w:val="24"/>
              <w:jc w:val="center"/>
              <w:rPr>
                <w:rFonts w:cs="Calibri"/>
                <w:color w:val="000000" w:themeColor="text1"/>
                <w:sz w:val="18"/>
                <w:szCs w:val="22"/>
                <w14:textFill>
                  <w14:solidFill>
                    <w14:schemeClr w14:val="tx1"/>
                  </w14:solidFill>
                </w14:textFill>
              </w:rPr>
            </w:pPr>
          </w:p>
        </w:tc>
        <w:tc>
          <w:tcPr>
            <w:tcW w:w="1054" w:type="dxa"/>
            <w:vAlign w:val="center"/>
          </w:tcPr>
          <w:p>
            <w:pPr>
              <w:pStyle w:val="24"/>
              <w:jc w:val="center"/>
              <w:rPr>
                <w:rFonts w:cs="Calibri"/>
                <w:color w:val="000000" w:themeColor="text1"/>
                <w:sz w:val="18"/>
                <w:szCs w:val="22"/>
                <w14:textFill>
                  <w14:solidFill>
                    <w14:schemeClr w14:val="tx1"/>
                  </w14:solidFill>
                </w14:textFill>
              </w:rPr>
            </w:pPr>
          </w:p>
        </w:tc>
        <w:tc>
          <w:tcPr>
            <w:tcW w:w="984" w:type="dxa"/>
            <w:vAlign w:val="center"/>
          </w:tcPr>
          <w:p>
            <w:pPr>
              <w:pStyle w:val="24"/>
              <w:jc w:val="center"/>
              <w:rPr>
                <w:rFonts w:cs="Calibri"/>
                <w:color w:val="000000" w:themeColor="text1"/>
                <w:sz w:val="18"/>
                <w:szCs w:val="22"/>
                <w14:textFill>
                  <w14:solidFill>
                    <w14:schemeClr w14:val="tx1"/>
                  </w14:solidFill>
                </w14:textFill>
              </w:rPr>
            </w:pPr>
          </w:p>
        </w:tc>
      </w:tr>
    </w:tbl>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Style w:val="45"/>
          <w:rFonts w:hint="eastAsia" w:eastAsia="宋体"/>
          <w:color w:val="000000" w:themeColor="text1"/>
          <w:sz w:val="18"/>
          <w14:textFill>
            <w14:solidFill>
              <w14:schemeClr w14:val="tx1"/>
            </w14:solidFill>
          </w14:textFill>
        </w:rPr>
        <w:t>（0525）</w:t>
      </w:r>
    </w:p>
    <w:p>
      <w:pPr>
        <w:adjustRightInd w:val="0"/>
        <w:snapToGrid w:val="0"/>
        <w:spacing w:line="400" w:lineRule="exact"/>
        <w:rPr>
          <w:rFonts w:ascii="宋体" w:hAnsi="宋体"/>
          <w:color w:val="000000" w:themeColor="text1"/>
          <w:sz w:val="24"/>
          <w14:textFill>
            <w14:solidFill>
              <w14:schemeClr w14:val="tx1"/>
            </w14:solidFill>
          </w14:textFill>
        </w:rPr>
      </w:pPr>
    </w:p>
    <w:p>
      <w:pPr>
        <w:adjustRightInd w:val="0"/>
        <w:snapToGrid w:val="0"/>
        <w:spacing w:line="400" w:lineRule="exact"/>
        <w:rPr>
          <w:rFonts w:ascii="宋体" w:hAnsi="宋体"/>
          <w:color w:val="000000" w:themeColor="text1"/>
          <w14:textFill>
            <w14:solidFill>
              <w14:schemeClr w14:val="tx1"/>
            </w14:solidFill>
          </w14:textFill>
        </w:rPr>
      </w:pPr>
      <w:r>
        <w:rPr>
          <w:rFonts w:hint="eastAsia" w:ascii="宋体" w:hAnsi="宋体"/>
          <w:b/>
          <w:color w:val="000000" w:themeColor="text1"/>
          <w:sz w:val="24"/>
          <w14:textFill>
            <w14:solidFill>
              <w14:schemeClr w14:val="tx1"/>
            </w14:solidFill>
          </w14:textFill>
        </w:rPr>
        <w:t>3.2.2 自基金合同生效以来基金累计份额净值增长率变动及其与同期业绩比较基准收益率变动的比较</w:t>
      </w:r>
      <w:r>
        <w:rPr>
          <w:rStyle w:val="31"/>
          <w:rFonts w:ascii="宋体" w:hAnsi="宋体"/>
          <w:b/>
          <w:color w:val="000000" w:themeColor="text1"/>
          <w:sz w:val="24"/>
          <w14:textFill>
            <w14:solidFill>
              <w14:schemeClr w14:val="tx1"/>
            </w14:solidFill>
          </w14:textFill>
        </w:rPr>
        <w:footnoteReference w:id="166"/>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522" w:type="dxa"/>
          </w:tcPr>
          <w:p>
            <w:pPr>
              <w:pStyle w:val="24"/>
              <w:rPr>
                <w:rFonts w:cs="Calibri"/>
                <w:color w:val="000000" w:themeColor="text1"/>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0527</w:t>
            </w:r>
            <w:r>
              <w:rPr>
                <w:rFonts w:hint="eastAsia" w:cs="Calibri"/>
                <w:color w:val="000000" w:themeColor="text1"/>
                <w:sz w:val="18"/>
                <w:szCs w:val="22"/>
                <w14:textFill>
                  <w14:solidFill>
                    <w14:schemeClr w14:val="tx1"/>
                  </w14:solidFill>
                </w14:textFill>
              </w:rPr>
              <w:t>）（0529）（0532）</w:t>
            </w:r>
          </w:p>
        </w:tc>
      </w:tr>
    </w:tbl>
    <w:p>
      <w:pPr>
        <w:adjustRightInd w:val="0"/>
        <w:snapToGrid w:val="0"/>
        <w:spacing w:line="400" w:lineRule="exact"/>
        <w:rPr>
          <w:rFonts w:ascii="宋体" w:hAnsi="宋体" w:eastAsia="宋体"/>
          <w:color w:val="000000" w:themeColor="text1"/>
          <w:kern w:val="0"/>
          <w:sz w:val="18"/>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Style w:val="31"/>
          <w:rFonts w:ascii="宋体" w:hAnsi="宋体"/>
          <w:color w:val="000000" w:themeColor="text1"/>
          <w:sz w:val="24"/>
          <w14:textFill>
            <w14:solidFill>
              <w14:schemeClr w14:val="tx1"/>
            </w14:solidFill>
          </w14:textFill>
        </w:rPr>
        <w:footnoteReference w:id="167"/>
      </w:r>
      <w:r>
        <w:rPr>
          <w:rFonts w:hint="eastAsia" w:ascii="宋体" w:hAnsi="宋体"/>
          <w:color w:val="000000" w:themeColor="text1"/>
          <w:sz w:val="24"/>
          <w14:textFill>
            <w14:solidFill>
              <w14:schemeClr w14:val="tx1"/>
            </w14:solidFill>
          </w14:textFill>
        </w:rPr>
        <w:t>：</w:t>
      </w:r>
      <w:r>
        <w:rPr>
          <w:rFonts w:hint="eastAsia" w:ascii="宋体" w:hAnsi="宋体" w:eastAsia="宋体"/>
          <w:color w:val="000000" w:themeColor="text1"/>
          <w:kern w:val="0"/>
          <w:sz w:val="18"/>
          <w14:textFill>
            <w14:solidFill>
              <w14:schemeClr w14:val="tx1"/>
            </w14:solidFill>
          </w14:textFill>
        </w:rPr>
        <w:t>（0533）（0534）</w:t>
      </w:r>
    </w:p>
    <w:p>
      <w:pPr>
        <w:pStyle w:val="3"/>
        <w:adjustRightInd w:val="0"/>
        <w:snapToGrid w:val="0"/>
        <w:spacing w:before="0" w:after="0" w:line="40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§4  管理人报告</w:t>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4.1 基金经理（或基金经理小组）简介</w:t>
      </w:r>
      <w:r>
        <w:rPr>
          <w:rStyle w:val="31"/>
          <w:rFonts w:ascii="宋体" w:hAnsi="宋体"/>
          <w:b/>
          <w:color w:val="000000" w:themeColor="text1"/>
          <w:sz w:val="24"/>
          <w14:textFill>
            <w14:solidFill>
              <w14:schemeClr w14:val="tx1"/>
            </w14:solidFill>
          </w14:textFill>
        </w:rPr>
        <w:footnoteReference w:id="168"/>
      </w:r>
    </w:p>
    <w:tbl>
      <w:tblPr>
        <w:tblStyle w:val="3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260"/>
        <w:gridCol w:w="1440"/>
        <w:gridCol w:w="1858"/>
        <w:gridCol w:w="1800"/>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restart"/>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姓名</w:t>
            </w:r>
          </w:p>
        </w:tc>
        <w:tc>
          <w:tcPr>
            <w:tcW w:w="1260" w:type="dxa"/>
            <w:vMerge w:val="restart"/>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职务</w:t>
            </w:r>
            <w:r>
              <w:rPr>
                <w:rStyle w:val="31"/>
                <w:rFonts w:ascii="宋体" w:hAnsi="宋体" w:cs="Calibri"/>
                <w:color w:val="000000" w:themeColor="text1"/>
                <w:sz w:val="24"/>
                <w:szCs w:val="22"/>
                <w14:textFill>
                  <w14:solidFill>
                    <w14:schemeClr w14:val="tx1"/>
                  </w14:solidFill>
                </w14:textFill>
              </w:rPr>
              <w:footnoteReference w:id="169"/>
            </w:r>
          </w:p>
        </w:tc>
        <w:tc>
          <w:tcPr>
            <w:tcW w:w="3298" w:type="dxa"/>
            <w:gridSpan w:val="2"/>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任本基金的基金经理期限</w:t>
            </w:r>
            <w:r>
              <w:rPr>
                <w:rStyle w:val="31"/>
                <w:rFonts w:ascii="宋体" w:hAnsi="宋体" w:cs="Calibri"/>
                <w:color w:val="000000" w:themeColor="text1"/>
                <w:sz w:val="24"/>
                <w:szCs w:val="22"/>
                <w14:textFill>
                  <w14:solidFill>
                    <w14:schemeClr w14:val="tx1"/>
                  </w14:solidFill>
                </w14:textFill>
              </w:rPr>
              <w:footnoteReference w:id="170"/>
            </w:r>
          </w:p>
        </w:tc>
        <w:tc>
          <w:tcPr>
            <w:tcW w:w="1800" w:type="dxa"/>
            <w:vMerge w:val="restart"/>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证券从业年限</w:t>
            </w:r>
          </w:p>
        </w:tc>
        <w:tc>
          <w:tcPr>
            <w:tcW w:w="1214" w:type="dxa"/>
            <w:vMerge w:val="restart"/>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说明</w:t>
            </w:r>
            <w:r>
              <w:rPr>
                <w:rStyle w:val="31"/>
                <w:rFonts w:ascii="宋体" w:hAnsi="宋体" w:cs="Calibri"/>
                <w:color w:val="000000" w:themeColor="text1"/>
                <w:sz w:val="24"/>
                <w:szCs w:val="22"/>
                <w14:textFill>
                  <w14:solidFill>
                    <w14:schemeClr w14:val="tx1"/>
                  </w14:solidFill>
                </w14:textFill>
              </w:rPr>
              <w:footnoteReference w:id="17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260" w:type="dxa"/>
            <w:vMerge w:val="continue"/>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440"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任职日期</w:t>
            </w:r>
          </w:p>
        </w:tc>
        <w:tc>
          <w:tcPr>
            <w:tcW w:w="1858"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离任日期</w:t>
            </w:r>
          </w:p>
        </w:tc>
        <w:tc>
          <w:tcPr>
            <w:tcW w:w="1800" w:type="dxa"/>
            <w:vMerge w:val="continue"/>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214" w:type="dxa"/>
            <w:vMerge w:val="continue"/>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0556</w:t>
            </w:r>
            <w:r>
              <w:rPr>
                <w:rFonts w:hint="eastAsia" w:ascii="宋体" w:hAnsi="宋体" w:eastAsia="宋体" w:cs="Calibri"/>
                <w:color w:val="000000" w:themeColor="text1"/>
                <w:kern w:val="0"/>
                <w:sz w:val="18"/>
                <w:szCs w:val="22"/>
                <w14:textFill>
                  <w14:solidFill>
                    <w14:schemeClr w14:val="tx1"/>
                  </w14:solidFill>
                </w14:textFill>
              </w:rPr>
              <w:t>）</w:t>
            </w:r>
          </w:p>
        </w:tc>
        <w:tc>
          <w:tcPr>
            <w:tcW w:w="1260"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0558</w:t>
            </w:r>
            <w:r>
              <w:rPr>
                <w:rFonts w:hint="eastAsia" w:ascii="宋体" w:hAnsi="宋体" w:eastAsia="宋体" w:cs="Calibri"/>
                <w:color w:val="000000" w:themeColor="text1"/>
                <w:kern w:val="0"/>
                <w:sz w:val="18"/>
                <w:szCs w:val="22"/>
                <w14:textFill>
                  <w14:solidFill>
                    <w14:schemeClr w14:val="tx1"/>
                  </w14:solidFill>
                </w14:textFill>
              </w:rPr>
              <w:t>）</w:t>
            </w:r>
          </w:p>
        </w:tc>
        <w:tc>
          <w:tcPr>
            <w:tcW w:w="1440"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0559</w:t>
            </w:r>
            <w:r>
              <w:rPr>
                <w:rFonts w:hint="eastAsia" w:ascii="宋体" w:hAnsi="宋体" w:eastAsia="宋体" w:cs="Calibri"/>
                <w:color w:val="000000" w:themeColor="text1"/>
                <w:kern w:val="0"/>
                <w:sz w:val="18"/>
                <w:szCs w:val="22"/>
                <w14:textFill>
                  <w14:solidFill>
                    <w14:schemeClr w14:val="tx1"/>
                  </w14:solidFill>
                </w14:textFill>
              </w:rPr>
              <w:t>）</w:t>
            </w:r>
          </w:p>
        </w:tc>
        <w:tc>
          <w:tcPr>
            <w:tcW w:w="1858"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0560</w:t>
            </w:r>
            <w:r>
              <w:rPr>
                <w:rFonts w:hint="eastAsia" w:ascii="宋体" w:hAnsi="宋体" w:eastAsia="宋体" w:cs="Calibri"/>
                <w:color w:val="000000" w:themeColor="text1"/>
                <w:kern w:val="0"/>
                <w:sz w:val="18"/>
                <w:szCs w:val="22"/>
                <w14:textFill>
                  <w14:solidFill>
                    <w14:schemeClr w14:val="tx1"/>
                  </w14:solidFill>
                </w14:textFill>
              </w:rPr>
              <w:t>）</w:t>
            </w:r>
          </w:p>
        </w:tc>
        <w:tc>
          <w:tcPr>
            <w:tcW w:w="1800"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056</w:t>
            </w:r>
            <w:r>
              <w:rPr>
                <w:rFonts w:hint="eastAsia" w:ascii="宋体" w:hAnsi="宋体" w:eastAsia="宋体" w:cs="Calibri"/>
                <w:color w:val="000000" w:themeColor="text1"/>
                <w:kern w:val="0"/>
                <w:sz w:val="18"/>
                <w:szCs w:val="22"/>
                <w14:textFill>
                  <w14:solidFill>
                    <w14:schemeClr w14:val="tx1"/>
                  </w14:solidFill>
                </w14:textFill>
              </w:rPr>
              <w:t>1）</w:t>
            </w:r>
          </w:p>
        </w:tc>
        <w:tc>
          <w:tcPr>
            <w:tcW w:w="1214"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0562</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adjustRightInd w:val="0"/>
              <w:snapToGrid w:val="0"/>
              <w:spacing w:line="400" w:lineRule="exact"/>
              <w:rPr>
                <w:rFonts w:ascii="宋体" w:hAnsi="宋体" w:cs="Calibri"/>
                <w:color w:val="000000" w:themeColor="text1"/>
                <w:szCs w:val="22"/>
                <w14:textFill>
                  <w14:solidFill>
                    <w14:schemeClr w14:val="tx1"/>
                  </w14:solidFill>
                </w14:textFill>
              </w:rPr>
            </w:pPr>
          </w:p>
        </w:tc>
        <w:tc>
          <w:tcPr>
            <w:tcW w:w="1260" w:type="dxa"/>
          </w:tcPr>
          <w:p>
            <w:pPr>
              <w:adjustRightInd w:val="0"/>
              <w:snapToGrid w:val="0"/>
              <w:spacing w:line="400" w:lineRule="exact"/>
              <w:rPr>
                <w:rFonts w:ascii="宋体" w:hAnsi="宋体" w:cs="Calibri"/>
                <w:color w:val="000000" w:themeColor="text1"/>
                <w:szCs w:val="22"/>
                <w14:textFill>
                  <w14:solidFill>
                    <w14:schemeClr w14:val="tx1"/>
                  </w14:solidFill>
                </w14:textFill>
              </w:rPr>
            </w:pPr>
          </w:p>
        </w:tc>
        <w:tc>
          <w:tcPr>
            <w:tcW w:w="1440" w:type="dxa"/>
          </w:tcPr>
          <w:p>
            <w:pPr>
              <w:adjustRightInd w:val="0"/>
              <w:snapToGrid w:val="0"/>
              <w:spacing w:line="400" w:lineRule="exact"/>
              <w:rPr>
                <w:rFonts w:ascii="宋体" w:hAnsi="宋体" w:cs="Calibri"/>
                <w:color w:val="000000" w:themeColor="text1"/>
                <w:szCs w:val="22"/>
                <w14:textFill>
                  <w14:solidFill>
                    <w14:schemeClr w14:val="tx1"/>
                  </w14:solidFill>
                </w14:textFill>
              </w:rPr>
            </w:pPr>
          </w:p>
        </w:tc>
        <w:tc>
          <w:tcPr>
            <w:tcW w:w="1858" w:type="dxa"/>
          </w:tcPr>
          <w:p>
            <w:pPr>
              <w:adjustRightInd w:val="0"/>
              <w:snapToGrid w:val="0"/>
              <w:spacing w:line="400" w:lineRule="exact"/>
              <w:rPr>
                <w:rFonts w:ascii="宋体" w:hAnsi="宋体" w:cs="Calibri"/>
                <w:color w:val="000000" w:themeColor="text1"/>
                <w:szCs w:val="22"/>
                <w14:textFill>
                  <w14:solidFill>
                    <w14:schemeClr w14:val="tx1"/>
                  </w14:solidFill>
                </w14:textFill>
              </w:rPr>
            </w:pPr>
          </w:p>
        </w:tc>
        <w:tc>
          <w:tcPr>
            <w:tcW w:w="1800" w:type="dxa"/>
          </w:tcPr>
          <w:p>
            <w:pPr>
              <w:adjustRightInd w:val="0"/>
              <w:snapToGrid w:val="0"/>
              <w:spacing w:line="400" w:lineRule="exact"/>
              <w:rPr>
                <w:rFonts w:ascii="宋体" w:hAnsi="宋体" w:cs="Calibri"/>
                <w:color w:val="000000" w:themeColor="text1"/>
                <w:szCs w:val="22"/>
                <w14:textFill>
                  <w14:solidFill>
                    <w14:schemeClr w14:val="tx1"/>
                  </w14:solidFill>
                </w14:textFill>
              </w:rPr>
            </w:pPr>
          </w:p>
        </w:tc>
        <w:tc>
          <w:tcPr>
            <w:tcW w:w="1214" w:type="dxa"/>
          </w:tcPr>
          <w:p>
            <w:pPr>
              <w:adjustRightInd w:val="0"/>
              <w:snapToGrid w:val="0"/>
              <w:spacing w:line="400" w:lineRule="exact"/>
              <w:rPr>
                <w:rFonts w:ascii="宋体" w:hAnsi="宋体" w:cs="Calibri"/>
                <w:color w:val="000000" w:themeColor="text1"/>
                <w:szCs w:val="22"/>
                <w14:textFill>
                  <w14:solidFill>
                    <w14:schemeClr w14:val="tx1"/>
                  </w14:solidFill>
                </w14:textFill>
              </w:rPr>
            </w:pPr>
          </w:p>
        </w:tc>
      </w:tr>
    </w:tbl>
    <w:p>
      <w:pPr>
        <w:adjustRightInd w:val="0"/>
        <w:snapToGrid w:val="0"/>
        <w:spacing w:line="400" w:lineRule="exact"/>
        <w:rPr>
          <w:rFonts w:ascii="宋体" w:hAnsi="宋体" w:eastAsia="宋体"/>
          <w:color w:val="000000" w:themeColor="text1"/>
          <w:kern w:val="0"/>
          <w:sz w:val="18"/>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0563</w:t>
      </w:r>
      <w:r>
        <w:rPr>
          <w:rFonts w:hint="eastAsia" w:ascii="宋体" w:hAnsi="宋体" w:eastAsia="宋体"/>
          <w:color w:val="000000" w:themeColor="text1"/>
          <w:kern w:val="0"/>
          <w:sz w:val="18"/>
          <w14:textFill>
            <w14:solidFill>
              <w14:schemeClr w14:val="tx1"/>
            </w14:solidFill>
          </w14:textFill>
        </w:rPr>
        <w:t>）</w:t>
      </w:r>
    </w:p>
    <w:p>
      <w:pPr>
        <w:widowControl/>
        <w:jc w:val="lef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4.1.1 报告期末兼任</w:t>
      </w:r>
      <w:r>
        <w:rPr>
          <w:rFonts w:ascii="宋体" w:hAnsi="宋体"/>
          <w:b/>
          <w:color w:val="000000" w:themeColor="text1"/>
          <w:sz w:val="24"/>
          <w14:textFill>
            <w14:solidFill>
              <w14:schemeClr w14:val="tx1"/>
            </w14:solidFill>
          </w14:textFill>
        </w:rPr>
        <w:t>私募资产管理计划</w:t>
      </w:r>
      <w:r>
        <w:rPr>
          <w:rFonts w:hint="eastAsia" w:ascii="宋体" w:hAnsi="宋体"/>
          <w:b/>
          <w:color w:val="000000" w:themeColor="text1"/>
          <w:sz w:val="24"/>
          <w14:textFill>
            <w14:solidFill>
              <w14:schemeClr w14:val="tx1"/>
            </w14:solidFill>
          </w14:textFill>
        </w:rPr>
        <w:t>投资</w:t>
      </w:r>
      <w:r>
        <w:rPr>
          <w:rFonts w:ascii="宋体" w:hAnsi="宋体"/>
          <w:b/>
          <w:color w:val="000000" w:themeColor="text1"/>
          <w:sz w:val="24"/>
          <w14:textFill>
            <w14:solidFill>
              <w14:schemeClr w14:val="tx1"/>
            </w14:solidFill>
          </w14:textFill>
        </w:rPr>
        <w:t>经理的基金经理</w:t>
      </w:r>
      <w:r>
        <w:rPr>
          <w:rFonts w:hint="eastAsia" w:ascii="宋体" w:hAnsi="宋体"/>
          <w:b/>
          <w:color w:val="000000" w:themeColor="text1"/>
          <w:sz w:val="24"/>
          <w14:textFill>
            <w14:solidFill>
              <w14:schemeClr w14:val="tx1"/>
            </w14:solidFill>
          </w14:textFill>
        </w:rPr>
        <w:t>同时管理的产品</w:t>
      </w:r>
      <w:r>
        <w:rPr>
          <w:rFonts w:ascii="宋体" w:hAnsi="宋体"/>
          <w:b/>
          <w:color w:val="000000" w:themeColor="text1"/>
          <w:sz w:val="24"/>
          <w14:textFill>
            <w14:solidFill>
              <w14:schemeClr w14:val="tx1"/>
            </w14:solidFill>
          </w14:textFill>
        </w:rPr>
        <w:t>情况</w:t>
      </w:r>
      <w:r>
        <w:rPr>
          <w:rStyle w:val="31"/>
          <w:rFonts w:ascii="宋体" w:hAnsi="宋体"/>
          <w:b/>
          <w:color w:val="000000" w:themeColor="text1"/>
          <w:sz w:val="24"/>
          <w14:textFill>
            <w14:solidFill>
              <w14:schemeClr w14:val="tx1"/>
            </w14:solidFill>
          </w14:textFill>
        </w:rPr>
        <w:footnoteReference w:id="172"/>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673"/>
        <w:gridCol w:w="1984"/>
        <w:gridCol w:w="1843"/>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姓名</w:t>
            </w:r>
          </w:p>
        </w:tc>
        <w:tc>
          <w:tcPr>
            <w:tcW w:w="1673" w:type="dxa"/>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产品类型</w:t>
            </w:r>
          </w:p>
        </w:tc>
        <w:tc>
          <w:tcPr>
            <w:tcW w:w="1984" w:type="dxa"/>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产品数量</w:t>
            </w:r>
            <w:r>
              <w:rPr>
                <w:rFonts w:ascii="宋体" w:hAnsi="宋体" w:cs="Calibri"/>
                <w:color w:val="000000" w:themeColor="text1"/>
                <w:sz w:val="24"/>
                <w:szCs w:val="22"/>
                <w14:textFill>
                  <w14:solidFill>
                    <w14:schemeClr w14:val="tx1"/>
                  </w14:solidFill>
                </w14:textFill>
              </w:rPr>
              <w:t>（只）</w:t>
            </w:r>
          </w:p>
        </w:tc>
        <w:tc>
          <w:tcPr>
            <w:tcW w:w="1843" w:type="dxa"/>
            <w:vAlign w:val="center"/>
          </w:tcPr>
          <w:p>
            <w:pPr>
              <w:adjustRightInd w:val="0"/>
              <w:snapToGrid w:val="0"/>
              <w:spacing w:line="3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资产净值(元)</w:t>
            </w:r>
          </w:p>
        </w:tc>
        <w:tc>
          <w:tcPr>
            <w:tcW w:w="1667" w:type="dxa"/>
            <w:vAlign w:val="center"/>
          </w:tcPr>
          <w:p>
            <w:pPr>
              <w:widowControl/>
              <w:jc w:val="center"/>
              <w:rPr>
                <w:rFonts w:ascii="宋体" w:hAnsi="宋体" w:cs="Calibri"/>
                <w:color w:val="000000" w:themeColor="text1"/>
                <w:sz w:val="24"/>
                <w:szCs w:val="24"/>
                <w14:textFill>
                  <w14:solidFill>
                    <w14:schemeClr w14:val="tx1"/>
                  </w14:solidFill>
                </w14:textFill>
              </w:rPr>
            </w:pPr>
            <w:r>
              <w:rPr>
                <w:rFonts w:hint="eastAsia" w:ascii="宋体" w:hAnsi="宋体" w:cs="Calibri"/>
                <w:color w:val="000000" w:themeColor="text1"/>
                <w:sz w:val="24"/>
                <w:szCs w:val="24"/>
                <w14:textFill>
                  <w14:solidFill>
                    <w14:schemeClr w14:val="tx1"/>
                  </w14:solidFill>
                </w14:textFill>
              </w:rPr>
              <w:t>任职时间</w:t>
            </w:r>
            <w:r>
              <w:rPr>
                <w:rStyle w:val="31"/>
                <w:rFonts w:ascii="宋体" w:hAnsi="宋体" w:cs="Calibri"/>
                <w:color w:val="000000" w:themeColor="text1"/>
                <w:sz w:val="24"/>
                <w:szCs w:val="24"/>
                <w14:textFill>
                  <w14:solidFill>
                    <w14:schemeClr w14:val="tx1"/>
                  </w14:solidFill>
                </w14:textFill>
              </w:rPr>
              <w:footnoteReference w:id="17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restart"/>
          </w:tcPr>
          <w:p>
            <w:pPr>
              <w:widowControl/>
              <w:jc w:val="left"/>
              <w:rPr>
                <w:rFonts w:ascii="宋体" w:hAnsi="宋体" w:eastAsia="宋体" w:cs="Calibri"/>
                <w:color w:val="000000" w:themeColor="text1"/>
                <w:kern w:val="0"/>
                <w:sz w:val="24"/>
                <w:szCs w:val="24"/>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(3552)</w:t>
            </w:r>
          </w:p>
        </w:tc>
        <w:tc>
          <w:tcPr>
            <w:tcW w:w="1673" w:type="dxa"/>
          </w:tcPr>
          <w:p>
            <w:pPr>
              <w:widowControl/>
              <w:jc w:val="left"/>
              <w:rPr>
                <w:rFonts w:ascii="宋体" w:hAnsi="宋体" w:eastAsia="宋体" w:cs="Calibri"/>
                <w:color w:val="000000" w:themeColor="text1"/>
                <w:kern w:val="0"/>
                <w:sz w:val="24"/>
                <w:szCs w:val="24"/>
                <w14:textFill>
                  <w14:solidFill>
                    <w14:schemeClr w14:val="tx1"/>
                  </w14:solidFill>
                </w14:textFill>
              </w:rPr>
            </w:pPr>
            <w:r>
              <w:rPr>
                <w:rFonts w:ascii="宋体" w:hAnsi="宋体" w:cs="Calibri"/>
                <w:color w:val="000000" w:themeColor="text1"/>
                <w:sz w:val="24"/>
                <w:szCs w:val="22"/>
                <w14:textFill>
                  <w14:solidFill>
                    <w14:schemeClr w14:val="tx1"/>
                  </w14:solidFill>
                </w14:textFill>
              </w:rPr>
              <w:t>公募基金</w:t>
            </w:r>
            <w:r>
              <w:rPr>
                <w:rStyle w:val="31"/>
                <w:rFonts w:ascii="宋体" w:hAnsi="宋体" w:eastAsia="宋体" w:cs="Calibri"/>
                <w:color w:val="000000" w:themeColor="text1"/>
                <w:kern w:val="0"/>
                <w:sz w:val="24"/>
                <w:szCs w:val="24"/>
                <w14:textFill>
                  <w14:solidFill>
                    <w14:schemeClr w14:val="tx1"/>
                  </w14:solidFill>
                </w14:textFill>
              </w:rPr>
              <w:footnoteReference w:id="174"/>
            </w:r>
          </w:p>
        </w:tc>
        <w:tc>
          <w:tcPr>
            <w:tcW w:w="1984"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(3553)</w:t>
            </w:r>
          </w:p>
        </w:tc>
        <w:tc>
          <w:tcPr>
            <w:tcW w:w="1843"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（3554）</w:t>
            </w:r>
          </w:p>
        </w:tc>
        <w:tc>
          <w:tcPr>
            <w:tcW w:w="1667"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widowControl/>
              <w:jc w:val="left"/>
              <w:rPr>
                <w:rFonts w:ascii="宋体" w:hAnsi="宋体" w:eastAsia="宋体" w:cs="Calibri"/>
                <w:color w:val="000000" w:themeColor="text1"/>
                <w:kern w:val="0"/>
                <w:sz w:val="24"/>
                <w:szCs w:val="24"/>
                <w14:textFill>
                  <w14:solidFill>
                    <w14:schemeClr w14:val="tx1"/>
                  </w14:solidFill>
                </w14:textFill>
              </w:rPr>
            </w:pPr>
          </w:p>
        </w:tc>
        <w:tc>
          <w:tcPr>
            <w:tcW w:w="1673" w:type="dxa"/>
          </w:tcPr>
          <w:p>
            <w:pPr>
              <w:widowControl/>
              <w:jc w:val="left"/>
              <w:rPr>
                <w:rFonts w:ascii="宋体" w:hAnsi="宋体" w:eastAsia="宋体" w:cs="Calibri"/>
                <w:color w:val="000000" w:themeColor="text1"/>
                <w:kern w:val="0"/>
                <w:sz w:val="24"/>
                <w:szCs w:val="24"/>
                <w14:textFill>
                  <w14:solidFill>
                    <w14:schemeClr w14:val="tx1"/>
                  </w14:solidFill>
                </w14:textFill>
              </w:rPr>
            </w:pPr>
            <w:r>
              <w:rPr>
                <w:rFonts w:ascii="宋体" w:hAnsi="宋体" w:cs="Calibri"/>
                <w:color w:val="000000" w:themeColor="text1"/>
                <w:sz w:val="24"/>
                <w:szCs w:val="22"/>
                <w14:textFill>
                  <w14:solidFill>
                    <w14:schemeClr w14:val="tx1"/>
                  </w14:solidFill>
                </w14:textFill>
              </w:rPr>
              <w:t>私募资产管理计划</w:t>
            </w:r>
            <w:r>
              <w:rPr>
                <w:rStyle w:val="31"/>
                <w:rFonts w:ascii="宋体" w:hAnsi="宋体" w:eastAsia="宋体" w:cs="Calibri"/>
                <w:color w:val="000000" w:themeColor="text1"/>
                <w:kern w:val="0"/>
                <w:sz w:val="24"/>
                <w:szCs w:val="24"/>
                <w14:textFill>
                  <w14:solidFill>
                    <w14:schemeClr w14:val="tx1"/>
                  </w14:solidFill>
                </w14:textFill>
              </w:rPr>
              <w:footnoteReference w:id="175"/>
            </w:r>
          </w:p>
        </w:tc>
        <w:tc>
          <w:tcPr>
            <w:tcW w:w="1984"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（3556）</w:t>
            </w:r>
          </w:p>
        </w:tc>
        <w:tc>
          <w:tcPr>
            <w:tcW w:w="1843"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（3557）</w:t>
            </w:r>
          </w:p>
        </w:tc>
        <w:tc>
          <w:tcPr>
            <w:tcW w:w="1667"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widowControl/>
              <w:jc w:val="left"/>
              <w:rPr>
                <w:rFonts w:ascii="宋体" w:hAnsi="宋体" w:eastAsia="宋体" w:cs="Calibri"/>
                <w:color w:val="000000" w:themeColor="text1"/>
                <w:kern w:val="0"/>
                <w:sz w:val="24"/>
                <w:szCs w:val="24"/>
                <w14:textFill>
                  <w14:solidFill>
                    <w14:schemeClr w14:val="tx1"/>
                  </w14:solidFill>
                </w14:textFill>
              </w:rPr>
            </w:pPr>
          </w:p>
        </w:tc>
        <w:tc>
          <w:tcPr>
            <w:tcW w:w="1673" w:type="dxa"/>
          </w:tcPr>
          <w:p>
            <w:pPr>
              <w:widowControl/>
              <w:jc w:val="lef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其他</w:t>
            </w:r>
            <w:r>
              <w:rPr>
                <w:rFonts w:ascii="宋体" w:hAnsi="宋体" w:cs="Calibri"/>
                <w:color w:val="000000" w:themeColor="text1"/>
                <w:sz w:val="24"/>
                <w:szCs w:val="22"/>
                <w14:textFill>
                  <w14:solidFill>
                    <w14:schemeClr w14:val="tx1"/>
                  </w14:solidFill>
                </w14:textFill>
              </w:rPr>
              <w:t>组合</w:t>
            </w:r>
          </w:p>
        </w:tc>
        <w:tc>
          <w:tcPr>
            <w:tcW w:w="1984"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（3559）</w:t>
            </w:r>
          </w:p>
        </w:tc>
        <w:tc>
          <w:tcPr>
            <w:tcW w:w="1843"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（3560）</w:t>
            </w:r>
          </w:p>
        </w:tc>
        <w:tc>
          <w:tcPr>
            <w:tcW w:w="1667"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widowControl/>
              <w:jc w:val="left"/>
              <w:rPr>
                <w:rFonts w:ascii="宋体" w:hAnsi="宋体" w:eastAsia="宋体" w:cs="Calibri"/>
                <w:color w:val="000000" w:themeColor="text1"/>
                <w:kern w:val="0"/>
                <w:sz w:val="24"/>
                <w:szCs w:val="24"/>
                <w14:textFill>
                  <w14:solidFill>
                    <w14:schemeClr w14:val="tx1"/>
                  </w14:solidFill>
                </w14:textFill>
              </w:rPr>
            </w:pPr>
          </w:p>
        </w:tc>
        <w:tc>
          <w:tcPr>
            <w:tcW w:w="1673" w:type="dxa"/>
          </w:tcPr>
          <w:p>
            <w:pPr>
              <w:widowControl/>
              <w:jc w:val="lef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合计</w:t>
            </w:r>
          </w:p>
        </w:tc>
        <w:tc>
          <w:tcPr>
            <w:tcW w:w="1984"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（3562）</w:t>
            </w:r>
          </w:p>
        </w:tc>
        <w:tc>
          <w:tcPr>
            <w:tcW w:w="1843"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（3563）</w:t>
            </w:r>
          </w:p>
        </w:tc>
        <w:tc>
          <w:tcPr>
            <w:tcW w:w="1667"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restart"/>
          </w:tcPr>
          <w:p>
            <w:pPr>
              <w:widowControl/>
              <w:jc w:val="lef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(3552)</w:t>
            </w:r>
          </w:p>
          <w:p>
            <w:pPr>
              <w:widowControl/>
              <w:jc w:val="left"/>
              <w:rPr>
                <w:rFonts w:ascii="宋体" w:hAnsi="宋体" w:eastAsia="宋体" w:cs="Calibri"/>
                <w:color w:val="000000" w:themeColor="text1"/>
                <w:kern w:val="0"/>
                <w:sz w:val="24"/>
                <w:szCs w:val="24"/>
                <w14:textFill>
                  <w14:solidFill>
                    <w14:schemeClr w14:val="tx1"/>
                  </w14:solidFill>
                </w14:textFill>
              </w:rPr>
            </w:pPr>
            <w:r>
              <w:rPr>
                <w:rFonts w:ascii="宋体" w:hAnsi="宋体" w:eastAsia="宋体" w:cs="Calibri"/>
                <w:color w:val="000000" w:themeColor="text1"/>
                <w:kern w:val="0"/>
                <w:sz w:val="24"/>
                <w:szCs w:val="24"/>
                <w14:textFill>
                  <w14:solidFill>
                    <w14:schemeClr w14:val="tx1"/>
                  </w14:solidFill>
                </w14:textFill>
              </w:rPr>
              <w:t>……</w:t>
            </w:r>
          </w:p>
          <w:p>
            <w:pPr>
              <w:widowControl/>
              <w:jc w:val="left"/>
              <w:rPr>
                <w:rFonts w:ascii="宋体" w:hAnsi="宋体" w:eastAsia="宋体" w:cs="Calibri"/>
                <w:color w:val="000000" w:themeColor="text1"/>
                <w:kern w:val="0"/>
                <w:sz w:val="24"/>
                <w:szCs w:val="24"/>
                <w:highlight w:val="yellow"/>
                <w14:textFill>
                  <w14:solidFill>
                    <w14:schemeClr w14:val="tx1"/>
                  </w14:solidFill>
                </w14:textFill>
              </w:rPr>
            </w:pPr>
          </w:p>
        </w:tc>
        <w:tc>
          <w:tcPr>
            <w:tcW w:w="1673" w:type="dxa"/>
          </w:tcPr>
          <w:p>
            <w:pPr>
              <w:widowControl/>
              <w:jc w:val="lef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公募基金</w:t>
            </w:r>
          </w:p>
        </w:tc>
        <w:tc>
          <w:tcPr>
            <w:tcW w:w="1984"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(3553)</w:t>
            </w:r>
          </w:p>
        </w:tc>
        <w:tc>
          <w:tcPr>
            <w:tcW w:w="1843"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（3554）</w:t>
            </w:r>
          </w:p>
        </w:tc>
        <w:tc>
          <w:tcPr>
            <w:tcW w:w="1667"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widowControl/>
              <w:jc w:val="left"/>
              <w:rPr>
                <w:rFonts w:ascii="宋体" w:hAnsi="宋体" w:eastAsia="宋体" w:cs="Calibri"/>
                <w:color w:val="000000" w:themeColor="text1"/>
                <w:kern w:val="0"/>
                <w:sz w:val="24"/>
                <w:szCs w:val="24"/>
                <w:highlight w:val="yellow"/>
                <w14:textFill>
                  <w14:solidFill>
                    <w14:schemeClr w14:val="tx1"/>
                  </w14:solidFill>
                </w14:textFill>
              </w:rPr>
            </w:pPr>
          </w:p>
        </w:tc>
        <w:tc>
          <w:tcPr>
            <w:tcW w:w="1673" w:type="dxa"/>
          </w:tcPr>
          <w:p>
            <w:pPr>
              <w:widowControl/>
              <w:jc w:val="lef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私募资产管理计划</w:t>
            </w:r>
          </w:p>
        </w:tc>
        <w:tc>
          <w:tcPr>
            <w:tcW w:w="1984"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（3556）</w:t>
            </w:r>
          </w:p>
        </w:tc>
        <w:tc>
          <w:tcPr>
            <w:tcW w:w="1843"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（3557）</w:t>
            </w:r>
          </w:p>
        </w:tc>
        <w:tc>
          <w:tcPr>
            <w:tcW w:w="1667"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widowControl/>
              <w:jc w:val="left"/>
              <w:rPr>
                <w:rFonts w:ascii="宋体" w:hAnsi="宋体" w:eastAsia="宋体" w:cs="Calibri"/>
                <w:color w:val="000000" w:themeColor="text1"/>
                <w:kern w:val="0"/>
                <w:sz w:val="24"/>
                <w:szCs w:val="24"/>
                <w:highlight w:val="yellow"/>
                <w14:textFill>
                  <w14:solidFill>
                    <w14:schemeClr w14:val="tx1"/>
                  </w14:solidFill>
                </w14:textFill>
              </w:rPr>
            </w:pPr>
          </w:p>
        </w:tc>
        <w:tc>
          <w:tcPr>
            <w:tcW w:w="1673" w:type="dxa"/>
          </w:tcPr>
          <w:p>
            <w:pPr>
              <w:widowControl/>
              <w:jc w:val="lef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其他</w:t>
            </w:r>
            <w:r>
              <w:rPr>
                <w:rFonts w:ascii="宋体" w:hAnsi="宋体" w:cs="Calibri"/>
                <w:color w:val="000000" w:themeColor="text1"/>
                <w:sz w:val="24"/>
                <w:szCs w:val="22"/>
                <w14:textFill>
                  <w14:solidFill>
                    <w14:schemeClr w14:val="tx1"/>
                  </w14:solidFill>
                </w14:textFill>
              </w:rPr>
              <w:t>组合</w:t>
            </w:r>
          </w:p>
        </w:tc>
        <w:tc>
          <w:tcPr>
            <w:tcW w:w="1984"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（3559）</w:t>
            </w:r>
          </w:p>
        </w:tc>
        <w:tc>
          <w:tcPr>
            <w:tcW w:w="1843"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（3560）</w:t>
            </w:r>
          </w:p>
        </w:tc>
        <w:tc>
          <w:tcPr>
            <w:tcW w:w="1667"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tcPr>
          <w:p>
            <w:pPr>
              <w:widowControl/>
              <w:jc w:val="left"/>
              <w:rPr>
                <w:rFonts w:ascii="宋体" w:hAnsi="宋体" w:eastAsia="宋体" w:cs="Calibri"/>
                <w:color w:val="000000" w:themeColor="text1"/>
                <w:kern w:val="0"/>
                <w:sz w:val="24"/>
                <w:szCs w:val="24"/>
                <w:highlight w:val="yellow"/>
                <w14:textFill>
                  <w14:solidFill>
                    <w14:schemeClr w14:val="tx1"/>
                  </w14:solidFill>
                </w14:textFill>
              </w:rPr>
            </w:pPr>
          </w:p>
        </w:tc>
        <w:tc>
          <w:tcPr>
            <w:tcW w:w="1673" w:type="dxa"/>
          </w:tcPr>
          <w:p>
            <w:pPr>
              <w:widowControl/>
              <w:jc w:val="lef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合计</w:t>
            </w:r>
          </w:p>
        </w:tc>
        <w:tc>
          <w:tcPr>
            <w:tcW w:w="1984"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（3562）</w:t>
            </w:r>
          </w:p>
        </w:tc>
        <w:tc>
          <w:tcPr>
            <w:tcW w:w="1843"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（3563）</w:t>
            </w:r>
          </w:p>
        </w:tc>
        <w:tc>
          <w:tcPr>
            <w:tcW w:w="1667" w:type="dxa"/>
          </w:tcPr>
          <w:p>
            <w:pPr>
              <w:adjustRightInd w:val="0"/>
              <w:snapToGrid w:val="0"/>
              <w:spacing w:line="400" w:lineRule="exact"/>
              <w:rPr>
                <w:rStyle w:val="45"/>
                <w:rFonts w:eastAsia="宋体" w:cs="Calibri"/>
                <w:color w:val="000000" w:themeColor="text1"/>
                <w:sz w:val="18"/>
                <w:szCs w:val="22"/>
                <w14:textFill>
                  <w14:solidFill>
                    <w14:schemeClr w14:val="tx1"/>
                  </w14:solidFill>
                </w14:textFill>
              </w:rPr>
            </w:pPr>
            <w:r>
              <w:rPr>
                <w:rStyle w:val="45"/>
                <w:rFonts w:hint="eastAsia" w:eastAsia="宋体" w:cs="Calibri"/>
                <w:color w:val="000000" w:themeColor="text1"/>
                <w:sz w:val="18"/>
                <w:szCs w:val="22"/>
                <w14:textFill>
                  <w14:solidFill>
                    <w14:schemeClr w14:val="tx1"/>
                  </w14:solidFill>
                </w14:textFill>
              </w:rPr>
              <w:t>-</w:t>
            </w:r>
          </w:p>
        </w:tc>
      </w:tr>
    </w:tbl>
    <w:p>
      <w:pPr>
        <w:widowControl/>
        <w:jc w:val="left"/>
        <w:rPr>
          <w:rFonts w:ascii="宋体" w:hAnsi="宋体" w:eastAsia="宋体"/>
          <w:color w:val="000000" w:themeColor="text1"/>
          <w:kern w:val="0"/>
          <w:sz w:val="24"/>
          <w:szCs w:val="24"/>
          <w:highlight w:val="yellow"/>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Style w:val="31"/>
          <w:rFonts w:ascii="宋体" w:hAnsi="宋体" w:eastAsia="宋体"/>
          <w:color w:val="000000" w:themeColor="text1"/>
          <w:sz w:val="24"/>
          <w:szCs w:val="24"/>
          <w14:textFill>
            <w14:solidFill>
              <w14:schemeClr w14:val="tx1"/>
            </w14:solidFill>
          </w14:textFill>
        </w:rPr>
        <w:footnoteReference w:id="176"/>
      </w:r>
      <w:r>
        <w:rPr>
          <w:rFonts w:hint="eastAsia"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35</w:t>
      </w:r>
      <w:r>
        <w:rPr>
          <w:rFonts w:hint="eastAsia" w:ascii="宋体" w:hAnsi="宋体" w:eastAsia="宋体"/>
          <w:color w:val="000000" w:themeColor="text1"/>
          <w:kern w:val="0"/>
          <w:sz w:val="18"/>
          <w14:textFill>
            <w14:solidFill>
              <w14:schemeClr w14:val="tx1"/>
            </w14:solidFill>
          </w14:textFill>
        </w:rPr>
        <w:t>6</w:t>
      </w:r>
      <w:r>
        <w:rPr>
          <w:rFonts w:ascii="宋体" w:hAnsi="宋体" w:eastAsia="宋体"/>
          <w:color w:val="000000" w:themeColor="text1"/>
          <w:kern w:val="0"/>
          <w:sz w:val="18"/>
          <w14:textFill>
            <w14:solidFill>
              <w14:schemeClr w14:val="tx1"/>
            </w14:solidFill>
          </w14:textFill>
        </w:rPr>
        <w:t>4)</w:t>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4.2 境外投资顾问为本基金提供投资建议的主要成员简介</w:t>
      </w:r>
    </w:p>
    <w:tbl>
      <w:tblPr>
        <w:tblStyle w:val="3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3960"/>
        <w:gridCol w:w="252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1008" w:type="dxa"/>
            <w:vMerge w:val="restart"/>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姓名</w:t>
            </w:r>
          </w:p>
        </w:tc>
        <w:tc>
          <w:tcPr>
            <w:tcW w:w="3960" w:type="dxa"/>
            <w:vMerge w:val="restart"/>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在境外投资顾问所任职务</w:t>
            </w:r>
          </w:p>
        </w:tc>
        <w:tc>
          <w:tcPr>
            <w:tcW w:w="2520" w:type="dxa"/>
            <w:vMerge w:val="restart"/>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证券从业年限</w:t>
            </w:r>
          </w:p>
        </w:tc>
        <w:tc>
          <w:tcPr>
            <w:tcW w:w="1080" w:type="dxa"/>
            <w:vMerge w:val="restart"/>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1008" w:type="dxa"/>
            <w:vMerge w:val="continue"/>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3960" w:type="dxa"/>
            <w:vMerge w:val="continue"/>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2520" w:type="dxa"/>
            <w:vMerge w:val="continue"/>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080" w:type="dxa"/>
            <w:vMerge w:val="continue"/>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0565</w:t>
            </w:r>
            <w:r>
              <w:rPr>
                <w:rFonts w:hint="eastAsia" w:ascii="宋体" w:hAnsi="宋体" w:eastAsia="宋体" w:cs="Calibri"/>
                <w:color w:val="000000" w:themeColor="text1"/>
                <w:kern w:val="0"/>
                <w:sz w:val="18"/>
                <w:szCs w:val="22"/>
                <w14:textFill>
                  <w14:solidFill>
                    <w14:schemeClr w14:val="tx1"/>
                  </w14:solidFill>
                </w14:textFill>
              </w:rPr>
              <w:t>）</w:t>
            </w:r>
          </w:p>
        </w:tc>
        <w:tc>
          <w:tcPr>
            <w:tcW w:w="3960"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0566</w:t>
            </w:r>
            <w:r>
              <w:rPr>
                <w:rFonts w:hint="eastAsia" w:ascii="宋体" w:hAnsi="宋体" w:eastAsia="宋体" w:cs="Calibri"/>
                <w:color w:val="000000" w:themeColor="text1"/>
                <w:kern w:val="0"/>
                <w:sz w:val="18"/>
                <w:szCs w:val="22"/>
                <w14:textFill>
                  <w14:solidFill>
                    <w14:schemeClr w14:val="tx1"/>
                  </w14:solidFill>
                </w14:textFill>
              </w:rPr>
              <w:t>）</w:t>
            </w:r>
          </w:p>
        </w:tc>
        <w:tc>
          <w:tcPr>
            <w:tcW w:w="2520"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0567</w:t>
            </w:r>
            <w:r>
              <w:rPr>
                <w:rFonts w:hint="eastAsia" w:ascii="宋体" w:hAnsi="宋体" w:eastAsia="宋体" w:cs="Calibri"/>
                <w:color w:val="000000" w:themeColor="text1"/>
                <w:kern w:val="0"/>
                <w:sz w:val="18"/>
                <w:szCs w:val="22"/>
                <w14:textFill>
                  <w14:solidFill>
                    <w14:schemeClr w14:val="tx1"/>
                  </w14:solidFill>
                </w14:textFill>
              </w:rPr>
              <w:t>）</w:t>
            </w:r>
          </w:p>
        </w:tc>
        <w:tc>
          <w:tcPr>
            <w:tcW w:w="1080" w:type="dxa"/>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0568</w:t>
            </w:r>
            <w:r>
              <w:rPr>
                <w:rFonts w:hint="eastAsia" w:ascii="宋体" w:hAnsi="宋体" w:eastAsia="宋体" w:cs="Calibri"/>
                <w:color w:val="000000" w:themeColor="text1"/>
                <w:kern w:val="0"/>
                <w:sz w:val="18"/>
                <w:szCs w:val="22"/>
                <w14:textFill>
                  <w14:solidFill>
                    <w14:schemeClr w14:val="tx1"/>
                  </w14:solidFill>
                </w14:textFill>
              </w:rPr>
              <w:t>）</w:t>
            </w:r>
          </w:p>
        </w:tc>
      </w:tr>
    </w:tbl>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（1740）</w:t>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4.3 报告期内本基金运作遵规守信情况说明</w:t>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0579</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4.4 公平交易专项说明</w:t>
      </w:r>
    </w:p>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4.4.</w:t>
      </w:r>
      <w:r>
        <w:rPr>
          <w:rFonts w:hint="eastAsia" w:ascii="宋体" w:hAnsi="宋体"/>
          <w:color w:val="000000" w:themeColor="text1"/>
          <w:sz w:val="24"/>
          <w14:textFill>
            <w14:solidFill>
              <w14:schemeClr w14:val="tx1"/>
            </w14:solidFill>
          </w14:textFill>
        </w:rPr>
        <w:t>1 公平交易制度的执行情况</w:t>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0570</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4.4.</w:t>
      </w:r>
      <w:r>
        <w:rPr>
          <w:rFonts w:hint="eastAsia" w:ascii="宋体" w:hAnsi="宋体"/>
          <w:color w:val="000000" w:themeColor="text1"/>
          <w:sz w:val="24"/>
          <w14:textFill>
            <w14:solidFill>
              <w14:schemeClr w14:val="tx1"/>
            </w14:solidFill>
          </w14:textFill>
        </w:rPr>
        <w:t>2</w:t>
      </w:r>
      <w:r>
        <w:rPr>
          <w:rFonts w:ascii="宋体" w:hAnsi="宋体"/>
          <w:color w:val="000000" w:themeColor="text1"/>
          <w:sz w:val="24"/>
          <w14:textFill>
            <w14:solidFill>
              <w14:schemeClr w14:val="tx1"/>
            </w14:solidFill>
          </w14:textFill>
        </w:rPr>
        <w:t>异常交易行为</w:t>
      </w:r>
      <w:r>
        <w:rPr>
          <w:rFonts w:hint="eastAsia" w:ascii="宋体" w:hAnsi="宋体"/>
          <w:color w:val="000000" w:themeColor="text1"/>
          <w:sz w:val="24"/>
          <w14:textFill>
            <w14:solidFill>
              <w14:schemeClr w14:val="tx1"/>
            </w14:solidFill>
          </w14:textFill>
        </w:rPr>
        <w:t>的</w:t>
      </w:r>
      <w:r>
        <w:rPr>
          <w:rFonts w:ascii="宋体" w:hAnsi="宋体"/>
          <w:color w:val="000000" w:themeColor="text1"/>
          <w:sz w:val="24"/>
          <w14:textFill>
            <w14:solidFill>
              <w14:schemeClr w14:val="tx1"/>
            </w14:solidFill>
          </w14:textFill>
        </w:rPr>
        <w:t>专项说明</w:t>
      </w:r>
      <w:r>
        <w:rPr>
          <w:rStyle w:val="31"/>
          <w:rFonts w:ascii="宋体" w:hAnsi="宋体"/>
          <w:color w:val="000000" w:themeColor="text1"/>
          <w:sz w:val="24"/>
          <w14:textFill>
            <w14:solidFill>
              <w14:schemeClr w14:val="tx1"/>
            </w14:solidFill>
          </w14:textFill>
        </w:rPr>
        <w:footnoteReference w:id="177"/>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（0578）</w:t>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4.5 报告期内基金的投资策略和业绩表现说明</w:t>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0580</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460" w:lineRule="exact"/>
        <w:rPr>
          <w:rFonts w:ascii="方正仿宋简体" w:hAnsi="宋体"/>
          <w:b/>
          <w:color w:val="000000" w:themeColor="text1"/>
          <w:kern w:val="0"/>
          <w:sz w:val="24"/>
          <w:szCs w:val="24"/>
          <w14:textFill>
            <w14:solidFill>
              <w14:schemeClr w14:val="tx1"/>
            </w14:solidFill>
          </w14:textFill>
        </w:rPr>
      </w:pPr>
      <w:r>
        <w:rPr>
          <w:rFonts w:ascii="宋体" w:hAnsi="宋体" w:eastAsia="宋体"/>
          <w:b/>
          <w:color w:val="000000" w:themeColor="text1"/>
          <w:kern w:val="0"/>
          <w:sz w:val="24"/>
          <w:szCs w:val="24"/>
          <w14:textFill>
            <w14:solidFill>
              <w14:schemeClr w14:val="tx1"/>
            </w14:solidFill>
          </w14:textFill>
        </w:rPr>
        <w:t>4.6</w:t>
      </w:r>
      <w:r>
        <w:rPr>
          <w:b/>
          <w:color w:val="000000" w:themeColor="text1"/>
          <w:kern w:val="0"/>
          <w:sz w:val="24"/>
          <w:szCs w:val="24"/>
          <w14:textFill>
            <w14:solidFill>
              <w14:schemeClr w14:val="tx1"/>
            </w14:solidFill>
          </w14:textFill>
        </w:rPr>
        <w:t xml:space="preserve"> </w:t>
      </w:r>
      <w:r>
        <w:rPr>
          <w:rFonts w:hint="eastAsia" w:ascii="方正仿宋简体" w:hAnsi="宋体"/>
          <w:b/>
          <w:color w:val="000000" w:themeColor="text1"/>
          <w:kern w:val="0"/>
          <w:sz w:val="24"/>
          <w:szCs w:val="24"/>
          <w14:textFill>
            <w14:solidFill>
              <w14:schemeClr w14:val="tx1"/>
            </w14:solidFill>
          </w14:textFill>
        </w:rPr>
        <w:t xml:space="preserve"> 报告期内基金持有人数或基金资产净值预警说明</w:t>
      </w:r>
      <w:r>
        <w:rPr>
          <w:rStyle w:val="31"/>
          <w:rFonts w:hint="eastAsia" w:ascii="方正仿宋简体" w:hAnsi="宋体"/>
          <w:b/>
          <w:color w:val="000000" w:themeColor="text1"/>
          <w:kern w:val="0"/>
          <w:sz w:val="24"/>
          <w:szCs w:val="24"/>
          <w14:textFill>
            <w14:solidFill>
              <w14:schemeClr w14:val="tx1"/>
            </w14:solidFill>
          </w14:textFill>
        </w:rPr>
        <w:footnoteReference w:id="178"/>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(3220)</w:t>
      </w:r>
    </w:p>
    <w:p>
      <w:pPr>
        <w:adjustRightInd w:val="0"/>
        <w:snapToGrid w:val="0"/>
        <w:spacing w:line="460" w:lineRule="exact"/>
        <w:rPr>
          <w:rFonts w:ascii="宋体" w:hAnsi="宋体" w:eastAsia="宋体"/>
          <w:color w:val="000000" w:themeColor="text1"/>
          <w:kern w:val="0"/>
          <w:sz w:val="18"/>
          <w14:textFill>
            <w14:solidFill>
              <w14:schemeClr w14:val="tx1"/>
            </w14:solidFill>
          </w14:textFill>
        </w:rPr>
      </w:pPr>
    </w:p>
    <w:p>
      <w:pPr>
        <w:pStyle w:val="3"/>
        <w:adjustRightInd w:val="0"/>
        <w:snapToGrid w:val="0"/>
        <w:spacing w:before="0" w:after="0" w:line="40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§5  投资组合报告</w:t>
      </w:r>
      <w:r>
        <w:rPr>
          <w:rStyle w:val="31"/>
          <w:rFonts w:ascii="宋体" w:hAnsi="宋体" w:eastAsia="宋体"/>
          <w:color w:val="000000" w:themeColor="text1"/>
          <w:sz w:val="24"/>
          <w14:textFill>
            <w14:solidFill>
              <w14:schemeClr w14:val="tx1"/>
            </w14:solidFill>
          </w14:textFill>
        </w:rPr>
        <w:footnoteReference w:id="179"/>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5.1 报告期末基金资产组合情况</w:t>
      </w:r>
      <w:r>
        <w:rPr>
          <w:rStyle w:val="31"/>
          <w:rFonts w:ascii="宋体" w:hAnsi="宋体"/>
          <w:b/>
          <w:color w:val="000000" w:themeColor="text1"/>
          <w:sz w:val="24"/>
          <w14:textFill>
            <w14:solidFill>
              <w14:schemeClr w14:val="tx1"/>
            </w14:solidFill>
          </w14:textFill>
        </w:rPr>
        <w:footnoteReference w:id="180"/>
      </w:r>
    </w:p>
    <w:tbl>
      <w:tblPr>
        <w:tblStyle w:val="32"/>
        <w:tblW w:w="8762" w:type="dxa"/>
        <w:tblInd w:w="-5" w:type="dxa"/>
        <w:tblLayout w:type="fixed"/>
        <w:tblCellMar>
          <w:top w:w="0" w:type="dxa"/>
          <w:left w:w="0" w:type="dxa"/>
          <w:bottom w:w="0" w:type="dxa"/>
          <w:right w:w="0" w:type="dxa"/>
        </w:tblCellMar>
      </w:tblPr>
      <w:tblGrid>
        <w:gridCol w:w="714"/>
        <w:gridCol w:w="3642"/>
        <w:gridCol w:w="624"/>
        <w:gridCol w:w="1556"/>
        <w:gridCol w:w="2226"/>
      </w:tblGrid>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4266" w:type="dxa"/>
            <w:gridSpan w:val="2"/>
            <w:tcBorders>
              <w:top w:val="single" w:color="auto" w:sz="4" w:space="0"/>
              <w:left w:val="nil"/>
              <w:bottom w:val="single" w:color="auto" w:sz="4" w:space="0"/>
              <w:right w:val="single" w:color="auto" w:sz="4" w:space="0"/>
            </w:tcBorders>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项目</w:t>
            </w:r>
          </w:p>
        </w:tc>
        <w:tc>
          <w:tcPr>
            <w:tcW w:w="1556" w:type="dxa"/>
            <w:tcBorders>
              <w:top w:val="single" w:color="auto" w:sz="4" w:space="0"/>
              <w:left w:val="nil"/>
              <w:bottom w:val="single" w:color="auto" w:sz="4" w:space="0"/>
              <w:right w:val="single" w:color="auto" w:sz="4" w:space="0"/>
            </w:tcBorders>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金额</w:t>
            </w:r>
            <w:r>
              <w:rPr>
                <w:rStyle w:val="31"/>
                <w:rFonts w:ascii="宋体" w:hAnsi="宋体" w:cs="Calibri"/>
                <w:color w:val="000000" w:themeColor="text1"/>
                <w:sz w:val="24"/>
                <w:szCs w:val="22"/>
                <w14:textFill>
                  <w14:solidFill>
                    <w14:schemeClr w14:val="tx1"/>
                  </w14:solidFill>
                </w14:textFill>
              </w:rPr>
              <w:footnoteReference w:id="181"/>
            </w:r>
          </w:p>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（××元</w:t>
            </w:r>
            <w:r>
              <w:rPr>
                <w:rStyle w:val="31"/>
                <w:rFonts w:ascii="宋体" w:hAnsi="宋体" w:cs="Calibri"/>
                <w:color w:val="000000" w:themeColor="text1"/>
                <w:sz w:val="24"/>
                <w:szCs w:val="22"/>
                <w14:textFill>
                  <w14:solidFill>
                    <w14:schemeClr w14:val="tx1"/>
                  </w14:solidFill>
                </w14:textFill>
              </w:rPr>
              <w:footnoteReference w:id="182"/>
            </w:r>
            <w:r>
              <w:rPr>
                <w:rFonts w:hint="eastAsia" w:ascii="宋体" w:hAnsi="宋体" w:cs="Calibri"/>
                <w:color w:val="000000" w:themeColor="text1"/>
                <w:sz w:val="24"/>
                <w:szCs w:val="22"/>
                <w14:textFill>
                  <w14:solidFill>
                    <w14:schemeClr w14:val="tx1"/>
                  </w14:solidFill>
                </w14:textFill>
              </w:rPr>
              <w:t>）</w:t>
            </w:r>
          </w:p>
        </w:tc>
        <w:tc>
          <w:tcPr>
            <w:tcW w:w="2226" w:type="dxa"/>
            <w:tcBorders>
              <w:top w:val="single" w:color="auto" w:sz="4" w:space="0"/>
              <w:left w:val="nil"/>
              <w:bottom w:val="single" w:color="auto" w:sz="4" w:space="0"/>
              <w:right w:val="single" w:color="auto" w:sz="4" w:space="0"/>
            </w:tcBorders>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占基金总资产的</w:t>
            </w:r>
          </w:p>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比例（%）</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4266" w:type="dxa"/>
            <w:gridSpan w:val="2"/>
            <w:tcBorders>
              <w:top w:val="single" w:color="auto" w:sz="4" w:space="0"/>
              <w:left w:val="nil"/>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权益投资</w:t>
            </w:r>
            <w:r>
              <w:rPr>
                <w:rStyle w:val="31"/>
                <w:rFonts w:ascii="宋体" w:hAnsi="宋体" w:cs="Calibri"/>
                <w:color w:val="000000" w:themeColor="text1"/>
                <w:sz w:val="24"/>
                <w:szCs w:val="22"/>
                <w14:textFill>
                  <w14:solidFill>
                    <w14:schemeClr w14:val="tx1"/>
                  </w14:solidFill>
                </w14:textFill>
              </w:rPr>
              <w:footnoteReference w:id="183"/>
            </w:r>
          </w:p>
        </w:tc>
        <w:tc>
          <w:tcPr>
            <w:tcW w:w="155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1049</w:t>
            </w:r>
            <w:r>
              <w:rPr>
                <w:rFonts w:hint="eastAsia" w:ascii="宋体" w:hAnsi="宋体" w:eastAsia="宋体" w:cs="Calibri"/>
                <w:color w:val="000000" w:themeColor="text1"/>
                <w:kern w:val="0"/>
                <w:sz w:val="18"/>
                <w:szCs w:val="22"/>
                <w14:textFill>
                  <w14:solidFill>
                    <w14:schemeClr w14:val="tx1"/>
                  </w14:solidFill>
                </w14:textFill>
              </w:rPr>
              <w:t>）</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1050</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484"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4266" w:type="dxa"/>
            <w:gridSpan w:val="2"/>
            <w:tcBorders>
              <w:top w:val="single" w:color="auto" w:sz="4" w:space="0"/>
              <w:left w:val="nil"/>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其中：普通股</w:t>
            </w:r>
          </w:p>
        </w:tc>
        <w:tc>
          <w:tcPr>
            <w:tcW w:w="155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1053</w:t>
            </w:r>
            <w:r>
              <w:rPr>
                <w:rFonts w:hint="eastAsia" w:ascii="宋体" w:hAnsi="宋体" w:eastAsia="宋体" w:cs="Calibri"/>
                <w:color w:val="000000" w:themeColor="text1"/>
                <w:kern w:val="0"/>
                <w:sz w:val="18"/>
                <w:szCs w:val="22"/>
                <w14:textFill>
                  <w14:solidFill>
                    <w14:schemeClr w14:val="tx1"/>
                  </w14:solidFill>
                </w14:textFill>
              </w:rPr>
              <w:t>）</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1054</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4266" w:type="dxa"/>
            <w:gridSpan w:val="2"/>
            <w:tcBorders>
              <w:top w:val="single" w:color="auto" w:sz="4" w:space="0"/>
              <w:left w:val="nil"/>
              <w:bottom w:val="single" w:color="auto" w:sz="4" w:space="0"/>
              <w:right w:val="single" w:color="auto" w:sz="4" w:space="0"/>
            </w:tcBorders>
          </w:tcPr>
          <w:p>
            <w:pPr>
              <w:adjustRightInd w:val="0"/>
              <w:snapToGrid w:val="0"/>
              <w:spacing w:line="400" w:lineRule="exact"/>
              <w:ind w:firstLine="753" w:firstLineChars="300"/>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存托凭证</w:t>
            </w:r>
          </w:p>
        </w:tc>
        <w:tc>
          <w:tcPr>
            <w:tcW w:w="155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1055</w:t>
            </w:r>
            <w:r>
              <w:rPr>
                <w:rFonts w:hint="eastAsia" w:ascii="宋体" w:hAnsi="宋体" w:eastAsia="宋体" w:cs="Calibri"/>
                <w:color w:val="000000" w:themeColor="text1"/>
                <w:kern w:val="0"/>
                <w:sz w:val="18"/>
                <w:szCs w:val="22"/>
                <w14:textFill>
                  <w14:solidFill>
                    <w14:schemeClr w14:val="tx1"/>
                  </w14:solidFill>
                </w14:textFill>
              </w:rPr>
              <w:t>）</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1056</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4266" w:type="dxa"/>
            <w:gridSpan w:val="2"/>
            <w:tcBorders>
              <w:top w:val="single" w:color="auto" w:sz="4" w:space="0"/>
              <w:left w:val="nil"/>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基金投资</w:t>
            </w:r>
            <w:r>
              <w:rPr>
                <w:rStyle w:val="31"/>
                <w:rFonts w:ascii="宋体" w:hAnsi="宋体" w:cs="Calibri"/>
                <w:color w:val="000000" w:themeColor="text1"/>
                <w:sz w:val="24"/>
                <w:szCs w:val="22"/>
                <w14:textFill>
                  <w14:solidFill>
                    <w14:schemeClr w14:val="tx1"/>
                  </w14:solidFill>
                </w14:textFill>
              </w:rPr>
              <w:footnoteReference w:id="184"/>
            </w:r>
          </w:p>
        </w:tc>
        <w:tc>
          <w:tcPr>
            <w:tcW w:w="155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（1059）</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（1060）</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4266" w:type="dxa"/>
            <w:gridSpan w:val="2"/>
            <w:tcBorders>
              <w:top w:val="single" w:color="auto" w:sz="4" w:space="0"/>
              <w:left w:val="nil"/>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固定收益投资</w:t>
            </w:r>
          </w:p>
        </w:tc>
        <w:tc>
          <w:tcPr>
            <w:tcW w:w="155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（1061）</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（1062）</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4266" w:type="dxa"/>
            <w:gridSpan w:val="2"/>
            <w:tcBorders>
              <w:top w:val="single" w:color="auto" w:sz="4" w:space="0"/>
              <w:left w:val="nil"/>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w:t>
            </w:r>
            <w:r>
              <w:rPr>
                <w:rFonts w:ascii="宋体" w:hAnsi="宋体" w:cs="Calibri"/>
                <w:color w:val="000000" w:themeColor="text1"/>
                <w:sz w:val="24"/>
                <w:szCs w:val="22"/>
                <w14:textFill>
                  <w14:solidFill>
                    <w14:schemeClr w14:val="tx1"/>
                  </w14:solidFill>
                </w14:textFill>
              </w:rPr>
              <w:t>债券</w:t>
            </w:r>
          </w:p>
        </w:tc>
        <w:tc>
          <w:tcPr>
            <w:tcW w:w="155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（1063）</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（1064）</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4266" w:type="dxa"/>
            <w:gridSpan w:val="2"/>
            <w:tcBorders>
              <w:top w:val="single" w:color="auto" w:sz="4" w:space="0"/>
              <w:left w:val="nil"/>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资产支持证券</w:t>
            </w:r>
          </w:p>
        </w:tc>
        <w:tc>
          <w:tcPr>
            <w:tcW w:w="155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（1065）</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（1066）</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4266" w:type="dxa"/>
            <w:gridSpan w:val="2"/>
            <w:tcBorders>
              <w:top w:val="single" w:color="auto" w:sz="4" w:space="0"/>
              <w:left w:val="nil"/>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金融衍生品投资</w:t>
            </w:r>
          </w:p>
        </w:tc>
        <w:tc>
          <w:tcPr>
            <w:tcW w:w="155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（1067）</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（1068）</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4266" w:type="dxa"/>
            <w:gridSpan w:val="2"/>
            <w:tcBorders>
              <w:top w:val="single" w:color="auto" w:sz="4" w:space="0"/>
              <w:left w:val="nil"/>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其中：远期</w:t>
            </w:r>
          </w:p>
        </w:tc>
        <w:tc>
          <w:tcPr>
            <w:tcW w:w="155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（1069）</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（1070）</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4266" w:type="dxa"/>
            <w:gridSpan w:val="2"/>
            <w:tcBorders>
              <w:top w:val="single" w:color="auto" w:sz="4" w:space="0"/>
              <w:left w:val="nil"/>
              <w:bottom w:val="single" w:color="auto" w:sz="4" w:space="0"/>
              <w:right w:val="single" w:color="auto" w:sz="4" w:space="0"/>
            </w:tcBorders>
          </w:tcPr>
          <w:p>
            <w:pPr>
              <w:adjustRightInd w:val="0"/>
              <w:snapToGrid w:val="0"/>
              <w:spacing w:line="400" w:lineRule="exact"/>
              <w:ind w:firstLine="753" w:firstLineChars="300"/>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期货</w:t>
            </w:r>
          </w:p>
        </w:tc>
        <w:tc>
          <w:tcPr>
            <w:tcW w:w="155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（1071）</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（1072）</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4266" w:type="dxa"/>
            <w:gridSpan w:val="2"/>
            <w:tcBorders>
              <w:top w:val="single" w:color="auto" w:sz="4" w:space="0"/>
              <w:left w:val="nil"/>
              <w:bottom w:val="single" w:color="auto" w:sz="4" w:space="0"/>
              <w:right w:val="single" w:color="auto" w:sz="4" w:space="0"/>
            </w:tcBorders>
          </w:tcPr>
          <w:p>
            <w:pPr>
              <w:adjustRightInd w:val="0"/>
              <w:snapToGrid w:val="0"/>
              <w:spacing w:line="400" w:lineRule="exact"/>
              <w:ind w:firstLine="753" w:firstLineChars="300"/>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期权</w:t>
            </w:r>
          </w:p>
        </w:tc>
        <w:tc>
          <w:tcPr>
            <w:tcW w:w="155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（1073）</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（1074）</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4266" w:type="dxa"/>
            <w:gridSpan w:val="2"/>
            <w:tcBorders>
              <w:top w:val="single" w:color="auto" w:sz="4" w:space="0"/>
              <w:left w:val="nil"/>
              <w:bottom w:val="single" w:color="auto" w:sz="4" w:space="0"/>
              <w:right w:val="single" w:color="auto" w:sz="4" w:space="0"/>
            </w:tcBorders>
          </w:tcPr>
          <w:p>
            <w:pPr>
              <w:adjustRightInd w:val="0"/>
              <w:snapToGrid w:val="0"/>
              <w:spacing w:line="400" w:lineRule="exact"/>
              <w:ind w:firstLine="747" w:firstLineChars="298"/>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权证</w:t>
            </w:r>
          </w:p>
        </w:tc>
        <w:tc>
          <w:tcPr>
            <w:tcW w:w="155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（1075）</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（1076）</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4266" w:type="dxa"/>
            <w:gridSpan w:val="2"/>
            <w:tcBorders>
              <w:top w:val="single" w:color="auto" w:sz="4" w:space="0"/>
              <w:left w:val="nil"/>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买入返售金融资产</w:t>
            </w:r>
          </w:p>
        </w:tc>
        <w:tc>
          <w:tcPr>
            <w:tcW w:w="155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（0597）</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（1081）</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4266" w:type="dxa"/>
            <w:gridSpan w:val="2"/>
            <w:tcBorders>
              <w:top w:val="single" w:color="auto" w:sz="4" w:space="0"/>
              <w:left w:val="nil"/>
              <w:bottom w:val="single" w:color="auto" w:sz="4" w:space="0"/>
              <w:right w:val="single" w:color="auto" w:sz="4" w:space="0"/>
            </w:tcBorders>
          </w:tcPr>
          <w:p>
            <w:pPr>
              <w:adjustRightInd w:val="0"/>
              <w:snapToGrid w:val="0"/>
              <w:spacing w:line="400" w:lineRule="exact"/>
              <w:ind w:left="755" w:hanging="753" w:hangingChars="300"/>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其中：买断式回购的买入返售</w:t>
            </w:r>
            <w:r>
              <w:rPr>
                <w:rFonts w:hint="eastAsia" w:ascii="宋体" w:hAnsi="宋体" w:cs="Calibri"/>
                <w:color w:val="000000" w:themeColor="text1"/>
                <w:sz w:val="24"/>
                <w:szCs w:val="22"/>
                <w14:textFill>
                  <w14:solidFill>
                    <w14:schemeClr w14:val="tx1"/>
                  </w14:solidFill>
                </w14:textFill>
              </w:rPr>
              <w:t>金融资产</w:t>
            </w:r>
          </w:p>
        </w:tc>
        <w:tc>
          <w:tcPr>
            <w:tcW w:w="155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1082</w:t>
            </w:r>
            <w:r>
              <w:rPr>
                <w:rFonts w:hint="eastAsia" w:ascii="宋体" w:hAnsi="宋体" w:eastAsia="宋体" w:cs="Calibri"/>
                <w:color w:val="000000" w:themeColor="text1"/>
                <w:kern w:val="0"/>
                <w:sz w:val="18"/>
                <w:szCs w:val="22"/>
                <w14:textFill>
                  <w14:solidFill>
                    <w14:schemeClr w14:val="tx1"/>
                  </w14:solidFill>
                </w14:textFill>
              </w:rPr>
              <w:t>）</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108</w:t>
            </w:r>
            <w:r>
              <w:rPr>
                <w:rFonts w:hint="eastAsia" w:ascii="宋体" w:hAnsi="宋体" w:eastAsia="宋体" w:cs="Calibri"/>
                <w:color w:val="000000" w:themeColor="text1"/>
                <w:kern w:val="0"/>
                <w:sz w:val="18"/>
                <w:szCs w:val="22"/>
                <w14:textFill>
                  <w14:solidFill>
                    <w14:schemeClr w14:val="tx1"/>
                  </w14:solidFill>
                </w14:textFill>
              </w:rPr>
              <w:t>3）</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6</w:t>
            </w:r>
          </w:p>
        </w:tc>
        <w:tc>
          <w:tcPr>
            <w:tcW w:w="4266" w:type="dxa"/>
            <w:gridSpan w:val="2"/>
            <w:tcBorders>
              <w:top w:val="single" w:color="auto" w:sz="4" w:space="0"/>
              <w:left w:val="nil"/>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货币市场工具</w:t>
            </w:r>
            <w:r>
              <w:rPr>
                <w:rStyle w:val="31"/>
                <w:rFonts w:ascii="宋体" w:hAnsi="宋体" w:cs="Calibri"/>
                <w:color w:val="000000" w:themeColor="text1"/>
                <w:sz w:val="24"/>
                <w:szCs w:val="22"/>
                <w14:textFill>
                  <w14:solidFill>
                    <w14:schemeClr w14:val="tx1"/>
                  </w14:solidFill>
                </w14:textFill>
              </w:rPr>
              <w:footnoteReference w:id="185"/>
            </w:r>
          </w:p>
        </w:tc>
        <w:tc>
          <w:tcPr>
            <w:tcW w:w="155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（1084）</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（1085）</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7</w:t>
            </w:r>
          </w:p>
        </w:tc>
        <w:tc>
          <w:tcPr>
            <w:tcW w:w="4266" w:type="dxa"/>
            <w:gridSpan w:val="2"/>
            <w:tcBorders>
              <w:top w:val="single" w:color="auto" w:sz="4" w:space="0"/>
              <w:left w:val="nil"/>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银行存款</w:t>
            </w:r>
            <w:r>
              <w:rPr>
                <w:rStyle w:val="31"/>
                <w:rFonts w:ascii="宋体" w:hAnsi="宋体" w:cs="Calibri"/>
                <w:color w:val="000000" w:themeColor="text1"/>
                <w:sz w:val="24"/>
                <w:szCs w:val="22"/>
                <w14:textFill>
                  <w14:solidFill>
                    <w14:schemeClr w14:val="tx1"/>
                  </w14:solidFill>
                </w14:textFill>
              </w:rPr>
              <w:footnoteReference w:id="186"/>
            </w:r>
            <w:r>
              <w:rPr>
                <w:rFonts w:hint="eastAsia" w:ascii="宋体" w:hAnsi="宋体" w:cs="Calibri"/>
                <w:color w:val="000000" w:themeColor="text1"/>
                <w:sz w:val="24"/>
                <w:szCs w:val="22"/>
                <w14:textFill>
                  <w14:solidFill>
                    <w14:schemeClr w14:val="tx1"/>
                  </w14:solidFill>
                </w14:textFill>
              </w:rPr>
              <w:t>和结算备付金合计</w:t>
            </w:r>
          </w:p>
        </w:tc>
        <w:tc>
          <w:tcPr>
            <w:tcW w:w="155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（1086）</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（1087）</w:t>
            </w:r>
          </w:p>
        </w:tc>
      </w:tr>
      <w:tr>
        <w:tblPrEx>
          <w:tblLayout w:type="fixed"/>
          <w:tblCellMar>
            <w:top w:w="0" w:type="dxa"/>
            <w:left w:w="0" w:type="dxa"/>
            <w:bottom w:w="0" w:type="dxa"/>
            <w:right w:w="0" w:type="dxa"/>
          </w:tblCellMar>
        </w:tblPrEx>
        <w:trPr>
          <w:trHeight w:val="20" w:hRule="atLeast"/>
        </w:trPr>
        <w:tc>
          <w:tcPr>
            <w:tcW w:w="8762" w:type="dxa"/>
            <w:gridSpan w:val="5"/>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p>
        </w:tc>
        <w:tc>
          <w:tcPr>
            <w:tcW w:w="3642" w:type="dxa"/>
            <w:tcBorders>
              <w:top w:val="single" w:color="auto" w:sz="4" w:space="0"/>
              <w:left w:val="nil"/>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180" w:type="dxa"/>
            <w:gridSpan w:val="2"/>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3642" w:type="dxa"/>
            <w:tcBorders>
              <w:top w:val="single" w:color="auto" w:sz="4" w:space="0"/>
              <w:left w:val="nil"/>
              <w:bottom w:val="single" w:color="auto" w:sz="4" w:space="0"/>
              <w:right w:val="single" w:color="auto" w:sz="4" w:space="0"/>
            </w:tcBorders>
            <w:vAlign w:val="center"/>
          </w:tcPr>
          <w:p>
            <w:pP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（1043）</w:t>
            </w:r>
          </w:p>
        </w:tc>
        <w:tc>
          <w:tcPr>
            <w:tcW w:w="2180" w:type="dxa"/>
            <w:gridSpan w:val="2"/>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（1046）</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（1047）</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N-1</w:t>
            </w:r>
          </w:p>
        </w:tc>
        <w:tc>
          <w:tcPr>
            <w:tcW w:w="3642" w:type="dxa"/>
            <w:tcBorders>
              <w:top w:val="single" w:color="auto" w:sz="4" w:space="0"/>
              <w:left w:val="nil"/>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其他资产</w:t>
            </w:r>
          </w:p>
        </w:tc>
        <w:tc>
          <w:tcPr>
            <w:tcW w:w="2180" w:type="dxa"/>
            <w:gridSpan w:val="2"/>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1088</w:t>
            </w:r>
            <w:r>
              <w:rPr>
                <w:rFonts w:hint="eastAsia" w:ascii="宋体" w:hAnsi="宋体" w:eastAsia="宋体" w:cs="Calibri"/>
                <w:color w:val="000000" w:themeColor="text1"/>
                <w:kern w:val="0"/>
                <w:sz w:val="18"/>
                <w:szCs w:val="22"/>
                <w14:textFill>
                  <w14:solidFill>
                    <w14:schemeClr w14:val="tx1"/>
                  </w14:solidFill>
                </w14:textFill>
              </w:rPr>
              <w:t>）</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1089</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w:t>
            </w:r>
          </w:p>
        </w:tc>
        <w:tc>
          <w:tcPr>
            <w:tcW w:w="3642" w:type="dxa"/>
            <w:tcBorders>
              <w:top w:val="single" w:color="auto" w:sz="4" w:space="0"/>
              <w:left w:val="nil"/>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合计</w:t>
            </w:r>
          </w:p>
        </w:tc>
        <w:tc>
          <w:tcPr>
            <w:tcW w:w="2180" w:type="dxa"/>
            <w:gridSpan w:val="2"/>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1090</w:t>
            </w:r>
            <w:r>
              <w:rPr>
                <w:rFonts w:hint="eastAsia" w:ascii="宋体" w:hAnsi="宋体" w:eastAsia="宋体" w:cs="Calibri"/>
                <w:color w:val="000000" w:themeColor="text1"/>
                <w:kern w:val="0"/>
                <w:sz w:val="18"/>
                <w:szCs w:val="22"/>
                <w14:textFill>
                  <w14:solidFill>
                    <w14:schemeClr w14:val="tx1"/>
                  </w14:solidFill>
                </w14:textFill>
              </w:rPr>
              <w:t>）</w:t>
            </w:r>
          </w:p>
        </w:tc>
        <w:tc>
          <w:tcPr>
            <w:tcW w:w="2226" w:type="dxa"/>
            <w:tcBorders>
              <w:top w:val="single" w:color="auto" w:sz="4" w:space="0"/>
              <w:left w:val="nil"/>
              <w:bottom w:val="single" w:color="auto" w:sz="4" w:space="0"/>
              <w:right w:val="single" w:color="auto" w:sz="4" w:space="0"/>
            </w:tcBorders>
            <w:vAlign w:val="center"/>
          </w:tcPr>
          <w:p>
            <w:pPr>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1091</w:t>
            </w:r>
            <w:r>
              <w:rPr>
                <w:rFonts w:hint="eastAsia" w:ascii="宋体" w:hAnsi="宋体" w:eastAsia="宋体" w:cs="Calibri"/>
                <w:color w:val="000000" w:themeColor="text1"/>
                <w:kern w:val="0"/>
                <w:sz w:val="18"/>
                <w:szCs w:val="22"/>
                <w14:textFill>
                  <w14:solidFill>
                    <w14:schemeClr w14:val="tx1"/>
                  </w14:solidFill>
                </w14:textFill>
              </w:rPr>
              <w:t>）</w:t>
            </w:r>
          </w:p>
        </w:tc>
      </w:tr>
    </w:tbl>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1092</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400" w:lineRule="exact"/>
        <w:rPr>
          <w:rFonts w:ascii="宋体" w:hAnsi="宋体"/>
          <w:b/>
          <w:color w:val="000000" w:themeColor="text1"/>
          <w:sz w:val="24"/>
          <w14:textFill>
            <w14:solidFill>
              <w14:schemeClr w14:val="tx1"/>
            </w14:solidFill>
          </w14:textFill>
        </w:rPr>
      </w:pP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5.2 报告期末在各个国家（地区）证券市场的股票及存托凭证投资分布</w:t>
      </w:r>
      <w:r>
        <w:rPr>
          <w:rStyle w:val="31"/>
          <w:rFonts w:ascii="宋体" w:hAnsi="宋体"/>
          <w:b/>
          <w:color w:val="000000" w:themeColor="text1"/>
          <w:sz w:val="24"/>
          <w14:textFill>
            <w14:solidFill>
              <w14:schemeClr w14:val="tx1"/>
            </w14:solidFill>
          </w14:textFill>
        </w:rPr>
        <w:footnoteReference w:id="187"/>
      </w:r>
    </w:p>
    <w:tbl>
      <w:tblPr>
        <w:tblStyle w:val="32"/>
        <w:tblW w:w="82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240"/>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vAlign w:val="center"/>
          </w:tcPr>
          <w:p>
            <w:pPr>
              <w:adjustRightInd w:val="0"/>
              <w:snapToGrid w:val="0"/>
              <w:spacing w:line="400" w:lineRule="exact"/>
              <w:jc w:val="center"/>
              <w:rPr>
                <w:rFonts w:cs="Calibri"/>
                <w:color w:val="000000" w:themeColor="text1"/>
                <w:sz w:val="24"/>
                <w:szCs w:val="22"/>
                <w14:textFill>
                  <w14:solidFill>
                    <w14:schemeClr w14:val="tx1"/>
                  </w14:solidFill>
                </w14:textFill>
              </w:rPr>
            </w:pPr>
            <w:r>
              <w:rPr>
                <w:rFonts w:hint="eastAsia" w:hAnsi="宋体" w:cs="Calibri"/>
                <w:color w:val="000000" w:themeColor="text1"/>
                <w:sz w:val="24"/>
                <w:szCs w:val="22"/>
                <w14:textFill>
                  <w14:solidFill>
                    <w14:schemeClr w14:val="tx1"/>
                  </w14:solidFill>
                </w14:textFill>
              </w:rPr>
              <w:t>国家（地区）</w:t>
            </w:r>
          </w:p>
        </w:tc>
        <w:tc>
          <w:tcPr>
            <w:tcW w:w="3240" w:type="dxa"/>
            <w:vAlign w:val="center"/>
          </w:tcPr>
          <w:p>
            <w:pPr>
              <w:adjustRightInd w:val="0"/>
              <w:snapToGrid w:val="0"/>
              <w:spacing w:line="400" w:lineRule="exact"/>
              <w:jc w:val="center"/>
              <w:rPr>
                <w:rFonts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公允价值（××元）</w:t>
            </w:r>
          </w:p>
        </w:tc>
        <w:tc>
          <w:tcPr>
            <w:tcW w:w="3193" w:type="dxa"/>
            <w:vAlign w:val="center"/>
          </w:tcPr>
          <w:p>
            <w:pPr>
              <w:adjustRightInd w:val="0"/>
              <w:snapToGrid w:val="0"/>
              <w:spacing w:line="400" w:lineRule="exact"/>
              <w:jc w:val="center"/>
              <w:rPr>
                <w:rFonts w:cs="Calibri"/>
                <w:color w:val="000000" w:themeColor="text1"/>
                <w:sz w:val="24"/>
                <w:szCs w:val="22"/>
                <w14:textFill>
                  <w14:solidFill>
                    <w14:schemeClr w14:val="tx1"/>
                  </w14:solidFill>
                </w14:textFill>
              </w:rPr>
            </w:pPr>
            <w:r>
              <w:rPr>
                <w:rFonts w:hAnsi="宋体" w:cs="Calibri"/>
                <w:color w:val="000000" w:themeColor="text1"/>
                <w:sz w:val="24"/>
                <w:szCs w:val="22"/>
                <w14:textFill>
                  <w14:solidFill>
                    <w14:schemeClr w14:val="tx1"/>
                  </w14:solidFill>
                </w14:textFill>
              </w:rPr>
              <w:t>占</w:t>
            </w:r>
            <w:r>
              <w:rPr>
                <w:rFonts w:hint="eastAsia" w:hAnsi="宋体" w:cs="Calibri"/>
                <w:color w:val="000000" w:themeColor="text1"/>
                <w:sz w:val="24"/>
                <w:szCs w:val="22"/>
                <w14:textFill>
                  <w14:solidFill>
                    <w14:schemeClr w14:val="tx1"/>
                  </w14:solidFill>
                </w14:textFill>
              </w:rPr>
              <w:t>基金资产净值</w:t>
            </w:r>
            <w:r>
              <w:rPr>
                <w:rFonts w:hAnsi="宋体" w:cs="Calibri"/>
                <w:color w:val="000000" w:themeColor="text1"/>
                <w:sz w:val="24"/>
                <w:szCs w:val="22"/>
                <w14:textFill>
                  <w14:solidFill>
                    <w14:schemeClr w14:val="tx1"/>
                  </w14:solidFill>
                </w14:textFill>
              </w:rPr>
              <w:t>比例</w:t>
            </w:r>
            <w:r>
              <w:rPr>
                <w:rFonts w:hint="eastAsia" w:ascii="宋体" w:hAnsi="宋体" w:cs="Calibri"/>
                <w:color w:val="000000" w:themeColor="text1"/>
                <w:sz w:val="24"/>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vAlign w:val="bottom"/>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（1094）</w:t>
            </w:r>
          </w:p>
        </w:tc>
        <w:tc>
          <w:tcPr>
            <w:tcW w:w="3240" w:type="dxa"/>
            <w:vAlign w:val="bottom"/>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（1095）</w:t>
            </w:r>
          </w:p>
        </w:tc>
        <w:tc>
          <w:tcPr>
            <w:tcW w:w="3193" w:type="dxa"/>
            <w:vAlign w:val="bottom"/>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（1096）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vAlign w:val="bottom"/>
          </w:tcPr>
          <w:p>
            <w:pPr>
              <w:pStyle w:val="17"/>
              <w:adjustRightInd w:val="0"/>
              <w:snapToGrid w:val="0"/>
              <w:spacing w:line="400" w:lineRule="exact"/>
              <w:rPr>
                <w:rFonts w:hAnsi="宋体" w:eastAsia="方正仿宋简体" w:cs="Calibri"/>
                <w:color w:val="000000" w:themeColor="text1"/>
                <w:szCs w:val="22"/>
                <w14:textFill>
                  <w14:solidFill>
                    <w14:schemeClr w14:val="tx1"/>
                  </w14:solidFill>
                </w14:textFill>
              </w:rPr>
            </w:pPr>
          </w:p>
        </w:tc>
        <w:tc>
          <w:tcPr>
            <w:tcW w:w="3240" w:type="dxa"/>
            <w:vAlign w:val="bottom"/>
          </w:tcPr>
          <w:p>
            <w:pPr>
              <w:adjustRightInd w:val="0"/>
              <w:snapToGrid w:val="0"/>
              <w:spacing w:line="400" w:lineRule="exact"/>
              <w:jc w:val="right"/>
              <w:rPr>
                <w:rFonts w:cs="Calibri"/>
                <w:color w:val="000000" w:themeColor="text1"/>
                <w:sz w:val="24"/>
                <w:szCs w:val="22"/>
                <w14:textFill>
                  <w14:solidFill>
                    <w14:schemeClr w14:val="tx1"/>
                  </w14:solidFill>
                </w14:textFill>
              </w:rPr>
            </w:pPr>
          </w:p>
        </w:tc>
        <w:tc>
          <w:tcPr>
            <w:tcW w:w="3193" w:type="dxa"/>
            <w:vAlign w:val="bottom"/>
          </w:tcPr>
          <w:p>
            <w:pPr>
              <w:adjustRightInd w:val="0"/>
              <w:snapToGrid w:val="0"/>
              <w:spacing w:line="400" w:lineRule="exact"/>
              <w:jc w:val="right"/>
              <w:rPr>
                <w:rFonts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vAlign w:val="bottom"/>
          </w:tcPr>
          <w:p>
            <w:pPr>
              <w:pStyle w:val="17"/>
              <w:adjustRightInd w:val="0"/>
              <w:snapToGrid w:val="0"/>
              <w:spacing w:line="400" w:lineRule="exact"/>
              <w:rPr>
                <w:rFonts w:hAnsi="宋体" w:eastAsia="方正仿宋简体" w:cs="Calibri"/>
                <w:color w:val="000000" w:themeColor="text1"/>
                <w:szCs w:val="22"/>
                <w14:textFill>
                  <w14:solidFill>
                    <w14:schemeClr w14:val="tx1"/>
                  </w14:solidFill>
                </w14:textFill>
              </w:rPr>
            </w:pPr>
          </w:p>
        </w:tc>
        <w:tc>
          <w:tcPr>
            <w:tcW w:w="3240" w:type="dxa"/>
            <w:vAlign w:val="bottom"/>
          </w:tcPr>
          <w:p>
            <w:pPr>
              <w:adjustRightInd w:val="0"/>
              <w:snapToGrid w:val="0"/>
              <w:spacing w:line="400" w:lineRule="exact"/>
              <w:jc w:val="right"/>
              <w:rPr>
                <w:rFonts w:cs="Calibri"/>
                <w:color w:val="000000" w:themeColor="text1"/>
                <w:sz w:val="24"/>
                <w:szCs w:val="22"/>
                <w14:textFill>
                  <w14:solidFill>
                    <w14:schemeClr w14:val="tx1"/>
                  </w14:solidFill>
                </w14:textFill>
              </w:rPr>
            </w:pPr>
          </w:p>
        </w:tc>
        <w:tc>
          <w:tcPr>
            <w:tcW w:w="3193" w:type="dxa"/>
            <w:vAlign w:val="bottom"/>
          </w:tcPr>
          <w:p>
            <w:pPr>
              <w:adjustRightInd w:val="0"/>
              <w:snapToGrid w:val="0"/>
              <w:spacing w:line="400" w:lineRule="exact"/>
              <w:jc w:val="right"/>
              <w:rPr>
                <w:rFonts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vAlign w:val="bottom"/>
          </w:tcPr>
          <w:p>
            <w:pPr>
              <w:pStyle w:val="17"/>
              <w:adjustRightInd w:val="0"/>
              <w:snapToGrid w:val="0"/>
              <w:spacing w:line="400" w:lineRule="exact"/>
              <w:rPr>
                <w:rFonts w:hAnsi="宋体" w:eastAsia="方正仿宋简体" w:cs="Calibri"/>
                <w:color w:val="000000" w:themeColor="text1"/>
                <w:szCs w:val="22"/>
                <w14:textFill>
                  <w14:solidFill>
                    <w14:schemeClr w14:val="tx1"/>
                  </w14:solidFill>
                </w14:textFill>
              </w:rPr>
            </w:pPr>
            <w:r>
              <w:rPr>
                <w:rFonts w:hint="eastAsia" w:hAnsi="宋体" w:eastAsia="方正仿宋简体" w:cs="Calibri"/>
                <w:color w:val="000000" w:themeColor="text1"/>
                <w:szCs w:val="22"/>
                <w14:textFill>
                  <w14:solidFill>
                    <w14:schemeClr w14:val="tx1"/>
                  </w14:solidFill>
                </w14:textFill>
              </w:rPr>
              <w:t>……</w:t>
            </w:r>
          </w:p>
        </w:tc>
        <w:tc>
          <w:tcPr>
            <w:tcW w:w="3240" w:type="dxa"/>
            <w:vAlign w:val="bottom"/>
          </w:tcPr>
          <w:p>
            <w:pPr>
              <w:adjustRightInd w:val="0"/>
              <w:snapToGrid w:val="0"/>
              <w:spacing w:line="400" w:lineRule="exact"/>
              <w:jc w:val="right"/>
              <w:rPr>
                <w:rFonts w:cs="Calibri"/>
                <w:color w:val="000000" w:themeColor="text1"/>
                <w:sz w:val="24"/>
                <w:szCs w:val="22"/>
                <w14:textFill>
                  <w14:solidFill>
                    <w14:schemeClr w14:val="tx1"/>
                  </w14:solidFill>
                </w14:textFill>
              </w:rPr>
            </w:pPr>
          </w:p>
        </w:tc>
        <w:tc>
          <w:tcPr>
            <w:tcW w:w="3193" w:type="dxa"/>
            <w:vAlign w:val="bottom"/>
          </w:tcPr>
          <w:p>
            <w:pPr>
              <w:adjustRightInd w:val="0"/>
              <w:snapToGrid w:val="0"/>
              <w:spacing w:line="400" w:lineRule="exact"/>
              <w:jc w:val="right"/>
              <w:rPr>
                <w:rFonts w:cs="Calibri"/>
                <w:color w:val="000000" w:themeColor="text1"/>
                <w:sz w:val="24"/>
                <w:szCs w:val="22"/>
                <w14:textFill>
                  <w14:solidFill>
                    <w14:schemeClr w14:val="tx1"/>
                  </w14:solidFill>
                </w14:textFill>
              </w:rPr>
            </w:pPr>
          </w:p>
        </w:tc>
      </w:tr>
    </w:tbl>
    <w:p>
      <w:pPr>
        <w:pStyle w:val="24"/>
        <w:tabs>
          <w:tab w:val="left" w:pos="7425"/>
        </w:tabs>
        <w:adjustRightInd w:val="0"/>
        <w:snapToGrid w:val="0"/>
        <w:spacing w:before="0" w:beforeAutospacing="0" w:after="0" w:afterAutospacing="0" w:line="400" w:lineRule="exact"/>
        <w:rPr>
          <w:color w:val="000000" w:themeColor="text1"/>
          <w14:textFill>
            <w14:solidFill>
              <w14:schemeClr w14:val="tx1"/>
            </w14:solidFill>
          </w14:textFill>
        </w:rPr>
      </w:pPr>
      <w:r>
        <w:rPr>
          <w:rFonts w:hint="eastAsia"/>
          <w:color w:val="000000" w:themeColor="text1"/>
          <w14:textFill>
            <w14:solidFill>
              <w14:schemeClr w14:val="tx1"/>
            </w14:solidFill>
          </w14:textFill>
        </w:rPr>
        <w:t>注：</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1097</w:t>
      </w:r>
      <w:r>
        <w:rPr>
          <w:rFonts w:hint="eastAsia"/>
          <w:color w:val="000000" w:themeColor="text1"/>
          <w:sz w:val="18"/>
          <w14:textFill>
            <w14:solidFill>
              <w14:schemeClr w14:val="tx1"/>
            </w14:solidFill>
          </w14:textFill>
        </w:rPr>
        <w:t>）</w:t>
      </w:r>
    </w:p>
    <w:p>
      <w:pPr>
        <w:adjustRightInd w:val="0"/>
        <w:snapToGrid w:val="0"/>
        <w:spacing w:line="400" w:lineRule="exact"/>
        <w:rPr>
          <w:rFonts w:ascii="宋体" w:hAnsi="宋体"/>
          <w:b/>
          <w:color w:val="000000" w:themeColor="text1"/>
          <w:sz w:val="24"/>
          <w14:textFill>
            <w14:solidFill>
              <w14:schemeClr w14:val="tx1"/>
            </w14:solidFill>
          </w14:textFill>
        </w:rPr>
      </w:pP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5.3 报告期末按行业分类的股票及存托凭证投资组合</w:t>
      </w:r>
      <w:r>
        <w:rPr>
          <w:rStyle w:val="31"/>
          <w:rFonts w:ascii="宋体" w:hAnsi="宋体"/>
          <w:b/>
          <w:color w:val="000000" w:themeColor="text1"/>
          <w:sz w:val="24"/>
          <w14:textFill>
            <w14:solidFill>
              <w14:schemeClr w14:val="tx1"/>
            </w14:solidFill>
          </w14:textFill>
        </w:rPr>
        <w:footnoteReference w:id="188"/>
      </w:r>
    </w:p>
    <w:tbl>
      <w:tblPr>
        <w:tblStyle w:val="32"/>
        <w:tblW w:w="8295" w:type="dxa"/>
        <w:tblInd w:w="0" w:type="dxa"/>
        <w:tblLayout w:type="fixed"/>
        <w:tblCellMar>
          <w:top w:w="0" w:type="dxa"/>
          <w:left w:w="0" w:type="dxa"/>
          <w:bottom w:w="0" w:type="dxa"/>
          <w:right w:w="0" w:type="dxa"/>
        </w:tblCellMar>
      </w:tblPr>
      <w:tblGrid>
        <w:gridCol w:w="1815"/>
        <w:gridCol w:w="2880"/>
        <w:gridCol w:w="3600"/>
      </w:tblGrid>
      <w:tr>
        <w:tblPrEx>
          <w:tblLayout w:type="fixed"/>
          <w:tblCellMar>
            <w:top w:w="0" w:type="dxa"/>
            <w:left w:w="0" w:type="dxa"/>
            <w:bottom w:w="0" w:type="dxa"/>
            <w:right w:w="0" w:type="dxa"/>
          </w:tblCellMar>
        </w:tblPrEx>
        <w:trPr>
          <w:trHeight w:val="285" w:hRule="atLeast"/>
        </w:trPr>
        <w:tc>
          <w:tcPr>
            <w:tcW w:w="18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行业类别</w:t>
            </w:r>
          </w:p>
        </w:tc>
        <w:tc>
          <w:tcPr>
            <w:tcW w:w="28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hAnsi="宋体" w:cs="Calibri"/>
                <w:color w:val="000000" w:themeColor="text1"/>
                <w:sz w:val="24"/>
                <w:szCs w:val="22"/>
                <w14:textFill>
                  <w14:solidFill>
                    <w14:schemeClr w14:val="tx1"/>
                  </w14:solidFill>
                </w14:textFill>
              </w:rPr>
              <w:t>公允价值</w:t>
            </w:r>
            <w:r>
              <w:rPr>
                <w:rFonts w:hAnsi="宋体" w:cs="Calibri"/>
                <w:color w:val="000000" w:themeColor="text1"/>
                <w:sz w:val="24"/>
                <w:szCs w:val="22"/>
                <w14:textFill>
                  <w14:solidFill>
                    <w14:schemeClr w14:val="tx1"/>
                  </w14:solidFill>
                </w14:textFill>
              </w:rPr>
              <w:t>（</w:t>
            </w:r>
            <w:r>
              <w:rPr>
                <w:rFonts w:hint="eastAsia" w:ascii="宋体" w:hAnsi="宋体" w:cs="Calibri"/>
                <w:color w:val="000000" w:themeColor="text1"/>
                <w:sz w:val="24"/>
                <w:szCs w:val="22"/>
                <w14:textFill>
                  <w14:solidFill>
                    <w14:schemeClr w14:val="tx1"/>
                  </w14:solidFill>
                </w14:textFill>
              </w:rPr>
              <w:t>××</w:t>
            </w:r>
            <w:r>
              <w:rPr>
                <w:rFonts w:hAnsi="宋体" w:cs="Calibri"/>
                <w:color w:val="000000" w:themeColor="text1"/>
                <w:sz w:val="24"/>
                <w:szCs w:val="22"/>
                <w14:textFill>
                  <w14:solidFill>
                    <w14:schemeClr w14:val="tx1"/>
                  </w14:solidFill>
                </w14:textFill>
              </w:rPr>
              <w:t>元）</w:t>
            </w:r>
          </w:p>
        </w:tc>
        <w:tc>
          <w:tcPr>
            <w:tcW w:w="36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占基金资产净值比例（％）</w:t>
            </w:r>
          </w:p>
        </w:tc>
      </w:tr>
      <w:tr>
        <w:tblPrEx>
          <w:tblLayout w:type="fixed"/>
          <w:tblCellMar>
            <w:top w:w="0" w:type="dxa"/>
            <w:left w:w="0" w:type="dxa"/>
            <w:bottom w:w="0" w:type="dxa"/>
            <w:right w:w="0" w:type="dxa"/>
          </w:tblCellMar>
        </w:tblPrEx>
        <w:trPr>
          <w:trHeight w:val="285" w:hRule="atLeast"/>
        </w:trPr>
        <w:tc>
          <w:tcPr>
            <w:tcW w:w="1815"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1322</w:t>
            </w:r>
            <w:r>
              <w:rPr>
                <w:rFonts w:hint="eastAsia" w:ascii="宋体" w:hAnsi="宋体" w:eastAsia="宋体" w:cs="Calibri"/>
                <w:color w:val="000000" w:themeColor="text1"/>
                <w:kern w:val="0"/>
                <w:sz w:val="18"/>
                <w:szCs w:val="22"/>
                <w14:textFill>
                  <w14:solidFill>
                    <w14:schemeClr w14:val="tx1"/>
                  </w14:solidFill>
                </w14:textFill>
              </w:rPr>
              <w:t>）</w:t>
            </w:r>
          </w:p>
        </w:tc>
        <w:tc>
          <w:tcPr>
            <w:tcW w:w="2880" w:type="dxa"/>
            <w:tcBorders>
              <w:top w:val="nil"/>
              <w:left w:val="nil"/>
              <w:bottom w:val="single" w:color="auto" w:sz="4" w:space="0"/>
              <w:right w:val="single" w:color="auto" w:sz="4" w:space="0"/>
            </w:tcBorders>
            <w:shd w:val="clear" w:color="auto" w:fill="auto"/>
            <w:tcMar>
              <w:top w:w="15" w:type="dxa"/>
              <w:left w:w="15" w:type="dxa"/>
              <w:bottom w:w="0" w:type="dxa"/>
              <w:right w:w="15" w:type="dxa"/>
            </w:tcMa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132</w:t>
            </w:r>
            <w:r>
              <w:rPr>
                <w:rFonts w:hint="eastAsia" w:ascii="宋体" w:hAnsi="宋体" w:eastAsia="宋体" w:cs="Calibri"/>
                <w:color w:val="000000" w:themeColor="text1"/>
                <w:kern w:val="0"/>
                <w:sz w:val="18"/>
                <w:szCs w:val="22"/>
                <w14:textFill>
                  <w14:solidFill>
                    <w14:schemeClr w14:val="tx1"/>
                  </w14:solidFill>
                </w14:textFill>
              </w:rPr>
              <w:t>3）</w:t>
            </w:r>
          </w:p>
        </w:tc>
        <w:tc>
          <w:tcPr>
            <w:tcW w:w="3600" w:type="dxa"/>
            <w:tcBorders>
              <w:top w:val="nil"/>
              <w:left w:val="nil"/>
              <w:bottom w:val="single" w:color="auto" w:sz="4" w:space="0"/>
              <w:right w:val="single" w:color="auto" w:sz="4" w:space="0"/>
            </w:tcBorders>
            <w:shd w:val="clear" w:color="auto" w:fill="FFFFFF"/>
            <w:tcMar>
              <w:top w:w="15" w:type="dxa"/>
              <w:left w:w="15" w:type="dxa"/>
              <w:bottom w:w="0" w:type="dxa"/>
              <w:right w:w="15" w:type="dxa"/>
            </w:tcMa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132</w:t>
            </w:r>
            <w:r>
              <w:rPr>
                <w:rFonts w:hint="eastAsia" w:ascii="宋体" w:hAnsi="宋体" w:eastAsia="宋体" w:cs="Calibri"/>
                <w:color w:val="000000" w:themeColor="text1"/>
                <w:kern w:val="0"/>
                <w:sz w:val="18"/>
                <w:szCs w:val="22"/>
                <w14:textFill>
                  <w14:solidFill>
                    <w14:schemeClr w14:val="tx1"/>
                  </w14:solidFill>
                </w14:textFill>
              </w:rPr>
              <w:t>4）</w:t>
            </w:r>
          </w:p>
        </w:tc>
      </w:tr>
      <w:tr>
        <w:tblPrEx>
          <w:tblLayout w:type="fixed"/>
          <w:tblCellMar>
            <w:top w:w="0" w:type="dxa"/>
            <w:left w:w="0" w:type="dxa"/>
            <w:bottom w:w="0" w:type="dxa"/>
            <w:right w:w="0" w:type="dxa"/>
          </w:tblCellMar>
        </w:tblPrEx>
        <w:trPr>
          <w:trHeight w:val="285" w:hRule="atLeast"/>
        </w:trPr>
        <w:tc>
          <w:tcPr>
            <w:tcW w:w="1815"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adjustRightInd w:val="0"/>
              <w:snapToGrid w:val="0"/>
              <w:spacing w:line="400" w:lineRule="exact"/>
              <w:rPr>
                <w:rFonts w:cs="Calibri"/>
                <w:color w:val="000000" w:themeColor="text1"/>
                <w:sz w:val="24"/>
                <w:szCs w:val="22"/>
                <w14:textFill>
                  <w14:solidFill>
                    <w14:schemeClr w14:val="tx1"/>
                  </w14:solidFill>
                </w14:textFill>
              </w:rPr>
            </w:pPr>
          </w:p>
        </w:tc>
        <w:tc>
          <w:tcPr>
            <w:tcW w:w="2880" w:type="dxa"/>
            <w:tcBorders>
              <w:top w:val="nil"/>
              <w:left w:val="nil"/>
              <w:bottom w:val="single" w:color="auto" w:sz="4" w:space="0"/>
              <w:right w:val="single" w:color="auto" w:sz="4" w:space="0"/>
            </w:tcBorders>
            <w:shd w:val="clear" w:color="auto" w:fill="auto"/>
            <w:tcMar>
              <w:top w:w="15" w:type="dxa"/>
              <w:left w:w="15" w:type="dxa"/>
              <w:bottom w:w="0" w:type="dxa"/>
              <w:right w:w="15" w:type="dxa"/>
            </w:tcMar>
          </w:tcPr>
          <w:p>
            <w:pPr>
              <w:adjustRightInd w:val="0"/>
              <w:snapToGrid w:val="0"/>
              <w:spacing w:line="400" w:lineRule="exact"/>
              <w:jc w:val="right"/>
              <w:rPr>
                <w:rFonts w:cs="Calibri"/>
                <w:color w:val="000000" w:themeColor="text1"/>
                <w:sz w:val="24"/>
                <w:szCs w:val="22"/>
                <w14:textFill>
                  <w14:solidFill>
                    <w14:schemeClr w14:val="tx1"/>
                  </w14:solidFill>
                </w14:textFill>
              </w:rPr>
            </w:pPr>
          </w:p>
        </w:tc>
        <w:tc>
          <w:tcPr>
            <w:tcW w:w="3600" w:type="dxa"/>
            <w:tcBorders>
              <w:top w:val="nil"/>
              <w:left w:val="nil"/>
              <w:bottom w:val="single" w:color="auto" w:sz="4" w:space="0"/>
              <w:right w:val="single" w:color="auto" w:sz="4" w:space="0"/>
            </w:tcBorders>
            <w:shd w:val="clear" w:color="auto" w:fill="FFFFFF"/>
            <w:tcMar>
              <w:top w:w="15" w:type="dxa"/>
              <w:left w:w="15" w:type="dxa"/>
              <w:bottom w:w="0" w:type="dxa"/>
              <w:right w:w="15" w:type="dxa"/>
            </w:tcMar>
          </w:tcPr>
          <w:p>
            <w:pPr>
              <w:adjustRightInd w:val="0"/>
              <w:snapToGrid w:val="0"/>
              <w:spacing w:line="400" w:lineRule="exact"/>
              <w:jc w:val="center"/>
              <w:rPr>
                <w:rFonts w:cs="Calibri"/>
                <w:color w:val="000000" w:themeColor="text1"/>
                <w:sz w:val="24"/>
                <w:szCs w:val="22"/>
                <w14:textFill>
                  <w14:solidFill>
                    <w14:schemeClr w14:val="tx1"/>
                  </w14:solidFill>
                </w14:textFill>
              </w:rPr>
            </w:pPr>
          </w:p>
        </w:tc>
      </w:tr>
      <w:tr>
        <w:tblPrEx>
          <w:tblLayout w:type="fixed"/>
          <w:tblCellMar>
            <w:top w:w="0" w:type="dxa"/>
            <w:left w:w="0" w:type="dxa"/>
            <w:bottom w:w="0" w:type="dxa"/>
            <w:right w:w="0" w:type="dxa"/>
          </w:tblCellMar>
        </w:tblPrEx>
        <w:trPr>
          <w:trHeight w:val="285" w:hRule="atLeast"/>
        </w:trPr>
        <w:tc>
          <w:tcPr>
            <w:tcW w:w="1815"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adjustRightInd w:val="0"/>
              <w:snapToGrid w:val="0"/>
              <w:spacing w:line="400" w:lineRule="exact"/>
              <w:rPr>
                <w:rFonts w:cs="Calibri"/>
                <w:color w:val="000000" w:themeColor="text1"/>
                <w:sz w:val="24"/>
                <w:szCs w:val="22"/>
                <w14:textFill>
                  <w14:solidFill>
                    <w14:schemeClr w14:val="tx1"/>
                  </w14:solidFill>
                </w14:textFill>
              </w:rPr>
            </w:pPr>
            <w:r>
              <w:rPr>
                <w:rFonts w:hint="eastAsia" w:cs="Calibri"/>
                <w:color w:val="000000" w:themeColor="text1"/>
                <w:sz w:val="24"/>
                <w:szCs w:val="22"/>
                <w14:textFill>
                  <w14:solidFill>
                    <w14:schemeClr w14:val="tx1"/>
                  </w14:solidFill>
                </w14:textFill>
              </w:rPr>
              <w:t>……</w:t>
            </w:r>
          </w:p>
        </w:tc>
        <w:tc>
          <w:tcPr>
            <w:tcW w:w="2880" w:type="dxa"/>
            <w:tcBorders>
              <w:top w:val="nil"/>
              <w:left w:val="nil"/>
              <w:bottom w:val="single" w:color="auto" w:sz="4" w:space="0"/>
              <w:right w:val="single" w:color="auto" w:sz="4" w:space="0"/>
            </w:tcBorders>
            <w:shd w:val="clear" w:color="auto" w:fill="auto"/>
            <w:tcMar>
              <w:top w:w="15" w:type="dxa"/>
              <w:left w:w="15" w:type="dxa"/>
              <w:bottom w:w="0" w:type="dxa"/>
              <w:right w:w="15" w:type="dxa"/>
            </w:tcMar>
          </w:tcPr>
          <w:p>
            <w:pPr>
              <w:adjustRightInd w:val="0"/>
              <w:snapToGrid w:val="0"/>
              <w:spacing w:line="400" w:lineRule="exact"/>
              <w:jc w:val="right"/>
              <w:rPr>
                <w:rFonts w:cs="Calibri"/>
                <w:color w:val="000000" w:themeColor="text1"/>
                <w:sz w:val="24"/>
                <w:szCs w:val="22"/>
                <w14:textFill>
                  <w14:solidFill>
                    <w14:schemeClr w14:val="tx1"/>
                  </w14:solidFill>
                </w14:textFill>
              </w:rPr>
            </w:pPr>
          </w:p>
        </w:tc>
        <w:tc>
          <w:tcPr>
            <w:tcW w:w="3600" w:type="dxa"/>
            <w:tcBorders>
              <w:top w:val="nil"/>
              <w:left w:val="nil"/>
              <w:bottom w:val="single" w:color="auto" w:sz="4" w:space="0"/>
              <w:right w:val="single" w:color="auto" w:sz="4" w:space="0"/>
            </w:tcBorders>
            <w:shd w:val="clear" w:color="auto" w:fill="FFFFFF"/>
            <w:tcMar>
              <w:top w:w="15" w:type="dxa"/>
              <w:left w:w="15" w:type="dxa"/>
              <w:bottom w:w="0" w:type="dxa"/>
              <w:right w:w="15" w:type="dxa"/>
            </w:tcMar>
          </w:tcPr>
          <w:p>
            <w:pPr>
              <w:adjustRightInd w:val="0"/>
              <w:snapToGrid w:val="0"/>
              <w:spacing w:line="400" w:lineRule="exact"/>
              <w:jc w:val="center"/>
              <w:rPr>
                <w:rFonts w:cs="Calibri"/>
                <w:color w:val="000000" w:themeColor="text1"/>
                <w:sz w:val="24"/>
                <w:szCs w:val="22"/>
                <w14:textFill>
                  <w14:solidFill>
                    <w14:schemeClr w14:val="tx1"/>
                  </w14:solidFill>
                </w14:textFill>
              </w:rPr>
            </w:pPr>
          </w:p>
        </w:tc>
      </w:tr>
      <w:tr>
        <w:tblPrEx>
          <w:tblLayout w:type="fixed"/>
          <w:tblCellMar>
            <w:top w:w="0" w:type="dxa"/>
            <w:left w:w="0" w:type="dxa"/>
            <w:bottom w:w="0" w:type="dxa"/>
            <w:right w:w="0" w:type="dxa"/>
          </w:tblCellMar>
        </w:tblPrEx>
        <w:trPr>
          <w:trHeight w:val="285" w:hRule="atLeast"/>
        </w:trPr>
        <w:tc>
          <w:tcPr>
            <w:tcW w:w="1815"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adjustRightInd w:val="0"/>
              <w:snapToGrid w:val="0"/>
              <w:spacing w:line="400" w:lineRule="exact"/>
              <w:rPr>
                <w:rFonts w:cs="Calibri"/>
                <w:color w:val="000000" w:themeColor="text1"/>
                <w:sz w:val="24"/>
                <w:szCs w:val="22"/>
                <w14:textFill>
                  <w14:solidFill>
                    <w14:schemeClr w14:val="tx1"/>
                  </w14:solidFill>
                </w14:textFill>
              </w:rPr>
            </w:pPr>
            <w:r>
              <w:rPr>
                <w:rFonts w:hint="eastAsia" w:cs="Calibri"/>
                <w:color w:val="000000" w:themeColor="text1"/>
                <w:sz w:val="24"/>
                <w:szCs w:val="22"/>
                <w14:textFill>
                  <w14:solidFill>
                    <w14:schemeClr w14:val="tx1"/>
                  </w14:solidFill>
                </w14:textFill>
              </w:rPr>
              <w:t>合计</w:t>
            </w:r>
          </w:p>
        </w:tc>
        <w:tc>
          <w:tcPr>
            <w:tcW w:w="2880" w:type="dxa"/>
            <w:tcBorders>
              <w:top w:val="nil"/>
              <w:left w:val="nil"/>
              <w:bottom w:val="single" w:color="auto" w:sz="4" w:space="0"/>
              <w:right w:val="single" w:color="auto" w:sz="4" w:space="0"/>
            </w:tcBorders>
            <w:shd w:val="clear" w:color="auto" w:fill="auto"/>
            <w:tcMar>
              <w:top w:w="15" w:type="dxa"/>
              <w:left w:w="15" w:type="dxa"/>
              <w:bottom w:w="0" w:type="dxa"/>
              <w:right w:w="15" w:type="dxa"/>
            </w:tcMa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ascii="宋体" w:hAnsi="宋体" w:eastAsia="宋体" w:cs="Calibri"/>
                <w:color w:val="000000" w:themeColor="text1"/>
                <w:kern w:val="0"/>
                <w:sz w:val="18"/>
                <w:szCs w:val="22"/>
                <w14:textFill>
                  <w14:solidFill>
                    <w14:schemeClr w14:val="tx1"/>
                  </w14:solidFill>
                </w14:textFill>
              </w:rPr>
              <w:t>（1953）</w:t>
            </w:r>
          </w:p>
        </w:tc>
        <w:tc>
          <w:tcPr>
            <w:tcW w:w="3600" w:type="dxa"/>
            <w:tcBorders>
              <w:top w:val="nil"/>
              <w:left w:val="nil"/>
              <w:bottom w:val="single" w:color="auto" w:sz="4" w:space="0"/>
              <w:right w:val="single" w:color="auto" w:sz="4" w:space="0"/>
            </w:tcBorders>
            <w:shd w:val="clear" w:color="auto" w:fill="FFFFFF"/>
            <w:tcMar>
              <w:top w:w="15" w:type="dxa"/>
              <w:left w:w="15" w:type="dxa"/>
              <w:bottom w:w="0" w:type="dxa"/>
              <w:right w:w="15" w:type="dxa"/>
            </w:tcMa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ascii="宋体" w:hAnsi="宋体" w:eastAsia="宋体" w:cs="Calibri"/>
                <w:color w:val="000000" w:themeColor="text1"/>
                <w:kern w:val="0"/>
                <w:sz w:val="18"/>
                <w:szCs w:val="22"/>
                <w14:textFill>
                  <w14:solidFill>
                    <w14:schemeClr w14:val="tx1"/>
                  </w14:solidFill>
                </w14:textFill>
              </w:rPr>
              <w:t>（1954）</w:t>
            </w:r>
          </w:p>
        </w:tc>
      </w:tr>
    </w:tbl>
    <w:p>
      <w:pPr>
        <w:pStyle w:val="24"/>
        <w:tabs>
          <w:tab w:val="left" w:pos="7425"/>
        </w:tabs>
        <w:adjustRightInd w:val="0"/>
        <w:snapToGrid w:val="0"/>
        <w:spacing w:before="0" w:beforeAutospacing="0" w:after="0" w:afterAutospacing="0" w:line="400" w:lineRule="exact"/>
        <w:rPr>
          <w:color w:val="000000" w:themeColor="text1"/>
          <w14:textFill>
            <w14:solidFill>
              <w14:schemeClr w14:val="tx1"/>
            </w14:solidFill>
          </w14:textFill>
        </w:rPr>
      </w:pPr>
      <w:r>
        <w:rPr>
          <w:rFonts w:hint="eastAsia"/>
          <w:color w:val="000000" w:themeColor="text1"/>
          <w14:textFill>
            <w14:solidFill>
              <w14:schemeClr w14:val="tx1"/>
            </w14:solidFill>
          </w14:textFill>
        </w:rPr>
        <w:t>注:</w:t>
      </w:r>
      <w:r>
        <w:rPr>
          <w:rFonts w:hint="eastAsia" w:ascii="仿宋_GB2312" w:hAnsi="Arial" w:eastAsia="仿宋_GB2312"/>
          <w:b/>
          <w:color w:val="000000" w:themeColor="text1"/>
          <w:kern w:val="2"/>
          <w14:textFill>
            <w14:solidFill>
              <w14:schemeClr w14:val="tx1"/>
            </w14:solidFill>
          </w14:textFill>
        </w:rPr>
        <w:t xml:space="preserve"> </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1325</w:t>
      </w:r>
      <w:r>
        <w:rPr>
          <w:rFonts w:hint="eastAsia"/>
          <w:color w:val="000000" w:themeColor="text1"/>
          <w:sz w:val="18"/>
          <w14:textFill>
            <w14:solidFill>
              <w14:schemeClr w14:val="tx1"/>
            </w14:solidFill>
          </w14:textFill>
        </w:rPr>
        <w:t>）</w:t>
      </w:r>
    </w:p>
    <w:p>
      <w:pPr>
        <w:keepNext/>
        <w:keepLines/>
        <w:spacing w:line="413" w:lineRule="auto"/>
        <w:outlineLvl w:val="1"/>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5.4 期末按公允价值占基金资产净值比例大小排序的权益投资明细</w:t>
      </w: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5.4.1报告期末按公允价值占基金资产净值比例大小排序的前十名股票及存托凭证投资明细</w:t>
      </w:r>
      <w:r>
        <w:rPr>
          <w:rStyle w:val="31"/>
          <w:rFonts w:ascii="宋体" w:hAnsi="宋体"/>
          <w:b/>
          <w:color w:val="000000" w:themeColor="text1"/>
          <w:sz w:val="24"/>
          <w14:textFill>
            <w14:solidFill>
              <w14:schemeClr w14:val="tx1"/>
            </w14:solidFill>
          </w14:textFill>
        </w:rPr>
        <w:footnoteReference w:id="189"/>
      </w:r>
    </w:p>
    <w:tbl>
      <w:tblPr>
        <w:tblStyle w:val="32"/>
        <w:tblW w:w="95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65"/>
        <w:gridCol w:w="1056"/>
        <w:gridCol w:w="1260"/>
        <w:gridCol w:w="900"/>
        <w:gridCol w:w="900"/>
        <w:gridCol w:w="1080"/>
        <w:gridCol w:w="900"/>
        <w:gridCol w:w="110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5" w:hRule="atLeast"/>
          <w:jc w:val="center"/>
        </w:trPr>
        <w:tc>
          <w:tcPr>
            <w:tcW w:w="765" w:type="dxa"/>
            <w:tcMar>
              <w:top w:w="15" w:type="dxa"/>
              <w:left w:w="15" w:type="dxa"/>
              <w:bottom w:w="0" w:type="dxa"/>
              <w:right w:w="15" w:type="dxa"/>
            </w:tcMar>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1056" w:type="dxa"/>
            <w:tcMar>
              <w:top w:w="15" w:type="dxa"/>
              <w:left w:w="15" w:type="dxa"/>
              <w:bottom w:w="0" w:type="dxa"/>
              <w:right w:w="15" w:type="dxa"/>
            </w:tcMar>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公司名称</w:t>
            </w:r>
            <w:r>
              <w:rPr>
                <w:rStyle w:val="31"/>
                <w:rFonts w:ascii="宋体" w:hAnsi="宋体" w:cs="Calibri"/>
                <w:color w:val="000000" w:themeColor="text1"/>
                <w:sz w:val="24"/>
                <w:szCs w:val="22"/>
                <w14:textFill>
                  <w14:solidFill>
                    <w14:schemeClr w14:val="tx1"/>
                  </w14:solidFill>
                </w14:textFill>
              </w:rPr>
              <w:footnoteReference w:id="190"/>
            </w:r>
            <w:r>
              <w:rPr>
                <w:rFonts w:hint="eastAsia" w:ascii="宋体" w:hAnsi="宋体" w:cs="Calibri"/>
                <w:color w:val="000000" w:themeColor="text1"/>
                <w:sz w:val="24"/>
                <w:szCs w:val="22"/>
                <w14:textFill>
                  <w14:solidFill>
                    <w14:schemeClr w14:val="tx1"/>
                  </w14:solidFill>
                </w14:textFill>
              </w:rPr>
              <w:t>（英文）</w:t>
            </w:r>
          </w:p>
        </w:tc>
        <w:tc>
          <w:tcPr>
            <w:tcW w:w="1260" w:type="dxa"/>
            <w:tcMar>
              <w:top w:w="15" w:type="dxa"/>
              <w:left w:w="15" w:type="dxa"/>
              <w:bottom w:w="0" w:type="dxa"/>
              <w:right w:w="15" w:type="dxa"/>
            </w:tcMar>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公司名称（中文）</w:t>
            </w:r>
            <w:r>
              <w:rPr>
                <w:rStyle w:val="31"/>
                <w:rFonts w:ascii="宋体" w:hAnsi="宋体" w:cs="Calibri"/>
                <w:color w:val="000000" w:themeColor="text1"/>
                <w:sz w:val="24"/>
                <w:szCs w:val="22"/>
                <w14:textFill>
                  <w14:solidFill>
                    <w14:schemeClr w14:val="tx1"/>
                  </w14:solidFill>
                </w14:textFill>
              </w:rPr>
              <w:footnoteReference w:id="191"/>
            </w:r>
          </w:p>
        </w:tc>
        <w:tc>
          <w:tcPr>
            <w:tcW w:w="900" w:type="dxa"/>
            <w:tcMar>
              <w:top w:w="15" w:type="dxa"/>
              <w:left w:w="15" w:type="dxa"/>
              <w:bottom w:w="0" w:type="dxa"/>
              <w:right w:w="15" w:type="dxa"/>
            </w:tcMar>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证券代码</w:t>
            </w:r>
          </w:p>
        </w:tc>
        <w:tc>
          <w:tcPr>
            <w:tcW w:w="900" w:type="dxa"/>
            <w:tcMar>
              <w:top w:w="15" w:type="dxa"/>
              <w:left w:w="15" w:type="dxa"/>
              <w:bottom w:w="0" w:type="dxa"/>
              <w:right w:w="15" w:type="dxa"/>
            </w:tcMar>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所在证券市场</w:t>
            </w:r>
            <w:r>
              <w:rPr>
                <w:rStyle w:val="31"/>
                <w:rFonts w:ascii="宋体" w:hAnsi="宋体" w:cs="Calibri"/>
                <w:color w:val="000000" w:themeColor="text1"/>
                <w:sz w:val="24"/>
                <w:szCs w:val="22"/>
                <w14:textFill>
                  <w14:solidFill>
                    <w14:schemeClr w14:val="tx1"/>
                  </w14:solidFill>
                </w14:textFill>
              </w:rPr>
              <w:footnoteReference w:id="192"/>
            </w:r>
          </w:p>
        </w:tc>
        <w:tc>
          <w:tcPr>
            <w:tcW w:w="1080" w:type="dxa"/>
            <w:tcMar>
              <w:top w:w="15" w:type="dxa"/>
              <w:left w:w="15" w:type="dxa"/>
              <w:bottom w:w="0" w:type="dxa"/>
              <w:right w:w="15" w:type="dxa"/>
            </w:tcMar>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所属国家</w:t>
            </w:r>
            <w:r>
              <w:rPr>
                <w:rFonts w:hint="eastAsia" w:ascii="宋体" w:hAnsi="宋体" w:cs="Calibri"/>
                <w:color w:val="000000" w:themeColor="text1"/>
                <w:sz w:val="24"/>
                <w:szCs w:val="22"/>
                <w14:textFill>
                  <w14:solidFill>
                    <w14:schemeClr w14:val="tx1"/>
                  </w14:solidFill>
                </w14:textFill>
              </w:rPr>
              <w:t>（地区）</w:t>
            </w:r>
            <w:r>
              <w:rPr>
                <w:rStyle w:val="31"/>
                <w:rFonts w:ascii="宋体" w:hAnsi="宋体" w:cs="Calibri"/>
                <w:color w:val="000000" w:themeColor="text1"/>
                <w:sz w:val="24"/>
                <w:szCs w:val="22"/>
                <w14:textFill>
                  <w14:solidFill>
                    <w14:schemeClr w14:val="tx1"/>
                  </w14:solidFill>
                </w14:textFill>
              </w:rPr>
              <w:footnoteReference w:id="193"/>
            </w:r>
          </w:p>
        </w:tc>
        <w:tc>
          <w:tcPr>
            <w:tcW w:w="900" w:type="dxa"/>
            <w:tcMar>
              <w:top w:w="15" w:type="dxa"/>
              <w:left w:w="15" w:type="dxa"/>
              <w:bottom w:w="0" w:type="dxa"/>
              <w:right w:w="15" w:type="dxa"/>
            </w:tcMar>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数量（股）</w:t>
            </w:r>
          </w:p>
        </w:tc>
        <w:tc>
          <w:tcPr>
            <w:tcW w:w="1100" w:type="dxa"/>
            <w:tcMar>
              <w:top w:w="15" w:type="dxa"/>
              <w:left w:w="15" w:type="dxa"/>
              <w:bottom w:w="0" w:type="dxa"/>
              <w:right w:w="15" w:type="dxa"/>
            </w:tcMar>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公允价值（××元）</w:t>
            </w:r>
          </w:p>
        </w:tc>
        <w:tc>
          <w:tcPr>
            <w:tcW w:w="1620" w:type="dxa"/>
            <w:tcMar>
              <w:top w:w="15" w:type="dxa"/>
              <w:left w:w="15" w:type="dxa"/>
              <w:bottom w:w="0" w:type="dxa"/>
              <w:right w:w="15" w:type="dxa"/>
            </w:tcMar>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765" w:type="dxa"/>
            <w:vMerge w:val="restart"/>
            <w:tcMar>
              <w:top w:w="15" w:type="dxa"/>
              <w:left w:w="15" w:type="dxa"/>
              <w:bottom w:w="0" w:type="dxa"/>
              <w:right w:w="15" w:type="dxa"/>
            </w:tcMar>
            <w:vAlign w:val="center"/>
          </w:tcPr>
          <w:p>
            <w:pPr>
              <w:adjustRightInd w:val="0"/>
              <w:snapToGrid w:val="0"/>
              <w:spacing w:line="400" w:lineRule="exact"/>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2348</w:t>
            </w:r>
            <w:r>
              <w:rPr>
                <w:rFonts w:hint="eastAsia" w:ascii="宋体" w:hAnsi="宋体" w:eastAsia="宋体" w:cs="Calibri"/>
                <w:color w:val="000000" w:themeColor="text1"/>
                <w:kern w:val="0"/>
                <w:sz w:val="18"/>
                <w:szCs w:val="22"/>
                <w14:textFill>
                  <w14:solidFill>
                    <w14:schemeClr w14:val="tx1"/>
                  </w14:solidFill>
                </w14:textFill>
              </w:rPr>
              <w:t>）</w:t>
            </w:r>
          </w:p>
        </w:tc>
        <w:tc>
          <w:tcPr>
            <w:tcW w:w="1056" w:type="dxa"/>
            <w:vMerge w:val="restart"/>
            <w:tcMar>
              <w:top w:w="15" w:type="dxa"/>
              <w:left w:w="15" w:type="dxa"/>
              <w:bottom w:w="0" w:type="dxa"/>
              <w:right w:w="15" w:type="dxa"/>
            </w:tcMar>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2349</w:t>
            </w:r>
            <w:r>
              <w:rPr>
                <w:rFonts w:hint="eastAsia" w:ascii="宋体" w:hAnsi="宋体" w:eastAsia="宋体" w:cs="Calibri"/>
                <w:color w:val="000000" w:themeColor="text1"/>
                <w:kern w:val="0"/>
                <w:sz w:val="18"/>
                <w:szCs w:val="22"/>
                <w14:textFill>
                  <w14:solidFill>
                    <w14:schemeClr w14:val="tx1"/>
                  </w14:solidFill>
                </w14:textFill>
              </w:rPr>
              <w:t>）</w:t>
            </w:r>
          </w:p>
        </w:tc>
        <w:tc>
          <w:tcPr>
            <w:tcW w:w="1260" w:type="dxa"/>
            <w:vMerge w:val="restart"/>
            <w:tcMar>
              <w:top w:w="15" w:type="dxa"/>
              <w:left w:w="15" w:type="dxa"/>
              <w:bottom w:w="0" w:type="dxa"/>
              <w:right w:w="15" w:type="dxa"/>
            </w:tcMar>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2350</w:t>
            </w:r>
            <w:r>
              <w:rPr>
                <w:rFonts w:hint="eastAsia" w:ascii="宋体" w:hAnsi="宋体" w:eastAsia="宋体" w:cs="Calibri"/>
                <w:color w:val="000000" w:themeColor="text1"/>
                <w:kern w:val="0"/>
                <w:sz w:val="18"/>
                <w:szCs w:val="22"/>
                <w14:textFill>
                  <w14:solidFill>
                    <w14:schemeClr w14:val="tx1"/>
                  </w14:solidFill>
                </w14:textFill>
              </w:rPr>
              <w:t>）</w:t>
            </w:r>
          </w:p>
        </w:tc>
        <w:tc>
          <w:tcPr>
            <w:tcW w:w="900" w:type="dxa"/>
            <w:tcMar>
              <w:top w:w="15" w:type="dxa"/>
              <w:left w:w="15" w:type="dxa"/>
              <w:bottom w:w="0" w:type="dxa"/>
              <w:right w:w="15" w:type="dxa"/>
            </w:tcMar>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（2352）</w:t>
            </w:r>
          </w:p>
        </w:tc>
        <w:tc>
          <w:tcPr>
            <w:tcW w:w="900" w:type="dxa"/>
            <w:tcMar>
              <w:top w:w="15" w:type="dxa"/>
              <w:left w:w="15" w:type="dxa"/>
              <w:bottom w:w="0" w:type="dxa"/>
              <w:right w:w="15" w:type="dxa"/>
            </w:tcMar>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2353</w:t>
            </w:r>
            <w:r>
              <w:rPr>
                <w:rFonts w:hint="eastAsia" w:ascii="宋体" w:hAnsi="宋体" w:eastAsia="宋体" w:cs="Calibri"/>
                <w:color w:val="000000" w:themeColor="text1"/>
                <w:kern w:val="0"/>
                <w:sz w:val="18"/>
                <w:szCs w:val="22"/>
                <w14:textFill>
                  <w14:solidFill>
                    <w14:schemeClr w14:val="tx1"/>
                  </w14:solidFill>
                </w14:textFill>
              </w:rPr>
              <w:t>）</w:t>
            </w:r>
          </w:p>
        </w:tc>
        <w:tc>
          <w:tcPr>
            <w:tcW w:w="1080" w:type="dxa"/>
            <w:tcMar>
              <w:top w:w="15" w:type="dxa"/>
              <w:left w:w="15" w:type="dxa"/>
              <w:bottom w:w="0" w:type="dxa"/>
              <w:right w:w="15" w:type="dxa"/>
            </w:tcMar>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2354</w:t>
            </w:r>
            <w:r>
              <w:rPr>
                <w:rFonts w:hint="eastAsia" w:ascii="宋体" w:hAnsi="宋体" w:eastAsia="宋体" w:cs="Calibri"/>
                <w:color w:val="000000" w:themeColor="text1"/>
                <w:kern w:val="0"/>
                <w:sz w:val="18"/>
                <w:szCs w:val="22"/>
                <w14:textFill>
                  <w14:solidFill>
                    <w14:schemeClr w14:val="tx1"/>
                  </w14:solidFill>
                </w14:textFill>
              </w:rPr>
              <w:t>）</w:t>
            </w:r>
          </w:p>
        </w:tc>
        <w:tc>
          <w:tcPr>
            <w:tcW w:w="900" w:type="dxa"/>
            <w:tcMar>
              <w:top w:w="15" w:type="dxa"/>
              <w:left w:w="15" w:type="dxa"/>
              <w:bottom w:w="0" w:type="dxa"/>
              <w:right w:w="15" w:type="dxa"/>
            </w:tcMar>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2355</w:t>
            </w:r>
            <w:r>
              <w:rPr>
                <w:rFonts w:hint="eastAsia" w:ascii="宋体" w:hAnsi="宋体" w:eastAsia="宋体" w:cs="Calibri"/>
                <w:color w:val="000000" w:themeColor="text1"/>
                <w:kern w:val="0"/>
                <w:sz w:val="18"/>
                <w:szCs w:val="22"/>
                <w14:textFill>
                  <w14:solidFill>
                    <w14:schemeClr w14:val="tx1"/>
                  </w14:solidFill>
                </w14:textFill>
              </w:rPr>
              <w:t>）</w:t>
            </w:r>
          </w:p>
        </w:tc>
        <w:tc>
          <w:tcPr>
            <w:tcW w:w="1100" w:type="dxa"/>
            <w:tcMar>
              <w:top w:w="15" w:type="dxa"/>
              <w:left w:w="15" w:type="dxa"/>
              <w:bottom w:w="0" w:type="dxa"/>
              <w:right w:w="15" w:type="dxa"/>
            </w:tcMar>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2356</w:t>
            </w:r>
            <w:r>
              <w:rPr>
                <w:rFonts w:hint="eastAsia" w:ascii="宋体" w:hAnsi="宋体" w:eastAsia="宋体" w:cs="Calibri"/>
                <w:color w:val="000000" w:themeColor="text1"/>
                <w:kern w:val="0"/>
                <w:sz w:val="18"/>
                <w:szCs w:val="22"/>
                <w14:textFill>
                  <w14:solidFill>
                    <w14:schemeClr w14:val="tx1"/>
                  </w14:solidFill>
                </w14:textFill>
              </w:rPr>
              <w:t>）</w:t>
            </w:r>
          </w:p>
        </w:tc>
        <w:tc>
          <w:tcPr>
            <w:tcW w:w="1620" w:type="dxa"/>
            <w:tcMar>
              <w:top w:w="15" w:type="dxa"/>
              <w:left w:w="15" w:type="dxa"/>
              <w:bottom w:w="0" w:type="dxa"/>
              <w:right w:w="15" w:type="dxa"/>
            </w:tcMar>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2357</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765" w:type="dxa"/>
            <w:vMerge w:val="continue"/>
            <w:tcMar>
              <w:top w:w="15" w:type="dxa"/>
              <w:left w:w="15" w:type="dxa"/>
              <w:bottom w:w="0" w:type="dxa"/>
              <w:right w:w="15" w:type="dxa"/>
            </w:tcMar>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056" w:type="dxa"/>
            <w:vMerge w:val="continue"/>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260" w:type="dxa"/>
            <w:vMerge w:val="continue"/>
            <w:tcMar>
              <w:top w:w="15" w:type="dxa"/>
              <w:left w:w="15" w:type="dxa"/>
              <w:bottom w:w="0" w:type="dxa"/>
              <w:right w:w="15" w:type="dxa"/>
            </w:tcMar>
            <w:vAlign w:val="bottom"/>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900" w:type="dxa"/>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r>
              <w:rPr>
                <w:rStyle w:val="31"/>
                <w:rFonts w:ascii="宋体" w:hAnsi="宋体" w:cs="Calibri"/>
                <w:color w:val="000000" w:themeColor="text1"/>
                <w:sz w:val="24"/>
                <w:szCs w:val="22"/>
                <w14:textFill>
                  <w14:solidFill>
                    <w14:schemeClr w14:val="tx1"/>
                  </w14:solidFill>
                </w14:textFill>
              </w:rPr>
              <w:footnoteReference w:id="194"/>
            </w:r>
          </w:p>
        </w:tc>
        <w:tc>
          <w:tcPr>
            <w:tcW w:w="900" w:type="dxa"/>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080" w:type="dxa"/>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900" w:type="dxa"/>
            <w:tcMar>
              <w:top w:w="15" w:type="dxa"/>
              <w:left w:w="15" w:type="dxa"/>
              <w:bottom w:w="0" w:type="dxa"/>
              <w:right w:w="15" w:type="dxa"/>
            </w:tcMar>
            <w:vAlign w:val="bottom"/>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100" w:type="dxa"/>
            <w:tcMar>
              <w:top w:w="15" w:type="dxa"/>
              <w:left w:w="15" w:type="dxa"/>
              <w:bottom w:w="0" w:type="dxa"/>
              <w:right w:w="15" w:type="dxa"/>
            </w:tcMar>
            <w:vAlign w:val="bottom"/>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宋体" w:cs="Calibri"/>
                <w:color w:val="000000" w:themeColor="text1"/>
                <w:kern w:val="2"/>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765" w:type="dxa"/>
            <w:tcMar>
              <w:top w:w="15" w:type="dxa"/>
              <w:left w:w="15" w:type="dxa"/>
              <w:bottom w:w="0" w:type="dxa"/>
              <w:right w:w="15" w:type="dxa"/>
            </w:tcMar>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p>
        </w:tc>
        <w:tc>
          <w:tcPr>
            <w:tcW w:w="1056" w:type="dxa"/>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900" w:type="dxa"/>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900" w:type="dxa"/>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080" w:type="dxa"/>
            <w:tcMar>
              <w:top w:w="15" w:type="dxa"/>
              <w:left w:w="15" w:type="dxa"/>
              <w:bottom w:w="0" w:type="dxa"/>
              <w:right w:w="15" w:type="dxa"/>
            </w:tcMar>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900" w:type="dxa"/>
            <w:tcMar>
              <w:top w:w="15" w:type="dxa"/>
              <w:left w:w="15" w:type="dxa"/>
              <w:bottom w:w="0" w:type="dxa"/>
              <w:right w:w="15" w:type="dxa"/>
            </w:tcMar>
            <w:vAlign w:val="bottom"/>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100" w:type="dxa"/>
            <w:tcMar>
              <w:top w:w="15" w:type="dxa"/>
              <w:left w:w="15" w:type="dxa"/>
              <w:bottom w:w="0" w:type="dxa"/>
              <w:right w:w="15" w:type="dxa"/>
            </w:tcMar>
            <w:vAlign w:val="bottom"/>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宋体" w:cs="Calibri"/>
                <w:color w:val="000000" w:themeColor="text1"/>
                <w:kern w:val="2"/>
                <w:szCs w:val="22"/>
                <w14:textFill>
                  <w14:solidFill>
                    <w14:schemeClr w14:val="tx1"/>
                  </w14:solidFill>
                </w14:textFill>
              </w:rPr>
            </w:pPr>
          </w:p>
        </w:tc>
        <w:tc>
          <w:tcPr>
            <w:tcW w:w="1620" w:type="dxa"/>
            <w:tcMar>
              <w:top w:w="15" w:type="dxa"/>
              <w:left w:w="15" w:type="dxa"/>
              <w:bottom w:w="0" w:type="dxa"/>
              <w:right w:w="15" w:type="dxa"/>
            </w:tcMar>
            <w:vAlign w:val="bottom"/>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r>
    </w:tbl>
    <w:p>
      <w:pPr>
        <w:adjustRightInd w:val="0"/>
        <w:snapToGrid w:val="0"/>
        <w:spacing w:line="400" w:lineRule="exact"/>
        <w:rPr>
          <w:rFonts w:ascii="宋体" w:hAnsi="宋体"/>
          <w:color w:val="000000" w:themeColor="text1"/>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2358</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400" w:lineRule="exact"/>
        <w:rPr>
          <w:rFonts w:ascii="宋体" w:hAnsi="宋体"/>
          <w:b/>
          <w:color w:val="000000" w:themeColor="text1"/>
          <w:sz w:val="24"/>
          <w14:textFill>
            <w14:solidFill>
              <w14:schemeClr w14:val="tx1"/>
            </w14:solidFill>
          </w14:textFill>
        </w:rPr>
      </w:pP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5.5 报告期末按债券信用等级分类的债券投资组合</w:t>
      </w:r>
      <w:r>
        <w:rPr>
          <w:rStyle w:val="31"/>
          <w:rFonts w:ascii="宋体" w:hAnsi="宋体"/>
          <w:b/>
          <w:color w:val="000000" w:themeColor="text1"/>
          <w:sz w:val="24"/>
          <w14:textFill>
            <w14:solidFill>
              <w14:schemeClr w14:val="tx1"/>
            </w14:solidFill>
          </w14:textFill>
        </w:rPr>
        <w:footnoteReference w:id="195"/>
      </w:r>
    </w:p>
    <w:tbl>
      <w:tblPr>
        <w:tblStyle w:val="32"/>
        <w:tblW w:w="79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
      <w:tblGrid>
        <w:gridCol w:w="2489"/>
        <w:gridCol w:w="2468"/>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2489" w:type="dxa"/>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债券信用等级</w:t>
            </w:r>
          </w:p>
        </w:tc>
        <w:tc>
          <w:tcPr>
            <w:tcW w:w="2468" w:type="dxa"/>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公允价值（××元）</w:t>
            </w:r>
          </w:p>
        </w:tc>
        <w:tc>
          <w:tcPr>
            <w:tcW w:w="3015" w:type="dxa"/>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2489" w:type="dxa"/>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1463</w:t>
            </w:r>
            <w:r>
              <w:rPr>
                <w:rFonts w:hint="eastAsia" w:ascii="宋体" w:hAnsi="宋体" w:eastAsia="宋体" w:cs="Calibri"/>
                <w:color w:val="000000" w:themeColor="text1"/>
                <w:kern w:val="0"/>
                <w:sz w:val="18"/>
                <w:szCs w:val="22"/>
                <w14:textFill>
                  <w14:solidFill>
                    <w14:schemeClr w14:val="tx1"/>
                  </w14:solidFill>
                </w14:textFill>
              </w:rPr>
              <w:t>）</w:t>
            </w:r>
          </w:p>
        </w:tc>
        <w:tc>
          <w:tcPr>
            <w:tcW w:w="2468" w:type="dxa"/>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1464</w:t>
            </w:r>
            <w:r>
              <w:rPr>
                <w:rFonts w:hint="eastAsia" w:ascii="宋体" w:hAnsi="宋体" w:eastAsia="宋体" w:cs="Calibri"/>
                <w:color w:val="000000" w:themeColor="text1"/>
                <w:kern w:val="0"/>
                <w:sz w:val="18"/>
                <w:szCs w:val="22"/>
                <w14:textFill>
                  <w14:solidFill>
                    <w14:schemeClr w14:val="tx1"/>
                  </w14:solidFill>
                </w14:textFill>
              </w:rPr>
              <w:t>）</w:t>
            </w:r>
          </w:p>
        </w:tc>
        <w:tc>
          <w:tcPr>
            <w:tcW w:w="3015" w:type="dxa"/>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1465</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2489"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468" w:type="dxa"/>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3015" w:type="dxa"/>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2489"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468" w:type="dxa"/>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3015" w:type="dxa"/>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2489"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p>
        </w:tc>
        <w:tc>
          <w:tcPr>
            <w:tcW w:w="2468" w:type="dxa"/>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3015" w:type="dxa"/>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bl>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1466</w:t>
      </w:r>
      <w:r>
        <w:rPr>
          <w:rFonts w:hint="eastAsia" w:ascii="宋体" w:hAnsi="宋体" w:eastAsia="宋体"/>
          <w:color w:val="000000" w:themeColor="text1"/>
          <w:kern w:val="0"/>
          <w:sz w:val="18"/>
          <w14:textFill>
            <w14:solidFill>
              <w14:schemeClr w14:val="tx1"/>
            </w14:solidFill>
          </w14:textFill>
        </w:rPr>
        <w:t xml:space="preserve">） </w:t>
      </w:r>
    </w:p>
    <w:p>
      <w:pPr>
        <w:adjustRightInd w:val="0"/>
        <w:snapToGrid w:val="0"/>
        <w:spacing w:line="400" w:lineRule="exact"/>
        <w:rPr>
          <w:rFonts w:ascii="宋体" w:hAnsi="宋体"/>
          <w:color w:val="000000" w:themeColor="text1"/>
          <w:sz w:val="24"/>
          <w14:textFill>
            <w14:solidFill>
              <w14:schemeClr w14:val="tx1"/>
            </w14:solidFill>
          </w14:textFill>
        </w:rPr>
      </w:pP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5.6 报告期末按公允价值占基金资产净值比例大小排名的前五名债券投资明细</w:t>
      </w:r>
    </w:p>
    <w:tbl>
      <w:tblPr>
        <w:tblStyle w:val="32"/>
        <w:tblW w:w="10607"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
      <w:tblGrid>
        <w:gridCol w:w="867"/>
        <w:gridCol w:w="1440"/>
        <w:gridCol w:w="1260"/>
        <w:gridCol w:w="1460"/>
        <w:gridCol w:w="2160"/>
        <w:gridCol w:w="342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867"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1440" w:type="dxa"/>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宋体" w:cs="Calibri"/>
                <w:color w:val="000000" w:themeColor="text1"/>
                <w:kern w:val="2"/>
                <w:szCs w:val="22"/>
                <w14:textFill>
                  <w14:solidFill>
                    <w14:schemeClr w14:val="tx1"/>
                  </w14:solidFill>
                </w14:textFill>
              </w:rPr>
            </w:pPr>
            <w:r>
              <w:rPr>
                <w:rFonts w:hint="eastAsia" w:ascii="宋体" w:hAnsi="宋体" w:eastAsia="宋体" w:cs="Calibri"/>
                <w:color w:val="000000" w:themeColor="text1"/>
                <w:kern w:val="2"/>
                <w:szCs w:val="22"/>
                <w14:textFill>
                  <w14:solidFill>
                    <w14:schemeClr w14:val="tx1"/>
                  </w14:solidFill>
                </w14:textFill>
              </w:rPr>
              <w:t>债券代码</w:t>
            </w:r>
          </w:p>
        </w:tc>
        <w:tc>
          <w:tcPr>
            <w:tcW w:w="1260" w:type="dxa"/>
            <w:tcMar>
              <w:top w:w="15" w:type="dxa"/>
              <w:left w:w="15" w:type="dxa"/>
              <w:bottom w:w="0" w:type="dxa"/>
              <w:right w:w="15" w:type="dxa"/>
            </w:tcMar>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宋体" w:cs="Calibri"/>
                <w:color w:val="000000" w:themeColor="text1"/>
                <w:kern w:val="2"/>
                <w:szCs w:val="22"/>
                <w14:textFill>
                  <w14:solidFill>
                    <w14:schemeClr w14:val="tx1"/>
                  </w14:solidFill>
                </w14:textFill>
              </w:rPr>
            </w:pPr>
            <w:r>
              <w:rPr>
                <w:rFonts w:hint="eastAsia" w:ascii="宋体" w:hAnsi="宋体" w:eastAsia="宋体" w:cs="Calibri"/>
                <w:color w:val="000000" w:themeColor="text1"/>
                <w:kern w:val="2"/>
                <w:szCs w:val="22"/>
                <w14:textFill>
                  <w14:solidFill>
                    <w14:schemeClr w14:val="tx1"/>
                  </w14:solidFill>
                </w14:textFill>
              </w:rPr>
              <w:t>债券名称</w:t>
            </w:r>
          </w:p>
        </w:tc>
        <w:tc>
          <w:tcPr>
            <w:tcW w:w="1460" w:type="dxa"/>
            <w:tcMar>
              <w:top w:w="15" w:type="dxa"/>
              <w:left w:w="15" w:type="dxa"/>
              <w:bottom w:w="0" w:type="dxa"/>
              <w:right w:w="15" w:type="dxa"/>
            </w:tcMar>
          </w:tcPr>
          <w:p>
            <w:pPr>
              <w:adjustRightInd w:val="0"/>
              <w:snapToGrid w:val="0"/>
              <w:spacing w:line="400" w:lineRule="exact"/>
              <w:jc w:val="center"/>
              <w:rPr>
                <w:rFonts w:ascii="宋体" w:hAnsi="宋体" w:cs="Calibri"/>
                <w:b/>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数量</w:t>
            </w:r>
            <w:r>
              <w:rPr>
                <w:rStyle w:val="31"/>
                <w:rFonts w:ascii="宋体" w:hAnsi="宋体" w:cs="Calibri"/>
                <w:color w:val="000000" w:themeColor="text1"/>
                <w:sz w:val="24"/>
                <w:szCs w:val="22"/>
                <w14:textFill>
                  <w14:solidFill>
                    <w14:schemeClr w14:val="tx1"/>
                  </w14:solidFill>
                </w14:textFill>
              </w:rPr>
              <w:footnoteReference w:id="196"/>
            </w:r>
          </w:p>
        </w:tc>
        <w:tc>
          <w:tcPr>
            <w:tcW w:w="2160" w:type="dxa"/>
            <w:tcMar>
              <w:top w:w="15" w:type="dxa"/>
              <w:left w:w="15" w:type="dxa"/>
              <w:bottom w:w="0" w:type="dxa"/>
              <w:right w:w="15" w:type="dxa"/>
            </w:tcMar>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公允价值</w:t>
            </w:r>
            <w:r>
              <w:rPr>
                <w:rFonts w:ascii="宋体" w:hAnsi="宋体" w:cs="Calibri"/>
                <w:color w:val="000000" w:themeColor="text1"/>
                <w:sz w:val="24"/>
                <w:szCs w:val="22"/>
                <w14:textFill>
                  <w14:solidFill>
                    <w14:schemeClr w14:val="tx1"/>
                  </w14:solidFill>
                </w14:textFill>
              </w:rPr>
              <w:t>（</w:t>
            </w:r>
            <w:r>
              <w:rPr>
                <w:rFonts w:hint="eastAsia" w:ascii="宋体" w:hAnsi="宋体" w:cs="Calibri"/>
                <w:color w:val="000000" w:themeColor="text1"/>
                <w:sz w:val="24"/>
                <w:szCs w:val="22"/>
                <w14:textFill>
                  <w14:solidFill>
                    <w14:schemeClr w14:val="tx1"/>
                  </w14:solidFill>
                </w14:textFill>
              </w:rPr>
              <w:t>××元</w:t>
            </w:r>
            <w:r>
              <w:rPr>
                <w:rFonts w:ascii="宋体" w:hAnsi="宋体" w:cs="Calibri"/>
                <w:color w:val="000000" w:themeColor="text1"/>
                <w:sz w:val="24"/>
                <w:szCs w:val="22"/>
                <w14:textFill>
                  <w14:solidFill>
                    <w14:schemeClr w14:val="tx1"/>
                  </w14:solidFill>
                </w14:textFill>
              </w:rPr>
              <w:t>）</w:t>
            </w:r>
          </w:p>
        </w:tc>
        <w:tc>
          <w:tcPr>
            <w:tcW w:w="3420" w:type="dxa"/>
            <w:tcMar>
              <w:top w:w="15" w:type="dxa"/>
              <w:left w:w="15" w:type="dxa"/>
              <w:bottom w:w="0" w:type="dxa"/>
              <w:right w:w="15" w:type="dxa"/>
            </w:tcMar>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占基金资产净值比例（％）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867" w:type="dxa"/>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1474</w:t>
            </w:r>
            <w:r>
              <w:rPr>
                <w:rFonts w:hint="eastAsia" w:ascii="宋体" w:hAnsi="宋体" w:eastAsia="宋体" w:cs="Calibri"/>
                <w:color w:val="000000" w:themeColor="text1"/>
                <w:kern w:val="0"/>
                <w:sz w:val="18"/>
                <w:szCs w:val="22"/>
                <w14:textFill>
                  <w14:solidFill>
                    <w14:schemeClr w14:val="tx1"/>
                  </w14:solidFill>
                </w14:textFill>
              </w:rPr>
              <w:t>）</w:t>
            </w:r>
          </w:p>
        </w:tc>
        <w:tc>
          <w:tcPr>
            <w:tcW w:w="1440" w:type="dxa"/>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1475</w:t>
            </w:r>
            <w:r>
              <w:rPr>
                <w:rFonts w:hint="eastAsia" w:ascii="宋体" w:hAnsi="宋体" w:eastAsia="宋体" w:cs="Calibri"/>
                <w:color w:val="000000" w:themeColor="text1"/>
                <w:kern w:val="0"/>
                <w:sz w:val="18"/>
                <w:szCs w:val="22"/>
                <w14:textFill>
                  <w14:solidFill>
                    <w14:schemeClr w14:val="tx1"/>
                  </w14:solidFill>
                </w14:textFill>
              </w:rPr>
              <w:t>）</w:t>
            </w:r>
          </w:p>
        </w:tc>
        <w:tc>
          <w:tcPr>
            <w:tcW w:w="1260" w:type="dxa"/>
            <w:tcMar>
              <w:top w:w="15" w:type="dxa"/>
              <w:left w:w="15" w:type="dxa"/>
              <w:bottom w:w="0" w:type="dxa"/>
              <w:right w:w="15" w:type="dxa"/>
            </w:tcMar>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1476</w:t>
            </w:r>
            <w:r>
              <w:rPr>
                <w:rFonts w:hint="eastAsia" w:ascii="宋体" w:hAnsi="宋体" w:eastAsia="宋体" w:cs="Calibri"/>
                <w:color w:val="000000" w:themeColor="text1"/>
                <w:kern w:val="0"/>
                <w:sz w:val="18"/>
                <w:szCs w:val="22"/>
                <w14:textFill>
                  <w14:solidFill>
                    <w14:schemeClr w14:val="tx1"/>
                  </w14:solidFill>
                </w14:textFill>
              </w:rPr>
              <w:t>）</w:t>
            </w:r>
          </w:p>
        </w:tc>
        <w:tc>
          <w:tcPr>
            <w:tcW w:w="1460" w:type="dxa"/>
            <w:tcMar>
              <w:top w:w="15" w:type="dxa"/>
              <w:left w:w="15" w:type="dxa"/>
              <w:bottom w:w="0" w:type="dxa"/>
              <w:right w:w="15" w:type="dxa"/>
            </w:tcMar>
            <w:vAlign w:val="cente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1477</w:t>
            </w:r>
            <w:r>
              <w:rPr>
                <w:rFonts w:hint="eastAsia" w:ascii="宋体" w:hAnsi="宋体" w:eastAsia="宋体" w:cs="Calibri"/>
                <w:color w:val="000000" w:themeColor="text1"/>
                <w:kern w:val="0"/>
                <w:sz w:val="18"/>
                <w:szCs w:val="22"/>
                <w14:textFill>
                  <w14:solidFill>
                    <w14:schemeClr w14:val="tx1"/>
                  </w14:solidFill>
                </w14:textFill>
              </w:rPr>
              <w:t>）</w:t>
            </w:r>
          </w:p>
        </w:tc>
        <w:tc>
          <w:tcPr>
            <w:tcW w:w="2160" w:type="dxa"/>
            <w:tcMar>
              <w:top w:w="15" w:type="dxa"/>
              <w:left w:w="15" w:type="dxa"/>
              <w:bottom w:w="0" w:type="dxa"/>
              <w:right w:w="15" w:type="dxa"/>
            </w:tcMar>
            <w:vAlign w:val="cente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w:t>
            </w:r>
            <w:r>
              <w:rPr>
                <w:rFonts w:hint="eastAsia" w:ascii="宋体" w:hAnsi="宋体" w:eastAsia="宋体" w:cs="Calibri"/>
                <w:color w:val="000000" w:themeColor="text1"/>
                <w:kern w:val="0"/>
                <w:sz w:val="18"/>
                <w:szCs w:val="22"/>
                <w14:textFill>
                  <w14:solidFill>
                    <w14:schemeClr w14:val="tx1"/>
                  </w14:solidFill>
                </w14:textFill>
              </w:rPr>
              <w:t>78）</w:t>
            </w:r>
          </w:p>
        </w:tc>
        <w:tc>
          <w:tcPr>
            <w:tcW w:w="3420" w:type="dxa"/>
            <w:tcMar>
              <w:top w:w="15" w:type="dxa"/>
              <w:left w:w="15" w:type="dxa"/>
              <w:bottom w:w="0" w:type="dxa"/>
              <w:right w:w="15" w:type="dxa"/>
            </w:tcMar>
            <w:vAlign w:val="cente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14</w:t>
            </w:r>
            <w:r>
              <w:rPr>
                <w:rFonts w:hint="eastAsia" w:ascii="宋体" w:hAnsi="宋体" w:eastAsia="宋体" w:cs="Calibri"/>
                <w:color w:val="000000" w:themeColor="text1"/>
                <w:kern w:val="0"/>
                <w:sz w:val="18"/>
                <w:szCs w:val="22"/>
                <w14:textFill>
                  <w14:solidFill>
                    <w14:schemeClr w14:val="tx1"/>
                  </w14:solidFill>
                </w14:textFill>
              </w:rPr>
              <w:t>79）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867" w:type="dxa"/>
            <w:vAlign w:val="bottom"/>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1440" w:type="dxa"/>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460" w:type="dxa"/>
            <w:tcMar>
              <w:top w:w="15" w:type="dxa"/>
              <w:left w:w="15" w:type="dxa"/>
              <w:bottom w:w="0" w:type="dxa"/>
              <w:right w:w="15" w:type="dxa"/>
            </w:tcMa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160" w:type="dxa"/>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3420" w:type="dxa"/>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867" w:type="dxa"/>
            <w:vAlign w:val="bottom"/>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1440" w:type="dxa"/>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460" w:type="dxa"/>
            <w:tcMar>
              <w:top w:w="15" w:type="dxa"/>
              <w:left w:w="15" w:type="dxa"/>
              <w:bottom w:w="0" w:type="dxa"/>
              <w:right w:w="15" w:type="dxa"/>
            </w:tcMa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160" w:type="dxa"/>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3420" w:type="dxa"/>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867" w:type="dxa"/>
            <w:vAlign w:val="bottom"/>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1440" w:type="dxa"/>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460" w:type="dxa"/>
            <w:tcMar>
              <w:top w:w="15" w:type="dxa"/>
              <w:left w:w="15" w:type="dxa"/>
              <w:bottom w:w="0" w:type="dxa"/>
              <w:right w:w="15" w:type="dxa"/>
            </w:tcMa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160" w:type="dxa"/>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3420" w:type="dxa"/>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867" w:type="dxa"/>
            <w:vAlign w:val="bottom"/>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1440" w:type="dxa"/>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460" w:type="dxa"/>
            <w:tcMar>
              <w:top w:w="15" w:type="dxa"/>
              <w:left w:w="15" w:type="dxa"/>
              <w:bottom w:w="0" w:type="dxa"/>
              <w:right w:w="15" w:type="dxa"/>
            </w:tcMa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160" w:type="dxa"/>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3420" w:type="dxa"/>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867" w:type="dxa"/>
            <w:vAlign w:val="bottom"/>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1440" w:type="dxa"/>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260" w:type="dxa"/>
            <w:tcMar>
              <w:top w:w="15" w:type="dxa"/>
              <w:left w:w="15" w:type="dxa"/>
              <w:bottom w:w="0" w:type="dxa"/>
              <w:right w:w="15" w:type="dxa"/>
            </w:tcMar>
            <w:vAlign w:val="bottom"/>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460" w:type="dxa"/>
            <w:tcMar>
              <w:top w:w="15" w:type="dxa"/>
              <w:left w:w="15" w:type="dxa"/>
              <w:bottom w:w="0" w:type="dxa"/>
              <w:right w:w="15" w:type="dxa"/>
            </w:tcMa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160" w:type="dxa"/>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3420" w:type="dxa"/>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bl>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14</w:t>
      </w:r>
      <w:r>
        <w:rPr>
          <w:rFonts w:hint="eastAsia" w:ascii="宋体" w:hAnsi="宋体" w:eastAsia="宋体"/>
          <w:color w:val="000000" w:themeColor="text1"/>
          <w:kern w:val="0"/>
          <w:sz w:val="18"/>
          <w14:textFill>
            <w14:solidFill>
              <w14:schemeClr w14:val="tx1"/>
            </w14:solidFill>
          </w14:textFill>
        </w:rPr>
        <w:t>80）</w:t>
      </w:r>
    </w:p>
    <w:p>
      <w:pPr>
        <w:adjustRightInd w:val="0"/>
        <w:snapToGrid w:val="0"/>
        <w:spacing w:line="400" w:lineRule="exact"/>
        <w:rPr>
          <w:rFonts w:ascii="宋体" w:hAnsi="宋体"/>
          <w:color w:val="000000" w:themeColor="text1"/>
          <w14:textFill>
            <w14:solidFill>
              <w14:schemeClr w14:val="tx1"/>
            </w14:solidFill>
          </w14:textFill>
        </w:rPr>
      </w:pP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5.7 报告期末按公允价值占基金资产净值比例大小排名的前十名资产支持证券投资明细</w:t>
      </w:r>
      <w:r>
        <w:rPr>
          <w:rStyle w:val="31"/>
          <w:rFonts w:ascii="宋体" w:hAnsi="宋体"/>
          <w:b/>
          <w:color w:val="000000" w:themeColor="text1"/>
          <w:sz w:val="24"/>
          <w14:textFill>
            <w14:solidFill>
              <w14:schemeClr w14:val="tx1"/>
            </w14:solidFill>
          </w14:textFill>
        </w:rPr>
        <w:footnoteReference w:id="197"/>
      </w:r>
    </w:p>
    <w:tbl>
      <w:tblPr>
        <w:tblStyle w:val="32"/>
        <w:tblW w:w="9196" w:type="dxa"/>
        <w:tblInd w:w="-2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1247"/>
        <w:gridCol w:w="1251"/>
        <w:gridCol w:w="1565"/>
        <w:gridCol w:w="1565"/>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1247"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证券代码</w:t>
            </w:r>
          </w:p>
        </w:tc>
        <w:tc>
          <w:tcPr>
            <w:tcW w:w="1251"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证券名称</w:t>
            </w:r>
          </w:p>
        </w:tc>
        <w:tc>
          <w:tcPr>
            <w:tcW w:w="1565" w:type="dxa"/>
            <w:vAlign w:val="center"/>
          </w:tcPr>
          <w:p>
            <w:pPr>
              <w:adjustRightInd w:val="0"/>
              <w:snapToGrid w:val="0"/>
              <w:spacing w:line="400" w:lineRule="exact"/>
              <w:jc w:val="center"/>
              <w:rPr>
                <w:rFonts w:ascii="宋体" w:hAnsi="宋体" w:cs="Calibri"/>
                <w:b/>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数量（份）</w:t>
            </w:r>
          </w:p>
        </w:tc>
        <w:tc>
          <w:tcPr>
            <w:tcW w:w="156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公允价值</w:t>
            </w:r>
            <w:r>
              <w:rPr>
                <w:rFonts w:ascii="宋体" w:hAnsi="宋体" w:cs="Calibri"/>
                <w:color w:val="000000" w:themeColor="text1"/>
                <w:sz w:val="24"/>
                <w:szCs w:val="22"/>
                <w14:textFill>
                  <w14:solidFill>
                    <w14:schemeClr w14:val="tx1"/>
                  </w14:solidFill>
                </w14:textFill>
              </w:rPr>
              <w:t>（</w:t>
            </w:r>
            <w:r>
              <w:rPr>
                <w:rFonts w:hint="eastAsia" w:ascii="宋体" w:hAnsi="宋体" w:cs="Calibri"/>
                <w:color w:val="000000" w:themeColor="text1"/>
                <w:sz w:val="24"/>
                <w:szCs w:val="22"/>
                <w14:textFill>
                  <w14:solidFill>
                    <w14:schemeClr w14:val="tx1"/>
                  </w14:solidFill>
                </w14:textFill>
              </w:rPr>
              <w:t>××元</w:t>
            </w:r>
            <w:r>
              <w:rPr>
                <w:rFonts w:ascii="宋体" w:hAnsi="宋体" w:cs="Calibri"/>
                <w:color w:val="000000" w:themeColor="text1"/>
                <w:sz w:val="24"/>
                <w:szCs w:val="22"/>
                <w14:textFill>
                  <w14:solidFill>
                    <w14:schemeClr w14:val="tx1"/>
                  </w14:solidFill>
                </w14:textFill>
              </w:rPr>
              <w:t>）</w:t>
            </w:r>
          </w:p>
        </w:tc>
        <w:tc>
          <w:tcPr>
            <w:tcW w:w="2623"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占基金资产净值比例</w:t>
            </w:r>
            <w:r>
              <w:rPr>
                <w:rFonts w:ascii="宋体" w:hAnsi="宋体" w:cs="Calibri"/>
                <w:color w:val="000000" w:themeColor="text1"/>
                <w:sz w:val="24"/>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1650</w:t>
            </w:r>
            <w:r>
              <w:rPr>
                <w:rFonts w:hint="eastAsia" w:ascii="宋体" w:hAnsi="宋体" w:eastAsia="宋体" w:cs="Calibri"/>
                <w:color w:val="000000" w:themeColor="text1"/>
                <w:kern w:val="0"/>
                <w:sz w:val="18"/>
                <w:szCs w:val="22"/>
                <w14:textFill>
                  <w14:solidFill>
                    <w14:schemeClr w14:val="tx1"/>
                  </w14:solidFill>
                </w14:textFill>
              </w:rPr>
              <w:t>）</w:t>
            </w:r>
          </w:p>
        </w:tc>
        <w:tc>
          <w:tcPr>
            <w:tcW w:w="1247" w:type="dxa"/>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1651</w:t>
            </w:r>
            <w:r>
              <w:rPr>
                <w:rFonts w:hint="eastAsia" w:ascii="宋体" w:hAnsi="宋体" w:eastAsia="宋体" w:cs="Calibri"/>
                <w:color w:val="000000" w:themeColor="text1"/>
                <w:kern w:val="0"/>
                <w:sz w:val="18"/>
                <w:szCs w:val="22"/>
                <w14:textFill>
                  <w14:solidFill>
                    <w14:schemeClr w14:val="tx1"/>
                  </w14:solidFill>
                </w14:textFill>
              </w:rPr>
              <w:t>）</w:t>
            </w:r>
          </w:p>
        </w:tc>
        <w:tc>
          <w:tcPr>
            <w:tcW w:w="1251" w:type="dxa"/>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1652</w:t>
            </w:r>
            <w:r>
              <w:rPr>
                <w:rFonts w:hint="eastAsia" w:ascii="宋体" w:hAnsi="宋体" w:eastAsia="宋体" w:cs="Calibri"/>
                <w:color w:val="000000" w:themeColor="text1"/>
                <w:kern w:val="0"/>
                <w:sz w:val="18"/>
                <w:szCs w:val="22"/>
                <w14:textFill>
                  <w14:solidFill>
                    <w14:schemeClr w14:val="tx1"/>
                  </w14:solidFill>
                </w14:textFill>
              </w:rPr>
              <w:t>）</w:t>
            </w:r>
          </w:p>
        </w:tc>
        <w:tc>
          <w:tcPr>
            <w:tcW w:w="1565" w:type="dxa"/>
            <w:vAlign w:val="cente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ascii="宋体" w:hAnsi="宋体" w:eastAsia="宋体" w:cs="Calibri"/>
                <w:color w:val="000000" w:themeColor="text1"/>
                <w:kern w:val="0"/>
                <w:sz w:val="18"/>
                <w:szCs w:val="22"/>
                <w14:textFill>
                  <w14:solidFill>
                    <w14:schemeClr w14:val="tx1"/>
                  </w14:solidFill>
                </w14:textFill>
              </w:rPr>
              <w:t>（1653）</w:t>
            </w:r>
          </w:p>
        </w:tc>
        <w:tc>
          <w:tcPr>
            <w:tcW w:w="1565" w:type="dxa"/>
            <w:vAlign w:val="cente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1654</w:t>
            </w:r>
            <w:r>
              <w:rPr>
                <w:rFonts w:hint="eastAsia" w:ascii="宋体" w:hAnsi="宋体" w:eastAsia="宋体" w:cs="Calibri"/>
                <w:color w:val="000000" w:themeColor="text1"/>
                <w:kern w:val="0"/>
                <w:sz w:val="18"/>
                <w:szCs w:val="22"/>
                <w14:textFill>
                  <w14:solidFill>
                    <w14:schemeClr w14:val="tx1"/>
                  </w14:solidFill>
                </w14:textFill>
              </w:rPr>
              <w:t>）</w:t>
            </w:r>
          </w:p>
        </w:tc>
        <w:tc>
          <w:tcPr>
            <w:tcW w:w="2623" w:type="dxa"/>
            <w:vAlign w:val="cente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1655</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1247"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251"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623"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1247"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251"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623"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1247"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251"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623"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1247"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251"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623"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1247"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251"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623"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6</w:t>
            </w:r>
          </w:p>
        </w:tc>
        <w:tc>
          <w:tcPr>
            <w:tcW w:w="1247"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251"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623"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7</w:t>
            </w:r>
          </w:p>
        </w:tc>
        <w:tc>
          <w:tcPr>
            <w:tcW w:w="1247"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251"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623"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8</w:t>
            </w:r>
          </w:p>
        </w:tc>
        <w:tc>
          <w:tcPr>
            <w:tcW w:w="1247"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251"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623"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9</w:t>
            </w:r>
          </w:p>
        </w:tc>
        <w:tc>
          <w:tcPr>
            <w:tcW w:w="1247"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251"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623"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10</w:t>
            </w:r>
          </w:p>
        </w:tc>
        <w:tc>
          <w:tcPr>
            <w:tcW w:w="1247"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251"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65"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623"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r>
    </w:tbl>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16</w:t>
      </w:r>
      <w:r>
        <w:rPr>
          <w:rFonts w:hint="eastAsia" w:ascii="宋体" w:hAnsi="宋体" w:eastAsia="宋体"/>
          <w:color w:val="000000" w:themeColor="text1"/>
          <w:kern w:val="0"/>
          <w:sz w:val="18"/>
          <w14:textFill>
            <w14:solidFill>
              <w14:schemeClr w14:val="tx1"/>
            </w14:solidFill>
          </w14:textFill>
        </w:rPr>
        <w:t>56）</w:t>
      </w:r>
    </w:p>
    <w:p>
      <w:pPr>
        <w:adjustRightInd w:val="0"/>
        <w:snapToGrid w:val="0"/>
        <w:spacing w:line="400" w:lineRule="exact"/>
        <w:rPr>
          <w:rFonts w:ascii="宋体" w:hAnsi="宋体"/>
          <w:color w:val="000000" w:themeColor="text1"/>
          <w14:textFill>
            <w14:solidFill>
              <w14:schemeClr w14:val="tx1"/>
            </w14:solidFill>
          </w14:textFill>
        </w:rPr>
      </w:pP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5.8 报告期末按公允价值占基金资产净值比例大小排名的前五名金融衍生品投资明细</w:t>
      </w:r>
      <w:r>
        <w:rPr>
          <w:rStyle w:val="31"/>
          <w:rFonts w:ascii="宋体" w:hAnsi="宋体"/>
          <w:b/>
          <w:color w:val="000000" w:themeColor="text1"/>
          <w:sz w:val="24"/>
          <w14:textFill>
            <w14:solidFill>
              <w14:schemeClr w14:val="tx1"/>
            </w14:solidFill>
          </w14:textFill>
        </w:rPr>
        <w:footnoteReference w:id="198"/>
      </w:r>
    </w:p>
    <w:tbl>
      <w:tblPr>
        <w:tblStyle w:val="32"/>
        <w:tblW w:w="9199" w:type="dxa"/>
        <w:tblInd w:w="-72" w:type="dxa"/>
        <w:tblLayout w:type="fixed"/>
        <w:tblCellMar>
          <w:top w:w="0" w:type="dxa"/>
          <w:left w:w="108" w:type="dxa"/>
          <w:bottom w:w="0" w:type="dxa"/>
          <w:right w:w="108" w:type="dxa"/>
        </w:tblCellMar>
      </w:tblPr>
      <w:tblGrid>
        <w:gridCol w:w="941"/>
        <w:gridCol w:w="1639"/>
        <w:gridCol w:w="1542"/>
        <w:gridCol w:w="2246"/>
        <w:gridCol w:w="2831"/>
      </w:tblGrid>
      <w:tr>
        <w:tblPrEx>
          <w:tblLayout w:type="fixed"/>
          <w:tblCellMar>
            <w:top w:w="0" w:type="dxa"/>
            <w:left w:w="108" w:type="dxa"/>
            <w:bottom w:w="0" w:type="dxa"/>
            <w:right w:w="108" w:type="dxa"/>
          </w:tblCellMar>
        </w:tblPrEx>
        <w:trPr>
          <w:trHeight w:val="285" w:hRule="atLeast"/>
        </w:trPr>
        <w:tc>
          <w:tcPr>
            <w:tcW w:w="941"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1639" w:type="dxa"/>
            <w:tcBorders>
              <w:top w:val="single" w:color="auto" w:sz="4" w:space="0"/>
              <w:left w:val="nil"/>
              <w:bottom w:val="single" w:color="auto" w:sz="4" w:space="0"/>
              <w:right w:val="single" w:color="auto" w:sz="4" w:space="0"/>
            </w:tcBorders>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衍生品类别</w:t>
            </w:r>
          </w:p>
        </w:tc>
        <w:tc>
          <w:tcPr>
            <w:tcW w:w="1542" w:type="dxa"/>
            <w:tcBorders>
              <w:top w:val="single" w:color="auto" w:sz="4" w:space="0"/>
              <w:left w:val="nil"/>
              <w:bottom w:val="single" w:color="auto" w:sz="4" w:space="0"/>
              <w:right w:val="single" w:color="auto" w:sz="4" w:space="0"/>
            </w:tcBorders>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衍生品名称</w:t>
            </w:r>
          </w:p>
        </w:tc>
        <w:tc>
          <w:tcPr>
            <w:tcW w:w="2246" w:type="dxa"/>
            <w:tcBorders>
              <w:top w:val="single" w:color="auto" w:sz="4" w:space="0"/>
              <w:left w:val="nil"/>
              <w:bottom w:val="single" w:color="auto" w:sz="4" w:space="0"/>
              <w:right w:val="single" w:color="auto" w:sz="4" w:space="0"/>
            </w:tcBorders>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公允价值（××元）</w:t>
            </w:r>
          </w:p>
        </w:tc>
        <w:tc>
          <w:tcPr>
            <w:tcW w:w="2831" w:type="dxa"/>
            <w:tcBorders>
              <w:top w:val="single" w:color="auto" w:sz="4" w:space="0"/>
              <w:left w:val="nil"/>
              <w:bottom w:val="single" w:color="auto" w:sz="4" w:space="0"/>
              <w:right w:val="single" w:color="auto" w:sz="4" w:space="0"/>
            </w:tcBorders>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占基金资产净值</w:t>
            </w:r>
          </w:p>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比例（%）</w:t>
            </w:r>
          </w:p>
        </w:tc>
      </w:tr>
      <w:tr>
        <w:tblPrEx>
          <w:tblLayout w:type="fixed"/>
          <w:tblCellMar>
            <w:top w:w="0" w:type="dxa"/>
            <w:left w:w="108" w:type="dxa"/>
            <w:bottom w:w="0" w:type="dxa"/>
            <w:right w:w="108" w:type="dxa"/>
          </w:tblCellMar>
        </w:tblPrEx>
        <w:trPr>
          <w:trHeight w:val="285" w:hRule="atLeast"/>
        </w:trPr>
        <w:tc>
          <w:tcPr>
            <w:tcW w:w="941" w:type="dxa"/>
            <w:tcBorders>
              <w:top w:val="nil"/>
              <w:left w:val="single" w:color="auto" w:sz="4" w:space="0"/>
              <w:bottom w:val="single" w:color="auto" w:sz="4" w:space="0"/>
              <w:right w:val="single" w:color="auto" w:sz="4" w:space="0"/>
            </w:tcBorders>
            <w:shd w:val="clear" w:color="auto" w:fill="auto"/>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1658</w:t>
            </w:r>
            <w:r>
              <w:rPr>
                <w:rFonts w:hint="eastAsia" w:ascii="宋体" w:hAnsi="宋体" w:eastAsia="宋体" w:cs="Calibri"/>
                <w:color w:val="000000" w:themeColor="text1"/>
                <w:kern w:val="0"/>
                <w:sz w:val="18"/>
                <w:szCs w:val="22"/>
                <w14:textFill>
                  <w14:solidFill>
                    <w14:schemeClr w14:val="tx1"/>
                  </w14:solidFill>
                </w14:textFill>
              </w:rPr>
              <w:t>）</w:t>
            </w:r>
          </w:p>
        </w:tc>
        <w:tc>
          <w:tcPr>
            <w:tcW w:w="1639" w:type="dxa"/>
            <w:tcBorders>
              <w:top w:val="nil"/>
              <w:left w:val="nil"/>
              <w:bottom w:val="single" w:color="auto" w:sz="4" w:space="0"/>
              <w:right w:val="single" w:color="auto" w:sz="4" w:space="0"/>
            </w:tcBorders>
            <w:shd w:val="clear" w:color="auto" w:fill="FFFFFF"/>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1659</w:t>
            </w:r>
            <w:r>
              <w:rPr>
                <w:rFonts w:hint="eastAsia" w:ascii="宋体" w:hAnsi="宋体" w:eastAsia="宋体" w:cs="Calibri"/>
                <w:color w:val="000000" w:themeColor="text1"/>
                <w:kern w:val="0"/>
                <w:sz w:val="18"/>
                <w:szCs w:val="22"/>
                <w14:textFill>
                  <w14:solidFill>
                    <w14:schemeClr w14:val="tx1"/>
                  </w14:solidFill>
                </w14:textFill>
              </w:rPr>
              <w:t>）</w:t>
            </w:r>
          </w:p>
        </w:tc>
        <w:tc>
          <w:tcPr>
            <w:tcW w:w="1542" w:type="dxa"/>
            <w:tcBorders>
              <w:top w:val="nil"/>
              <w:left w:val="nil"/>
              <w:bottom w:val="single" w:color="auto" w:sz="4" w:space="0"/>
              <w:right w:val="single" w:color="auto" w:sz="4" w:space="0"/>
            </w:tcBorders>
            <w:shd w:val="clear" w:color="auto" w:fill="FFFFFF"/>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1660</w:t>
            </w:r>
            <w:r>
              <w:rPr>
                <w:rFonts w:hint="eastAsia" w:ascii="宋体" w:hAnsi="宋体" w:eastAsia="宋体" w:cs="Calibri"/>
                <w:color w:val="000000" w:themeColor="text1"/>
                <w:kern w:val="0"/>
                <w:sz w:val="18"/>
                <w:szCs w:val="22"/>
                <w14:textFill>
                  <w14:solidFill>
                    <w14:schemeClr w14:val="tx1"/>
                  </w14:solidFill>
                </w14:textFill>
              </w:rPr>
              <w:t>）</w:t>
            </w:r>
          </w:p>
        </w:tc>
        <w:tc>
          <w:tcPr>
            <w:tcW w:w="2246" w:type="dxa"/>
            <w:tcBorders>
              <w:top w:val="nil"/>
              <w:left w:val="nil"/>
              <w:bottom w:val="single" w:color="auto" w:sz="4" w:space="0"/>
              <w:right w:val="single" w:color="auto" w:sz="4" w:space="0"/>
            </w:tcBorders>
            <w:shd w:val="clear" w:color="auto" w:fill="auto"/>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1661</w:t>
            </w:r>
            <w:r>
              <w:rPr>
                <w:rFonts w:hint="eastAsia" w:ascii="宋体" w:hAnsi="宋体" w:eastAsia="宋体" w:cs="Calibri"/>
                <w:color w:val="000000" w:themeColor="text1"/>
                <w:kern w:val="0"/>
                <w:sz w:val="18"/>
                <w:szCs w:val="22"/>
                <w14:textFill>
                  <w14:solidFill>
                    <w14:schemeClr w14:val="tx1"/>
                  </w14:solidFill>
                </w14:textFill>
              </w:rPr>
              <w:t>）</w:t>
            </w:r>
          </w:p>
        </w:tc>
        <w:tc>
          <w:tcPr>
            <w:tcW w:w="2831" w:type="dxa"/>
            <w:tcBorders>
              <w:top w:val="nil"/>
              <w:left w:val="nil"/>
              <w:bottom w:val="single" w:color="auto" w:sz="4" w:space="0"/>
              <w:right w:val="single" w:color="auto" w:sz="4" w:space="0"/>
            </w:tcBorders>
            <w:shd w:val="clear" w:color="auto" w:fill="FFFFFF"/>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1662</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108" w:type="dxa"/>
            <w:bottom w:w="0" w:type="dxa"/>
            <w:right w:w="108" w:type="dxa"/>
          </w:tblCellMar>
        </w:tblPrEx>
        <w:trPr>
          <w:trHeight w:val="285" w:hRule="atLeast"/>
        </w:trPr>
        <w:tc>
          <w:tcPr>
            <w:tcW w:w="941" w:type="dxa"/>
            <w:tcBorders>
              <w:top w:val="nil"/>
              <w:left w:val="single" w:color="auto" w:sz="4" w:space="0"/>
              <w:bottom w:val="single" w:color="auto" w:sz="4" w:space="0"/>
              <w:right w:val="single" w:color="auto" w:sz="4" w:space="0"/>
            </w:tcBorders>
            <w:shd w:val="clear" w:color="auto" w:fill="auto"/>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1639" w:type="dxa"/>
            <w:tcBorders>
              <w:top w:val="nil"/>
              <w:left w:val="nil"/>
              <w:bottom w:val="single" w:color="auto" w:sz="4" w:space="0"/>
              <w:right w:val="single" w:color="auto" w:sz="4" w:space="0"/>
            </w:tcBorders>
            <w:shd w:val="clear" w:color="auto" w:fill="FFFFFF"/>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42" w:type="dxa"/>
            <w:tcBorders>
              <w:top w:val="nil"/>
              <w:left w:val="nil"/>
              <w:bottom w:val="single" w:color="auto" w:sz="4" w:space="0"/>
              <w:right w:val="single" w:color="auto" w:sz="4" w:space="0"/>
            </w:tcBorders>
            <w:shd w:val="clear" w:color="auto" w:fill="FFFFFF"/>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246" w:type="dxa"/>
            <w:tcBorders>
              <w:top w:val="nil"/>
              <w:left w:val="nil"/>
              <w:bottom w:val="single" w:color="auto" w:sz="4" w:space="0"/>
              <w:right w:val="single" w:color="auto" w:sz="4" w:space="0"/>
            </w:tcBorders>
            <w:shd w:val="clear" w:color="auto" w:fill="auto"/>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831" w:type="dxa"/>
            <w:tcBorders>
              <w:top w:val="nil"/>
              <w:left w:val="nil"/>
              <w:bottom w:val="single" w:color="auto" w:sz="4" w:space="0"/>
              <w:right w:val="single" w:color="auto" w:sz="4" w:space="0"/>
            </w:tcBorders>
            <w:shd w:val="clear" w:color="auto" w:fill="FFFFFF"/>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941" w:type="dxa"/>
            <w:tcBorders>
              <w:top w:val="nil"/>
              <w:left w:val="single" w:color="auto" w:sz="4" w:space="0"/>
              <w:bottom w:val="single" w:color="auto" w:sz="4" w:space="0"/>
              <w:right w:val="single" w:color="auto" w:sz="4" w:space="0"/>
            </w:tcBorders>
            <w:shd w:val="clear" w:color="auto" w:fill="auto"/>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1639" w:type="dxa"/>
            <w:tcBorders>
              <w:top w:val="nil"/>
              <w:left w:val="nil"/>
              <w:bottom w:val="single" w:color="auto" w:sz="4" w:space="0"/>
              <w:right w:val="single" w:color="auto" w:sz="4" w:space="0"/>
            </w:tcBorders>
            <w:shd w:val="clear" w:color="auto" w:fill="FFFFFF"/>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42" w:type="dxa"/>
            <w:tcBorders>
              <w:top w:val="nil"/>
              <w:left w:val="nil"/>
              <w:bottom w:val="single" w:color="auto" w:sz="4" w:space="0"/>
              <w:right w:val="single" w:color="auto" w:sz="4" w:space="0"/>
            </w:tcBorders>
            <w:shd w:val="clear" w:color="auto" w:fill="FFFFFF"/>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246" w:type="dxa"/>
            <w:tcBorders>
              <w:top w:val="nil"/>
              <w:left w:val="nil"/>
              <w:bottom w:val="single" w:color="auto" w:sz="4" w:space="0"/>
              <w:right w:val="single" w:color="auto" w:sz="4" w:space="0"/>
            </w:tcBorders>
            <w:shd w:val="clear" w:color="auto" w:fill="auto"/>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831" w:type="dxa"/>
            <w:tcBorders>
              <w:top w:val="nil"/>
              <w:left w:val="nil"/>
              <w:bottom w:val="single" w:color="auto" w:sz="4" w:space="0"/>
              <w:right w:val="single" w:color="auto" w:sz="4" w:space="0"/>
            </w:tcBorders>
            <w:shd w:val="clear" w:color="auto" w:fill="FFFFFF"/>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941" w:type="dxa"/>
            <w:tcBorders>
              <w:top w:val="nil"/>
              <w:left w:val="single" w:color="auto" w:sz="4" w:space="0"/>
              <w:bottom w:val="single" w:color="auto" w:sz="4" w:space="0"/>
              <w:right w:val="single" w:color="auto" w:sz="4" w:space="0"/>
            </w:tcBorders>
            <w:shd w:val="clear" w:color="auto" w:fill="auto"/>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1639" w:type="dxa"/>
            <w:tcBorders>
              <w:top w:val="nil"/>
              <w:left w:val="nil"/>
              <w:bottom w:val="single" w:color="auto" w:sz="4" w:space="0"/>
              <w:right w:val="single" w:color="auto" w:sz="4" w:space="0"/>
            </w:tcBorders>
            <w:shd w:val="clear" w:color="auto" w:fill="FFFFFF"/>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42" w:type="dxa"/>
            <w:tcBorders>
              <w:top w:val="nil"/>
              <w:left w:val="nil"/>
              <w:bottom w:val="single" w:color="auto" w:sz="4" w:space="0"/>
              <w:right w:val="single" w:color="auto" w:sz="4" w:space="0"/>
            </w:tcBorders>
            <w:shd w:val="clear" w:color="auto" w:fill="FFFFFF"/>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246" w:type="dxa"/>
            <w:tcBorders>
              <w:top w:val="nil"/>
              <w:left w:val="nil"/>
              <w:bottom w:val="single" w:color="auto" w:sz="4" w:space="0"/>
              <w:right w:val="single" w:color="auto" w:sz="4" w:space="0"/>
            </w:tcBorders>
            <w:shd w:val="clear" w:color="auto" w:fill="auto"/>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831" w:type="dxa"/>
            <w:tcBorders>
              <w:top w:val="nil"/>
              <w:left w:val="nil"/>
              <w:bottom w:val="single" w:color="auto" w:sz="4" w:space="0"/>
              <w:right w:val="single" w:color="auto" w:sz="4" w:space="0"/>
            </w:tcBorders>
            <w:shd w:val="clear" w:color="auto" w:fill="FFFFFF"/>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941" w:type="dxa"/>
            <w:tcBorders>
              <w:top w:val="nil"/>
              <w:left w:val="single" w:color="auto" w:sz="4" w:space="0"/>
              <w:bottom w:val="single" w:color="auto" w:sz="4" w:space="0"/>
              <w:right w:val="single" w:color="auto" w:sz="4" w:space="0"/>
            </w:tcBorders>
            <w:shd w:val="clear" w:color="auto" w:fill="auto"/>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1639" w:type="dxa"/>
            <w:tcBorders>
              <w:top w:val="nil"/>
              <w:left w:val="nil"/>
              <w:bottom w:val="single" w:color="auto" w:sz="4" w:space="0"/>
              <w:right w:val="single" w:color="auto" w:sz="4" w:space="0"/>
            </w:tcBorders>
            <w:shd w:val="clear" w:color="auto" w:fill="FFFFFF"/>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42" w:type="dxa"/>
            <w:tcBorders>
              <w:top w:val="nil"/>
              <w:left w:val="nil"/>
              <w:bottom w:val="single" w:color="auto" w:sz="4" w:space="0"/>
              <w:right w:val="single" w:color="auto" w:sz="4" w:space="0"/>
            </w:tcBorders>
            <w:shd w:val="clear" w:color="auto" w:fill="FFFFFF"/>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246" w:type="dxa"/>
            <w:tcBorders>
              <w:top w:val="nil"/>
              <w:left w:val="nil"/>
              <w:bottom w:val="single" w:color="auto" w:sz="4" w:space="0"/>
              <w:right w:val="single" w:color="auto" w:sz="4" w:space="0"/>
            </w:tcBorders>
            <w:shd w:val="clear" w:color="auto" w:fill="auto"/>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831" w:type="dxa"/>
            <w:tcBorders>
              <w:top w:val="nil"/>
              <w:left w:val="nil"/>
              <w:bottom w:val="single" w:color="auto" w:sz="4" w:space="0"/>
              <w:right w:val="single" w:color="auto" w:sz="4" w:space="0"/>
            </w:tcBorders>
            <w:shd w:val="clear" w:color="auto" w:fill="FFFFFF"/>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108" w:type="dxa"/>
            <w:bottom w:w="0" w:type="dxa"/>
            <w:right w:w="108" w:type="dxa"/>
          </w:tblCellMar>
        </w:tblPrEx>
        <w:trPr>
          <w:trHeight w:val="285" w:hRule="atLeast"/>
        </w:trPr>
        <w:tc>
          <w:tcPr>
            <w:tcW w:w="941" w:type="dxa"/>
            <w:tcBorders>
              <w:top w:val="nil"/>
              <w:left w:val="single" w:color="auto" w:sz="4" w:space="0"/>
              <w:bottom w:val="single" w:color="auto" w:sz="4" w:space="0"/>
              <w:right w:val="single" w:color="auto" w:sz="4" w:space="0"/>
            </w:tcBorders>
            <w:shd w:val="clear" w:color="auto" w:fill="auto"/>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1639" w:type="dxa"/>
            <w:tcBorders>
              <w:top w:val="nil"/>
              <w:left w:val="nil"/>
              <w:bottom w:val="single" w:color="auto" w:sz="4" w:space="0"/>
              <w:right w:val="single" w:color="auto" w:sz="4" w:space="0"/>
            </w:tcBorders>
            <w:shd w:val="clear" w:color="auto" w:fill="FFFFFF"/>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1542" w:type="dxa"/>
            <w:tcBorders>
              <w:top w:val="nil"/>
              <w:left w:val="nil"/>
              <w:bottom w:val="single" w:color="auto" w:sz="4" w:space="0"/>
              <w:right w:val="single" w:color="auto" w:sz="4" w:space="0"/>
            </w:tcBorders>
            <w:shd w:val="clear" w:color="auto" w:fill="FFFFFF"/>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p>
        </w:tc>
        <w:tc>
          <w:tcPr>
            <w:tcW w:w="2246" w:type="dxa"/>
            <w:tcBorders>
              <w:top w:val="nil"/>
              <w:left w:val="nil"/>
              <w:bottom w:val="single" w:color="auto" w:sz="4" w:space="0"/>
              <w:right w:val="single" w:color="auto" w:sz="4" w:space="0"/>
            </w:tcBorders>
            <w:shd w:val="clear" w:color="auto" w:fill="auto"/>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831" w:type="dxa"/>
            <w:tcBorders>
              <w:top w:val="nil"/>
              <w:left w:val="nil"/>
              <w:bottom w:val="single" w:color="auto" w:sz="4" w:space="0"/>
              <w:right w:val="single" w:color="auto" w:sz="4" w:space="0"/>
            </w:tcBorders>
            <w:shd w:val="clear" w:color="auto" w:fill="FFFFFF"/>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bl>
    <w:p>
      <w:pPr>
        <w:pStyle w:val="24"/>
        <w:adjustRightInd w:val="0"/>
        <w:snapToGrid w:val="0"/>
        <w:spacing w:before="0" w:beforeAutospacing="0" w:after="0" w:afterAutospacing="0" w:line="400" w:lineRule="exact"/>
        <w:rPr>
          <w:color w:val="000000" w:themeColor="text1"/>
          <w14:textFill>
            <w14:solidFill>
              <w14:schemeClr w14:val="tx1"/>
            </w14:solidFill>
          </w14:textFill>
        </w:rPr>
      </w:pPr>
      <w:r>
        <w:rPr>
          <w:rFonts w:hint="eastAsia"/>
          <w:color w:val="000000" w:themeColor="text1"/>
          <w14:textFill>
            <w14:solidFill>
              <w14:schemeClr w14:val="tx1"/>
            </w14:solidFill>
          </w14:textFill>
        </w:rPr>
        <w:t>注：</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1663</w:t>
      </w:r>
      <w:r>
        <w:rPr>
          <w:rFonts w:hint="eastAsia"/>
          <w:color w:val="000000" w:themeColor="text1"/>
          <w:sz w:val="18"/>
          <w14:textFill>
            <w14:solidFill>
              <w14:schemeClr w14:val="tx1"/>
            </w14:solidFill>
          </w14:textFill>
        </w:rPr>
        <w:t>）</w:t>
      </w:r>
    </w:p>
    <w:p>
      <w:pPr>
        <w:pStyle w:val="24"/>
        <w:adjustRightInd w:val="0"/>
        <w:snapToGrid w:val="0"/>
        <w:spacing w:before="0" w:beforeAutospacing="0" w:after="0" w:afterAutospacing="0" w:line="400" w:lineRule="exact"/>
        <w:rPr>
          <w:color w:val="000000" w:themeColor="text1"/>
          <w14:textFill>
            <w14:solidFill>
              <w14:schemeClr w14:val="tx1"/>
            </w14:solidFill>
          </w14:textFill>
        </w:rPr>
      </w:pP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 xml:space="preserve">5.9 </w:t>
      </w:r>
      <w:r>
        <w:rPr>
          <w:rFonts w:ascii="宋体" w:hAnsi="宋体"/>
          <w:b/>
          <w:color w:val="000000" w:themeColor="text1"/>
          <w:sz w:val="24"/>
          <w14:textFill>
            <w14:solidFill>
              <w14:schemeClr w14:val="tx1"/>
            </w14:solidFill>
          </w14:textFill>
        </w:rPr>
        <w:t>报告期末按</w:t>
      </w:r>
      <w:r>
        <w:rPr>
          <w:rFonts w:hint="eastAsia" w:ascii="宋体" w:hAnsi="宋体"/>
          <w:b/>
          <w:color w:val="000000" w:themeColor="text1"/>
          <w:sz w:val="24"/>
          <w14:textFill>
            <w14:solidFill>
              <w14:schemeClr w14:val="tx1"/>
            </w14:solidFill>
          </w14:textFill>
        </w:rPr>
        <w:t>公允价值</w:t>
      </w:r>
      <w:r>
        <w:rPr>
          <w:rFonts w:ascii="宋体" w:hAnsi="宋体"/>
          <w:b/>
          <w:color w:val="000000" w:themeColor="text1"/>
          <w:sz w:val="24"/>
          <w14:textFill>
            <w14:solidFill>
              <w14:schemeClr w14:val="tx1"/>
            </w14:solidFill>
          </w14:textFill>
        </w:rPr>
        <w:t>占基金资产净值比例大小排序的前十名</w:t>
      </w:r>
      <w:r>
        <w:rPr>
          <w:rFonts w:hint="eastAsia" w:ascii="宋体" w:hAnsi="宋体"/>
          <w:b/>
          <w:color w:val="000000" w:themeColor="text1"/>
          <w:sz w:val="24"/>
          <w14:textFill>
            <w14:solidFill>
              <w14:schemeClr w14:val="tx1"/>
            </w14:solidFill>
          </w14:textFill>
        </w:rPr>
        <w:t>基金投资</w:t>
      </w:r>
      <w:r>
        <w:rPr>
          <w:rFonts w:ascii="宋体" w:hAnsi="宋体"/>
          <w:b/>
          <w:color w:val="000000" w:themeColor="text1"/>
          <w:sz w:val="24"/>
          <w14:textFill>
            <w14:solidFill>
              <w14:schemeClr w14:val="tx1"/>
            </w14:solidFill>
          </w14:textFill>
        </w:rPr>
        <w:t>明细</w:t>
      </w:r>
      <w:r>
        <w:rPr>
          <w:rStyle w:val="31"/>
          <w:rFonts w:ascii="宋体" w:hAnsi="宋体"/>
          <w:b/>
          <w:color w:val="000000" w:themeColor="text1"/>
          <w:sz w:val="24"/>
          <w14:textFill>
            <w14:solidFill>
              <w14:schemeClr w14:val="tx1"/>
            </w14:solidFill>
          </w14:textFill>
        </w:rPr>
        <w:footnoteReference w:id="199"/>
      </w:r>
    </w:p>
    <w:tbl>
      <w:tblPr>
        <w:tblStyle w:val="32"/>
        <w:tblW w:w="860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984"/>
        <w:gridCol w:w="984"/>
        <w:gridCol w:w="984"/>
        <w:gridCol w:w="1068"/>
        <w:gridCol w:w="1288"/>
        <w:gridCol w:w="2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序号</w:t>
            </w: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基金</w:t>
            </w:r>
          </w:p>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名称</w:t>
            </w: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基金</w:t>
            </w:r>
          </w:p>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类型</w:t>
            </w: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运作</w:t>
            </w:r>
          </w:p>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方式</w:t>
            </w:r>
          </w:p>
        </w:tc>
        <w:tc>
          <w:tcPr>
            <w:tcW w:w="1068"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管理人</w:t>
            </w:r>
          </w:p>
        </w:tc>
        <w:tc>
          <w:tcPr>
            <w:tcW w:w="1288"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公允价值</w:t>
            </w:r>
            <w:r>
              <w:rPr>
                <w:rFonts w:ascii="宋体" w:hAnsi="宋体" w:cs="Calibri"/>
                <w:color w:val="000000" w:themeColor="text1"/>
                <w:sz w:val="24"/>
                <w:szCs w:val="22"/>
                <w14:textFill>
                  <w14:solidFill>
                    <w14:schemeClr w14:val="tx1"/>
                  </w14:solidFill>
                </w14:textFill>
              </w:rPr>
              <w:t>（元）</w:t>
            </w:r>
          </w:p>
        </w:tc>
        <w:tc>
          <w:tcPr>
            <w:tcW w:w="2307"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占</w:t>
            </w:r>
            <w:r>
              <w:rPr>
                <w:rFonts w:hint="eastAsia" w:ascii="宋体" w:hAnsi="宋体" w:cs="Calibri"/>
                <w:color w:val="000000" w:themeColor="text1"/>
                <w:sz w:val="24"/>
                <w:szCs w:val="22"/>
                <w14:textFill>
                  <w14:solidFill>
                    <w14:schemeClr w14:val="tx1"/>
                  </w14:solidFill>
                </w14:textFill>
              </w:rPr>
              <w:t>基金资产</w:t>
            </w:r>
            <w:r>
              <w:rPr>
                <w:rFonts w:ascii="宋体" w:hAnsi="宋体" w:cs="Calibri"/>
                <w:color w:val="000000" w:themeColor="text1"/>
                <w:sz w:val="24"/>
                <w:szCs w:val="22"/>
                <w14:textFill>
                  <w14:solidFill>
                    <w14:schemeClr w14:val="tx1"/>
                  </w14:solidFill>
                </w14:textFill>
              </w:rPr>
              <w:t>净值</w:t>
            </w:r>
          </w:p>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比例</w:t>
            </w:r>
            <w:r>
              <w:rPr>
                <w:rFonts w:hint="eastAsia" w:ascii="宋体" w:hAnsi="宋体" w:cs="Calibri"/>
                <w:color w:val="000000" w:themeColor="text1"/>
                <w:sz w:val="24"/>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pStyle w:val="24"/>
              <w:adjustRightInd w:val="0"/>
              <w:snapToGrid w:val="0"/>
              <w:spacing w:before="0" w:beforeAutospacing="0" w:after="0" w:afterAutospacing="0" w:line="400" w:lineRule="exact"/>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1407</w:t>
            </w:r>
            <w:r>
              <w:rPr>
                <w:rFonts w:hint="eastAsia" w:cs="Calibri"/>
                <w:color w:val="000000" w:themeColor="text1"/>
                <w:sz w:val="18"/>
                <w:szCs w:val="22"/>
                <w14:textFill>
                  <w14:solidFill>
                    <w14:schemeClr w14:val="tx1"/>
                  </w14:solidFill>
                </w14:textFill>
              </w:rPr>
              <w:t>）</w:t>
            </w:r>
          </w:p>
        </w:tc>
        <w:tc>
          <w:tcPr>
            <w:tcW w:w="984" w:type="dxa"/>
            <w:vAlign w:val="center"/>
          </w:tcPr>
          <w:p>
            <w:pPr>
              <w:pStyle w:val="24"/>
              <w:adjustRightInd w:val="0"/>
              <w:snapToGrid w:val="0"/>
              <w:spacing w:before="0" w:beforeAutospacing="0" w:after="0" w:afterAutospacing="0" w:line="400" w:lineRule="exact"/>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1408</w:t>
            </w:r>
            <w:r>
              <w:rPr>
                <w:rFonts w:hint="eastAsia" w:cs="Calibri"/>
                <w:color w:val="000000" w:themeColor="text1"/>
                <w:sz w:val="18"/>
                <w:szCs w:val="22"/>
                <w14:textFill>
                  <w14:solidFill>
                    <w14:schemeClr w14:val="tx1"/>
                  </w14:solidFill>
                </w14:textFill>
              </w:rPr>
              <w:t>）</w:t>
            </w:r>
          </w:p>
        </w:tc>
        <w:tc>
          <w:tcPr>
            <w:tcW w:w="984" w:type="dxa"/>
            <w:vAlign w:val="center"/>
          </w:tcPr>
          <w:p>
            <w:pPr>
              <w:pStyle w:val="24"/>
              <w:adjustRightInd w:val="0"/>
              <w:snapToGrid w:val="0"/>
              <w:spacing w:before="0" w:beforeAutospacing="0" w:after="0" w:afterAutospacing="0" w:line="400" w:lineRule="exact"/>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1409</w:t>
            </w:r>
            <w:r>
              <w:rPr>
                <w:rFonts w:hint="eastAsia" w:cs="Calibri"/>
                <w:color w:val="000000" w:themeColor="text1"/>
                <w:sz w:val="18"/>
                <w:szCs w:val="22"/>
                <w14:textFill>
                  <w14:solidFill>
                    <w14:schemeClr w14:val="tx1"/>
                  </w14:solidFill>
                </w14:textFill>
              </w:rPr>
              <w:t>）</w:t>
            </w:r>
          </w:p>
        </w:tc>
        <w:tc>
          <w:tcPr>
            <w:tcW w:w="984" w:type="dxa"/>
            <w:vAlign w:val="center"/>
          </w:tcPr>
          <w:p>
            <w:pPr>
              <w:pStyle w:val="24"/>
              <w:adjustRightInd w:val="0"/>
              <w:snapToGrid w:val="0"/>
              <w:spacing w:before="0" w:beforeAutospacing="0" w:after="0" w:afterAutospacing="0" w:line="400" w:lineRule="exact"/>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1410</w:t>
            </w:r>
            <w:r>
              <w:rPr>
                <w:rFonts w:hint="eastAsia" w:cs="Calibri"/>
                <w:color w:val="000000" w:themeColor="text1"/>
                <w:sz w:val="18"/>
                <w:szCs w:val="22"/>
                <w14:textFill>
                  <w14:solidFill>
                    <w14:schemeClr w14:val="tx1"/>
                  </w14:solidFill>
                </w14:textFill>
              </w:rPr>
              <w:t>）</w:t>
            </w:r>
          </w:p>
        </w:tc>
        <w:tc>
          <w:tcPr>
            <w:tcW w:w="1068" w:type="dxa"/>
            <w:vAlign w:val="center"/>
          </w:tcPr>
          <w:p>
            <w:pPr>
              <w:pStyle w:val="24"/>
              <w:adjustRightInd w:val="0"/>
              <w:snapToGrid w:val="0"/>
              <w:spacing w:before="0" w:beforeAutospacing="0" w:after="0" w:afterAutospacing="0" w:line="400" w:lineRule="exact"/>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1411</w:t>
            </w:r>
            <w:r>
              <w:rPr>
                <w:rFonts w:hint="eastAsia" w:cs="Calibri"/>
                <w:color w:val="000000" w:themeColor="text1"/>
                <w:sz w:val="18"/>
                <w:szCs w:val="22"/>
                <w14:textFill>
                  <w14:solidFill>
                    <w14:schemeClr w14:val="tx1"/>
                  </w14:solidFill>
                </w14:textFill>
              </w:rPr>
              <w:t>）</w:t>
            </w:r>
          </w:p>
        </w:tc>
        <w:tc>
          <w:tcPr>
            <w:tcW w:w="1288" w:type="dxa"/>
            <w:vAlign w:val="center"/>
          </w:tcPr>
          <w:p>
            <w:pPr>
              <w:pStyle w:val="24"/>
              <w:adjustRightInd w:val="0"/>
              <w:snapToGrid w:val="0"/>
              <w:spacing w:before="0" w:beforeAutospacing="0" w:after="0" w:afterAutospacing="0" w:line="400" w:lineRule="exact"/>
              <w:jc w:val="right"/>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1412</w:t>
            </w:r>
            <w:r>
              <w:rPr>
                <w:rFonts w:hint="eastAsia" w:cs="Calibri"/>
                <w:color w:val="000000" w:themeColor="text1"/>
                <w:sz w:val="18"/>
                <w:szCs w:val="22"/>
                <w14:textFill>
                  <w14:solidFill>
                    <w14:schemeClr w14:val="tx1"/>
                  </w14:solidFill>
                </w14:textFill>
              </w:rPr>
              <w:t>）</w:t>
            </w:r>
          </w:p>
        </w:tc>
        <w:tc>
          <w:tcPr>
            <w:tcW w:w="2307" w:type="dxa"/>
            <w:vAlign w:val="center"/>
          </w:tcPr>
          <w:p>
            <w:pPr>
              <w:pStyle w:val="24"/>
              <w:adjustRightInd w:val="0"/>
              <w:snapToGrid w:val="0"/>
              <w:spacing w:before="0" w:beforeAutospacing="0" w:after="0" w:afterAutospacing="0" w:line="400" w:lineRule="exact"/>
              <w:jc w:val="right"/>
              <w:rPr>
                <w:rFonts w:cs="Calibri"/>
                <w:color w:val="000000" w:themeColor="text1"/>
                <w:sz w:val="18"/>
                <w:szCs w:val="22"/>
                <w14:textFill>
                  <w14:solidFill>
                    <w14:schemeClr w14:val="tx1"/>
                  </w14:solidFill>
                </w14:textFill>
              </w:rPr>
            </w:pPr>
            <w:r>
              <w:rPr>
                <w:rFonts w:hint="eastAsia" w:cs="Calibri"/>
                <w:color w:val="000000" w:themeColor="text1"/>
                <w:sz w:val="18"/>
                <w:szCs w:val="22"/>
                <w14:textFill>
                  <w14:solidFill>
                    <w14:schemeClr w14:val="tx1"/>
                  </w14:solidFill>
                </w14:textFill>
              </w:rPr>
              <w:t>（</w:t>
            </w:r>
            <w:r>
              <w:rPr>
                <w:rFonts w:cs="Calibri"/>
                <w:color w:val="000000" w:themeColor="text1"/>
                <w:sz w:val="18"/>
                <w:szCs w:val="22"/>
                <w14:textFill>
                  <w14:solidFill>
                    <w14:schemeClr w14:val="tx1"/>
                  </w14:solidFill>
                </w14:textFill>
              </w:rPr>
              <w:t>1413</w:t>
            </w:r>
            <w:r>
              <w:rPr>
                <w:rFonts w:hint="eastAsia" w:cs="Calibri"/>
                <w:color w:val="000000" w:themeColor="text1"/>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068"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288"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307"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068"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288"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307"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068"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288"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307"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068"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288"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307"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068"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288"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307"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6</w:t>
            </w: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068"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288"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307"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7</w:t>
            </w: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068"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288"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307"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8</w:t>
            </w: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068"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288"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307"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9</w:t>
            </w: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068"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288"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307"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10</w:t>
            </w: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984"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068" w:type="dxa"/>
            <w:vAlign w:val="cente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288"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307" w:type="dxa"/>
            <w:vAlign w:val="cente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bl>
    <w:p>
      <w:pPr>
        <w:pStyle w:val="24"/>
        <w:adjustRightInd w:val="0"/>
        <w:snapToGrid w:val="0"/>
        <w:spacing w:before="0" w:beforeAutospacing="0" w:after="0" w:afterAutospacing="0" w:line="400" w:lineRule="exact"/>
        <w:rPr>
          <w:color w:val="000000" w:themeColor="text1"/>
          <w14:textFill>
            <w14:solidFill>
              <w14:schemeClr w14:val="tx1"/>
            </w14:solidFill>
          </w14:textFill>
        </w:rPr>
      </w:pPr>
      <w:r>
        <w:rPr>
          <w:rFonts w:hint="eastAsia"/>
          <w:color w:val="000000" w:themeColor="text1"/>
          <w14:textFill>
            <w14:solidFill>
              <w14:schemeClr w14:val="tx1"/>
            </w14:solidFill>
          </w14:textFill>
        </w:rPr>
        <w:t>注：</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1414</w:t>
      </w:r>
      <w:r>
        <w:rPr>
          <w:rFonts w:hint="eastAsia"/>
          <w:color w:val="000000" w:themeColor="text1"/>
          <w:sz w:val="18"/>
          <w14:textFill>
            <w14:solidFill>
              <w14:schemeClr w14:val="tx1"/>
            </w14:solidFill>
          </w14:textFill>
        </w:rPr>
        <w:t>）</w:t>
      </w:r>
    </w:p>
    <w:p>
      <w:pPr>
        <w:adjustRightInd w:val="0"/>
        <w:snapToGrid w:val="0"/>
        <w:spacing w:line="400" w:lineRule="exact"/>
        <w:rPr>
          <w:rFonts w:ascii="宋体" w:hAnsi="宋体"/>
          <w:color w:val="000000" w:themeColor="text1"/>
          <w14:textFill>
            <w14:solidFill>
              <w14:schemeClr w14:val="tx1"/>
            </w14:solidFill>
          </w14:textFill>
        </w:rPr>
      </w:pPr>
    </w:p>
    <w:p>
      <w:pPr>
        <w:adjustRightInd w:val="0"/>
        <w:snapToGrid w:val="0"/>
        <w:spacing w:line="400" w:lineRule="exact"/>
        <w:rPr>
          <w:rFonts w:ascii="宋体" w:hAnsi="宋体"/>
          <w:b/>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5.10 投资组合报告附注</w:t>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8522"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b/>
                <w:color w:val="000000" w:themeColor="text1"/>
                <w:sz w:val="24"/>
                <w:szCs w:val="22"/>
                <w14:textFill>
                  <w14:solidFill>
                    <w14:schemeClr w14:val="tx1"/>
                  </w14:solidFill>
                </w14:textFill>
              </w:rPr>
              <w:t>5.10.1</w:t>
            </w:r>
            <w:r>
              <w:rPr>
                <w:rFonts w:hint="eastAsia" w:ascii="宋体" w:hAnsi="宋体" w:cs="Calibri"/>
                <w:color w:val="000000" w:themeColor="text1"/>
                <w:sz w:val="24"/>
                <w:szCs w:val="22"/>
                <w14:textFill>
                  <w14:solidFill>
                    <w14:schemeClr w14:val="tx1"/>
                  </w14:solidFill>
                </w14:textFill>
              </w:rPr>
              <w:t xml:space="preserve"> 声明本基金投资的前十名证券的发行主体本期是否出现被监管部门立案调查，或在报告编制日前一年内受到公开谴责、处罚的情形。如是，还应对相关证券的投资决策程序做出说明。</w:t>
            </w:r>
          </w:p>
          <w:p>
            <w:pPr>
              <w:adjustRightInd w:val="0"/>
              <w:snapToGrid w:val="0"/>
              <w:spacing w:line="400" w:lineRule="exact"/>
              <w:rPr>
                <w:rFonts w:ascii="宋体" w:hAnsi="宋体" w:cs="Calibri"/>
                <w:b/>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1597</w:t>
            </w:r>
            <w:r>
              <w:rPr>
                <w:rFonts w:hint="eastAsia" w:ascii="宋体" w:hAnsi="宋体" w:eastAsia="宋体" w:cs="Calibri"/>
                <w:color w:val="000000" w:themeColor="text1"/>
                <w:kern w:val="0"/>
                <w:sz w:val="18"/>
                <w:szCs w:val="22"/>
                <w14:textFill>
                  <w14:solidFill>
                    <w14:schemeClr w14:val="tx1"/>
                  </w14:solidFill>
                </w14:textFill>
              </w:rPr>
              <w:t>）</w:t>
            </w:r>
          </w:p>
        </w:tc>
      </w:tr>
    </w:tbl>
    <w:p>
      <w:pPr>
        <w:adjustRightInd w:val="0"/>
        <w:snapToGrid w:val="0"/>
        <w:spacing w:line="400" w:lineRule="exact"/>
        <w:rPr>
          <w:rFonts w:ascii="宋体" w:hAnsi="宋体"/>
          <w:b/>
          <w:color w:val="000000" w:themeColor="text1"/>
          <w:sz w:val="24"/>
          <w14:textFill>
            <w14:solidFill>
              <w14:schemeClr w14:val="tx1"/>
            </w14:solidFill>
          </w14:textFill>
        </w:rPr>
      </w:pP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8522"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b/>
                <w:color w:val="000000" w:themeColor="text1"/>
                <w:sz w:val="24"/>
                <w:szCs w:val="22"/>
                <w14:textFill>
                  <w14:solidFill>
                    <w14:schemeClr w14:val="tx1"/>
                  </w14:solidFill>
                </w14:textFill>
              </w:rPr>
              <w:t xml:space="preserve">5.10.2 </w:t>
            </w:r>
            <w:r>
              <w:rPr>
                <w:rFonts w:hint="eastAsia" w:ascii="宋体" w:hAnsi="宋体" w:cs="Calibri"/>
                <w:color w:val="000000" w:themeColor="text1"/>
                <w:sz w:val="24"/>
                <w:szCs w:val="22"/>
                <w14:textFill>
                  <w14:solidFill>
                    <w14:schemeClr w14:val="tx1"/>
                  </w14:solidFill>
                </w14:textFill>
              </w:rPr>
              <w:t>声明基金投资的前十名股票是否超出基金合同规定的备选股票库。如是，还应对相关股票的投资决策程序做出说明。</w:t>
            </w:r>
          </w:p>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1598</w:t>
            </w:r>
            <w:r>
              <w:rPr>
                <w:rFonts w:hint="eastAsia" w:ascii="宋体" w:hAnsi="宋体" w:eastAsia="宋体" w:cs="Calibri"/>
                <w:color w:val="000000" w:themeColor="text1"/>
                <w:kern w:val="0"/>
                <w:sz w:val="18"/>
                <w:szCs w:val="22"/>
                <w14:textFill>
                  <w14:solidFill>
                    <w14:schemeClr w14:val="tx1"/>
                  </w14:solidFill>
                </w14:textFill>
              </w:rPr>
              <w:t>）</w:t>
            </w:r>
          </w:p>
        </w:tc>
      </w:tr>
    </w:tbl>
    <w:p>
      <w:pPr>
        <w:adjustRightInd w:val="0"/>
        <w:snapToGrid w:val="0"/>
        <w:spacing w:line="400" w:lineRule="exact"/>
        <w:rPr>
          <w:rFonts w:ascii="宋体" w:hAnsi="宋体"/>
          <w:b/>
          <w:color w:val="000000" w:themeColor="text1"/>
          <w:sz w:val="24"/>
          <w14:textFill>
            <w14:solidFill>
              <w14:schemeClr w14:val="tx1"/>
            </w14:solidFill>
          </w14:textFill>
        </w:rPr>
      </w:pPr>
    </w:p>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5.10.</w:t>
      </w:r>
      <w:r>
        <w:rPr>
          <w:rFonts w:hint="eastAsia" w:ascii="宋体" w:hAnsi="宋体"/>
          <w:color w:val="000000" w:themeColor="text1"/>
          <w:sz w:val="24"/>
          <w14:textFill>
            <w14:solidFill>
              <w14:schemeClr w14:val="tx1"/>
            </w14:solidFill>
          </w14:textFill>
        </w:rPr>
        <w:t>3 其他资产构成</w:t>
      </w:r>
    </w:p>
    <w:tbl>
      <w:tblPr>
        <w:tblStyle w:val="32"/>
        <w:tblW w:w="8403" w:type="dxa"/>
        <w:tblInd w:w="-5" w:type="dxa"/>
        <w:tblLayout w:type="fixed"/>
        <w:tblCellMar>
          <w:top w:w="0" w:type="dxa"/>
          <w:left w:w="0" w:type="dxa"/>
          <w:bottom w:w="0" w:type="dxa"/>
          <w:right w:w="0" w:type="dxa"/>
        </w:tblCellMar>
      </w:tblPr>
      <w:tblGrid>
        <w:gridCol w:w="761"/>
        <w:gridCol w:w="4148"/>
        <w:gridCol w:w="3494"/>
      </w:tblGrid>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序号</w:t>
            </w:r>
          </w:p>
        </w:tc>
        <w:tc>
          <w:tcPr>
            <w:tcW w:w="4148"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名称</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金额（××元）</w:t>
            </w:r>
          </w:p>
        </w:tc>
      </w:tr>
      <w:tr>
        <w:tblPrEx>
          <w:tblLayout w:type="fixed"/>
          <w:tblCellMar>
            <w:top w:w="0" w:type="dxa"/>
            <w:left w:w="0" w:type="dxa"/>
            <w:bottom w:w="0" w:type="dxa"/>
            <w:right w:w="0" w:type="dxa"/>
          </w:tblCellMar>
        </w:tblPrEx>
        <w:trPr>
          <w:trHeight w:val="312" w:hRule="atLeast"/>
        </w:trPr>
        <w:tc>
          <w:tcPr>
            <w:tcW w:w="761" w:type="dxa"/>
            <w:tcBorders>
              <w:top w:val="nil"/>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1</w:t>
            </w:r>
          </w:p>
        </w:tc>
        <w:tc>
          <w:tcPr>
            <w:tcW w:w="4148" w:type="dxa"/>
            <w:tcBorders>
              <w:top w:val="nil"/>
              <w:left w:val="single" w:color="auto" w:sz="4" w:space="0"/>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存出保证金</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0591</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2</w:t>
            </w:r>
          </w:p>
        </w:tc>
        <w:tc>
          <w:tcPr>
            <w:tcW w:w="4148" w:type="dxa"/>
            <w:tcBorders>
              <w:top w:val="nil"/>
              <w:left w:val="single" w:color="auto" w:sz="4" w:space="0"/>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应收证券清算款</w:t>
            </w:r>
          </w:p>
        </w:tc>
        <w:tc>
          <w:tcPr>
            <w:tcW w:w="3494"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0598</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4148" w:type="dxa"/>
            <w:tcBorders>
              <w:top w:val="nil"/>
              <w:left w:val="single" w:color="auto" w:sz="4" w:space="0"/>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应收股利</w:t>
            </w:r>
          </w:p>
        </w:tc>
        <w:tc>
          <w:tcPr>
            <w:tcW w:w="3494"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0600</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4</w:t>
            </w:r>
          </w:p>
        </w:tc>
        <w:tc>
          <w:tcPr>
            <w:tcW w:w="4148" w:type="dxa"/>
            <w:tcBorders>
              <w:top w:val="nil"/>
              <w:left w:val="single" w:color="auto" w:sz="4" w:space="0"/>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应收利息</w:t>
            </w:r>
          </w:p>
        </w:tc>
        <w:tc>
          <w:tcPr>
            <w:tcW w:w="3494"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0599</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5</w:t>
            </w:r>
          </w:p>
        </w:tc>
        <w:tc>
          <w:tcPr>
            <w:tcW w:w="4148" w:type="dxa"/>
            <w:tcBorders>
              <w:top w:val="nil"/>
              <w:left w:val="single" w:color="auto" w:sz="4" w:space="0"/>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应收申购款</w:t>
            </w:r>
          </w:p>
        </w:tc>
        <w:tc>
          <w:tcPr>
            <w:tcW w:w="3494"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0601</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6</w:t>
            </w:r>
          </w:p>
        </w:tc>
        <w:tc>
          <w:tcPr>
            <w:tcW w:w="4148" w:type="dxa"/>
            <w:tcBorders>
              <w:top w:val="nil"/>
              <w:left w:val="single" w:color="auto" w:sz="4" w:space="0"/>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其他应收款</w:t>
            </w:r>
          </w:p>
        </w:tc>
        <w:tc>
          <w:tcPr>
            <w:tcW w:w="3494"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1603</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85" w:hRule="atLeast"/>
        </w:trPr>
        <w:tc>
          <w:tcPr>
            <w:tcW w:w="8403" w:type="dxa"/>
            <w:gridSpan w:val="3"/>
            <w:tcBorders>
              <w:top w:val="nil"/>
              <w:left w:val="single" w:color="auto" w:sz="4" w:space="0"/>
              <w:bottom w:val="single" w:color="auto" w:sz="4" w:space="0"/>
              <w:right w:val="single" w:color="auto" w:sz="4" w:space="0"/>
            </w:tcBorders>
          </w:tcPr>
          <w:p>
            <w:pPr>
              <w:adjustRightInd w:val="0"/>
              <w:snapToGrid w:val="0"/>
              <w:spacing w:line="400" w:lineRule="exact"/>
              <w:rPr>
                <w:rFonts w:ascii="宋体" w:hAnsi="宋体" w:cs="Calibri"/>
                <w:color w:val="000000" w:themeColor="text1"/>
                <w:kern w:val="0"/>
                <w:sz w:val="18"/>
                <w:szCs w:val="22"/>
                <w14:textFill>
                  <w14:solidFill>
                    <w14:schemeClr w14:val="tx1"/>
                  </w14:solidFill>
                </w14:textFill>
              </w:rPr>
            </w:pP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p>
        </w:tc>
        <w:tc>
          <w:tcPr>
            <w:tcW w:w="4148" w:type="dxa"/>
            <w:tcBorders>
              <w:top w:val="nil"/>
              <w:left w:val="single" w:color="auto" w:sz="4" w:space="0"/>
              <w:bottom w:val="single" w:color="auto" w:sz="4" w:space="0"/>
              <w:right w:val="single" w:color="auto" w:sz="4" w:space="0"/>
            </w:tcBorders>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1600</w:t>
            </w:r>
            <w:r>
              <w:rPr>
                <w:rFonts w:hint="eastAsia" w:ascii="宋体" w:hAnsi="宋体" w:eastAsia="宋体" w:cs="Calibri"/>
                <w:color w:val="000000" w:themeColor="text1"/>
                <w:kern w:val="0"/>
                <w:sz w:val="18"/>
                <w:szCs w:val="22"/>
                <w14:textFill>
                  <w14:solidFill>
                    <w14:schemeClr w14:val="tx1"/>
                  </w14:solidFill>
                </w14:textFill>
              </w:rPr>
              <w:t>）</w:t>
            </w:r>
          </w:p>
        </w:tc>
        <w:tc>
          <w:tcPr>
            <w:tcW w:w="3494"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160</w:t>
            </w:r>
            <w:r>
              <w:rPr>
                <w:rFonts w:hint="eastAsia" w:ascii="宋体" w:hAnsi="宋体" w:eastAsia="宋体" w:cs="Calibri"/>
                <w:color w:val="000000" w:themeColor="text1"/>
                <w:kern w:val="0"/>
                <w:sz w:val="18"/>
                <w:szCs w:val="22"/>
                <w14:textFill>
                  <w14:solidFill>
                    <w14:schemeClr w14:val="tx1"/>
                  </w14:solidFill>
                </w14:textFill>
              </w:rPr>
              <w:t>1）</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4148" w:type="dxa"/>
            <w:tcBorders>
              <w:top w:val="nil"/>
              <w:left w:val="single" w:color="auto" w:sz="4" w:space="0"/>
              <w:bottom w:val="single" w:color="auto" w:sz="4" w:space="0"/>
              <w:right w:val="single" w:color="auto" w:sz="4" w:space="0"/>
            </w:tcBorders>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3494"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N-1</w:t>
            </w:r>
          </w:p>
        </w:tc>
        <w:tc>
          <w:tcPr>
            <w:tcW w:w="4148" w:type="dxa"/>
            <w:tcBorders>
              <w:top w:val="nil"/>
              <w:left w:val="single" w:color="auto" w:sz="4" w:space="0"/>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其他</w:t>
            </w:r>
          </w:p>
        </w:tc>
        <w:tc>
          <w:tcPr>
            <w:tcW w:w="3494" w:type="dxa"/>
            <w:tcBorders>
              <w:top w:val="nil"/>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1605</w:t>
            </w:r>
            <w:r>
              <w:rPr>
                <w:rFonts w:hint="eastAsia" w:ascii="宋体" w:hAnsi="宋体" w:eastAsia="宋体" w:cs="Calibri"/>
                <w:color w:val="000000" w:themeColor="text1"/>
                <w:kern w:val="0"/>
                <w:sz w:val="18"/>
                <w:szCs w:val="22"/>
                <w14:textFill>
                  <w14:solidFill>
                    <w14:schemeClr w14:val="tx1"/>
                  </w14:solidFill>
                </w14:textFill>
              </w:rPr>
              <w:t>）</w:t>
            </w: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N</w:t>
            </w:r>
          </w:p>
        </w:tc>
        <w:tc>
          <w:tcPr>
            <w:tcW w:w="4148"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合计</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1606</w:t>
            </w:r>
            <w:r>
              <w:rPr>
                <w:rFonts w:hint="eastAsia" w:ascii="宋体" w:hAnsi="宋体" w:eastAsia="宋体" w:cs="Calibri"/>
                <w:color w:val="000000" w:themeColor="text1"/>
                <w:kern w:val="0"/>
                <w:sz w:val="18"/>
                <w:szCs w:val="22"/>
                <w14:textFill>
                  <w14:solidFill>
                    <w14:schemeClr w14:val="tx1"/>
                  </w14:solidFill>
                </w14:textFill>
              </w:rPr>
              <w:t>）</w:t>
            </w:r>
          </w:p>
        </w:tc>
      </w:tr>
    </w:tbl>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1607</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400" w:lineRule="exact"/>
        <w:rPr>
          <w:rFonts w:ascii="宋体" w:hAnsi="宋体"/>
          <w:b/>
          <w:color w:val="000000" w:themeColor="text1"/>
          <w:sz w:val="24"/>
          <w14:textFill>
            <w14:solidFill>
              <w14:schemeClr w14:val="tx1"/>
            </w14:solidFill>
          </w14:textFill>
        </w:rPr>
      </w:pPr>
    </w:p>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5.10.</w:t>
      </w:r>
      <w:r>
        <w:rPr>
          <w:rFonts w:hint="eastAsia" w:ascii="宋体" w:hAnsi="宋体"/>
          <w:color w:val="000000" w:themeColor="text1"/>
          <w:sz w:val="24"/>
          <w14:textFill>
            <w14:solidFill>
              <w14:schemeClr w14:val="tx1"/>
            </w14:solidFill>
          </w14:textFill>
        </w:rPr>
        <w:t>4 报告期末持有的处于转股期的可转换债券明细</w:t>
      </w:r>
      <w:r>
        <w:rPr>
          <w:rStyle w:val="31"/>
          <w:rFonts w:ascii="宋体" w:hAnsi="宋体"/>
          <w:color w:val="000000" w:themeColor="text1"/>
          <w:sz w:val="24"/>
          <w14:textFill>
            <w14:solidFill>
              <w14:schemeClr w14:val="tx1"/>
            </w14:solidFill>
          </w14:textFill>
        </w:rPr>
        <w:footnoteReference w:id="200"/>
      </w:r>
    </w:p>
    <w:tbl>
      <w:tblPr>
        <w:tblStyle w:val="32"/>
        <w:tblW w:w="8606" w:type="dxa"/>
        <w:tblInd w:w="0" w:type="dxa"/>
        <w:tblLayout w:type="fixed"/>
        <w:tblCellMar>
          <w:top w:w="0" w:type="dxa"/>
          <w:left w:w="0" w:type="dxa"/>
          <w:bottom w:w="0" w:type="dxa"/>
          <w:right w:w="0" w:type="dxa"/>
        </w:tblCellMar>
      </w:tblPr>
      <w:tblGrid>
        <w:gridCol w:w="948"/>
        <w:gridCol w:w="1488"/>
        <w:gridCol w:w="1490"/>
        <w:gridCol w:w="1980"/>
        <w:gridCol w:w="2700"/>
      </w:tblGrid>
      <w:tr>
        <w:tblPrEx>
          <w:tblLayout w:type="fixed"/>
          <w:tblCellMar>
            <w:top w:w="0" w:type="dxa"/>
            <w:left w:w="0" w:type="dxa"/>
            <w:bottom w:w="0" w:type="dxa"/>
            <w:right w:w="0" w:type="dxa"/>
          </w:tblCellMar>
        </w:tblPrEx>
        <w:trPr>
          <w:trHeight w:val="315" w:hRule="atLeast"/>
        </w:trPr>
        <w:tc>
          <w:tcPr>
            <w:tcW w:w="948" w:type="dxa"/>
            <w:tcBorders>
              <w:top w:val="single" w:color="auto" w:sz="4" w:space="0"/>
              <w:left w:val="single" w:color="auto" w:sz="4" w:space="0"/>
              <w:bottom w:val="single" w:color="auto" w:sz="4" w:space="0"/>
              <w:right w:val="single" w:color="auto" w:sz="4" w:space="0"/>
            </w:tcBorders>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宋体" w:cs="Calibri"/>
                <w:color w:val="000000" w:themeColor="text1"/>
                <w:kern w:val="2"/>
                <w:szCs w:val="22"/>
                <w14:textFill>
                  <w14:solidFill>
                    <w14:schemeClr w14:val="tx1"/>
                  </w14:solidFill>
                </w14:textFill>
              </w:rPr>
            </w:pPr>
            <w:r>
              <w:rPr>
                <w:rFonts w:hint="eastAsia" w:ascii="宋体" w:hAnsi="宋体" w:eastAsia="宋体" w:cs="Calibri"/>
                <w:color w:val="000000" w:themeColor="text1"/>
                <w:kern w:val="2"/>
                <w:szCs w:val="22"/>
                <w14:textFill>
                  <w14:solidFill>
                    <w14:schemeClr w14:val="tx1"/>
                  </w14:solidFill>
                </w14:textFill>
              </w:rPr>
              <w:t>序号</w:t>
            </w:r>
          </w:p>
        </w:tc>
        <w:tc>
          <w:tcPr>
            <w:tcW w:w="148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宋体" w:cs="Calibri"/>
                <w:color w:val="000000" w:themeColor="text1"/>
                <w:kern w:val="2"/>
                <w:szCs w:val="22"/>
                <w14:textFill>
                  <w14:solidFill>
                    <w14:schemeClr w14:val="tx1"/>
                  </w14:solidFill>
                </w14:textFill>
              </w:rPr>
            </w:pPr>
            <w:r>
              <w:rPr>
                <w:rFonts w:hint="eastAsia" w:ascii="宋体" w:hAnsi="宋体" w:eastAsia="宋体" w:cs="Calibri"/>
                <w:color w:val="000000" w:themeColor="text1"/>
                <w:kern w:val="2"/>
                <w:szCs w:val="22"/>
                <w14:textFill>
                  <w14:solidFill>
                    <w14:schemeClr w14:val="tx1"/>
                  </w14:solidFill>
                </w14:textFill>
              </w:rPr>
              <w:t>债券代码</w:t>
            </w:r>
          </w:p>
        </w:tc>
        <w:tc>
          <w:tcPr>
            <w:tcW w:w="149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宋体" w:cs="Calibri"/>
                <w:color w:val="000000" w:themeColor="text1"/>
                <w:kern w:val="2"/>
                <w:szCs w:val="22"/>
                <w14:textFill>
                  <w14:solidFill>
                    <w14:schemeClr w14:val="tx1"/>
                  </w14:solidFill>
                </w14:textFill>
              </w:rPr>
            </w:pPr>
            <w:r>
              <w:rPr>
                <w:rFonts w:hint="eastAsia" w:ascii="宋体" w:hAnsi="宋体" w:eastAsia="宋体" w:cs="Calibri"/>
                <w:color w:val="000000" w:themeColor="text1"/>
                <w:kern w:val="2"/>
                <w:szCs w:val="22"/>
                <w14:textFill>
                  <w14:solidFill>
                    <w14:schemeClr w14:val="tx1"/>
                  </w14:solidFill>
                </w14:textFill>
              </w:rPr>
              <w:t>债券名称</w:t>
            </w:r>
          </w:p>
        </w:tc>
        <w:tc>
          <w:tcPr>
            <w:tcW w:w="19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adjustRightInd w:val="0"/>
              <w:snapToGrid w:val="0"/>
              <w:spacing w:before="0" w:beforeAutospacing="0" w:after="0" w:afterAutospacing="0" w:line="400" w:lineRule="exact"/>
              <w:jc w:val="center"/>
              <w:rPr>
                <w:rFonts w:cs="Calibri"/>
                <w:color w:val="000000" w:themeColor="text1"/>
                <w:kern w:val="2"/>
                <w:szCs w:val="22"/>
                <w14:textFill>
                  <w14:solidFill>
                    <w14:schemeClr w14:val="tx1"/>
                  </w14:solidFill>
                </w14:textFill>
              </w:rPr>
            </w:pPr>
            <w:r>
              <w:rPr>
                <w:rFonts w:hint="eastAsia" w:cs="Calibri"/>
                <w:color w:val="000000" w:themeColor="text1"/>
                <w:kern w:val="2"/>
                <w:szCs w:val="22"/>
                <w14:textFill>
                  <w14:solidFill>
                    <w14:schemeClr w14:val="tx1"/>
                  </w14:solidFill>
                </w14:textFill>
              </w:rPr>
              <w:t>公允价值</w:t>
            </w:r>
          </w:p>
          <w:p>
            <w:pPr>
              <w:pStyle w:val="24"/>
              <w:adjustRightInd w:val="0"/>
              <w:snapToGrid w:val="0"/>
              <w:spacing w:before="0" w:beforeAutospacing="0" w:after="0" w:afterAutospacing="0" w:line="400" w:lineRule="exact"/>
              <w:jc w:val="center"/>
              <w:rPr>
                <w:rFonts w:cs="Calibri"/>
                <w:color w:val="000000" w:themeColor="text1"/>
                <w:kern w:val="2"/>
                <w:szCs w:val="22"/>
                <w14:textFill>
                  <w14:solidFill>
                    <w14:schemeClr w14:val="tx1"/>
                  </w14:solidFill>
                </w14:textFill>
              </w:rPr>
            </w:pPr>
            <w:r>
              <w:rPr>
                <w:rFonts w:hint="eastAsia" w:cs="Calibri"/>
                <w:color w:val="000000" w:themeColor="text1"/>
                <w:kern w:val="2"/>
                <w:szCs w:val="22"/>
                <w14:textFill>
                  <w14:solidFill>
                    <w14:schemeClr w14:val="tx1"/>
                  </w14:solidFill>
                </w14:textFill>
              </w:rPr>
              <w:t>（××元）</w:t>
            </w: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adjustRightInd w:val="0"/>
              <w:snapToGrid w:val="0"/>
              <w:spacing w:before="0" w:beforeAutospacing="0" w:after="0" w:afterAutospacing="0" w:line="400" w:lineRule="exact"/>
              <w:jc w:val="center"/>
              <w:rPr>
                <w:rFonts w:cs="Calibri"/>
                <w:color w:val="000000" w:themeColor="text1"/>
                <w:kern w:val="2"/>
                <w:szCs w:val="22"/>
                <w14:textFill>
                  <w14:solidFill>
                    <w14:schemeClr w14:val="tx1"/>
                  </w14:solidFill>
                </w14:textFill>
              </w:rPr>
            </w:pPr>
            <w:r>
              <w:rPr>
                <w:rFonts w:hint="eastAsia" w:cs="Calibri"/>
                <w:color w:val="000000" w:themeColor="text1"/>
                <w:kern w:val="2"/>
                <w:szCs w:val="22"/>
                <w14:textFill>
                  <w14:solidFill>
                    <w14:schemeClr w14:val="tx1"/>
                  </w14:solidFill>
                </w14:textFill>
              </w:rPr>
              <w:t>占基金资产净值比例（％）</w:t>
            </w:r>
          </w:p>
        </w:tc>
      </w:tr>
      <w:tr>
        <w:tblPrEx>
          <w:tblLayout w:type="fixed"/>
          <w:tblCellMar>
            <w:top w:w="0" w:type="dxa"/>
            <w:left w:w="0" w:type="dxa"/>
            <w:bottom w:w="0" w:type="dxa"/>
            <w:right w:w="0" w:type="dxa"/>
          </w:tblCellMar>
        </w:tblPrEx>
        <w:trPr>
          <w:trHeight w:val="315" w:hRule="atLeast"/>
        </w:trPr>
        <w:tc>
          <w:tcPr>
            <w:tcW w:w="94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1609</w:t>
            </w:r>
            <w:r>
              <w:rPr>
                <w:rFonts w:hint="eastAsia" w:ascii="宋体" w:hAnsi="宋体" w:eastAsia="宋体" w:cs="Calibri"/>
                <w:color w:val="000000" w:themeColor="text1"/>
                <w:kern w:val="0"/>
                <w:sz w:val="18"/>
                <w:szCs w:val="22"/>
                <w14:textFill>
                  <w14:solidFill>
                    <w14:schemeClr w14:val="tx1"/>
                  </w14:solidFill>
                </w14:textFill>
              </w:rPr>
              <w:t>）</w:t>
            </w:r>
          </w:p>
        </w:tc>
        <w:tc>
          <w:tcPr>
            <w:tcW w:w="148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ascii="宋体" w:hAnsi="宋体" w:eastAsia="宋体" w:cs="Calibri"/>
                <w:color w:val="000000" w:themeColor="text1"/>
                <w:kern w:val="0"/>
                <w:sz w:val="18"/>
                <w:szCs w:val="22"/>
                <w14:textFill>
                  <w14:solidFill>
                    <w14:schemeClr w14:val="tx1"/>
                  </w14:solidFill>
                </w14:textFill>
              </w:rPr>
              <w:t>（1610）</w:t>
            </w:r>
          </w:p>
        </w:tc>
        <w:tc>
          <w:tcPr>
            <w:tcW w:w="149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ascii="宋体" w:hAnsi="宋体" w:eastAsia="宋体" w:cs="Calibri"/>
                <w:color w:val="000000" w:themeColor="text1"/>
                <w:kern w:val="0"/>
                <w:sz w:val="18"/>
                <w:szCs w:val="22"/>
                <w14:textFill>
                  <w14:solidFill>
                    <w14:schemeClr w14:val="tx1"/>
                  </w14:solidFill>
                </w14:textFill>
              </w:rPr>
              <w:t>（1611）</w:t>
            </w:r>
          </w:p>
        </w:tc>
        <w:tc>
          <w:tcPr>
            <w:tcW w:w="19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ascii="宋体" w:hAnsi="宋体" w:eastAsia="宋体" w:cs="Calibri"/>
                <w:color w:val="000000" w:themeColor="text1"/>
                <w:kern w:val="0"/>
                <w:sz w:val="18"/>
                <w:szCs w:val="22"/>
                <w14:textFill>
                  <w14:solidFill>
                    <w14:schemeClr w14:val="tx1"/>
                  </w14:solidFill>
                </w14:textFill>
              </w:rPr>
              <w:t>（1614）</w:t>
            </w: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ascii="宋体" w:hAnsi="宋体" w:eastAsia="宋体" w:cs="Calibri"/>
                <w:color w:val="000000" w:themeColor="text1"/>
                <w:kern w:val="0"/>
                <w:sz w:val="18"/>
                <w:szCs w:val="22"/>
                <w14:textFill>
                  <w14:solidFill>
                    <w14:schemeClr w14:val="tx1"/>
                  </w14:solidFill>
                </w14:textFill>
              </w:rPr>
              <w:t>（1615）</w:t>
            </w:r>
          </w:p>
        </w:tc>
      </w:tr>
      <w:tr>
        <w:tblPrEx>
          <w:tblLayout w:type="fixed"/>
          <w:tblCellMar>
            <w:top w:w="0" w:type="dxa"/>
            <w:left w:w="0" w:type="dxa"/>
            <w:bottom w:w="0" w:type="dxa"/>
            <w:right w:w="0" w:type="dxa"/>
          </w:tblCellMar>
        </w:tblPrEx>
        <w:trPr>
          <w:trHeight w:val="315" w:hRule="atLeast"/>
        </w:trPr>
        <w:tc>
          <w:tcPr>
            <w:tcW w:w="948" w:type="dxa"/>
            <w:tcBorders>
              <w:top w:val="single" w:color="auto" w:sz="4" w:space="0"/>
              <w:left w:val="single" w:color="auto" w:sz="4" w:space="0"/>
              <w:bottom w:val="single" w:color="auto" w:sz="4" w:space="0"/>
              <w:right w:val="single" w:color="auto" w:sz="4" w:space="0"/>
            </w:tcBorders>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宋体" w:cs="Calibri"/>
                <w:color w:val="000000" w:themeColor="text1"/>
                <w:kern w:val="2"/>
                <w:szCs w:val="22"/>
                <w14:textFill>
                  <w14:solidFill>
                    <w14:schemeClr w14:val="tx1"/>
                  </w14:solidFill>
                </w14:textFill>
              </w:rPr>
            </w:pPr>
            <w:r>
              <w:rPr>
                <w:rFonts w:hint="eastAsia" w:ascii="宋体" w:hAnsi="宋体" w:eastAsia="宋体" w:cs="Calibri"/>
                <w:color w:val="000000" w:themeColor="text1"/>
                <w:kern w:val="2"/>
                <w:szCs w:val="22"/>
                <w14:textFill>
                  <w14:solidFill>
                    <w14:schemeClr w14:val="tx1"/>
                  </w14:solidFill>
                </w14:textFill>
              </w:rPr>
              <w:t>1</w:t>
            </w:r>
          </w:p>
        </w:tc>
        <w:tc>
          <w:tcPr>
            <w:tcW w:w="148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49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9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0" w:type="dxa"/>
            <w:bottom w:w="0" w:type="dxa"/>
            <w:right w:w="0" w:type="dxa"/>
          </w:tblCellMar>
        </w:tblPrEx>
        <w:trPr>
          <w:trHeight w:val="315" w:hRule="atLeast"/>
        </w:trPr>
        <w:tc>
          <w:tcPr>
            <w:tcW w:w="948" w:type="dxa"/>
            <w:tcBorders>
              <w:top w:val="single" w:color="auto" w:sz="4" w:space="0"/>
              <w:left w:val="single" w:color="auto" w:sz="4" w:space="0"/>
              <w:bottom w:val="single" w:color="auto" w:sz="4" w:space="0"/>
              <w:right w:val="single" w:color="auto" w:sz="4" w:space="0"/>
            </w:tcBorders>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宋体" w:cs="Calibri"/>
                <w:color w:val="000000" w:themeColor="text1"/>
                <w:kern w:val="2"/>
                <w:szCs w:val="22"/>
                <w14:textFill>
                  <w14:solidFill>
                    <w14:schemeClr w14:val="tx1"/>
                  </w14:solidFill>
                </w14:textFill>
              </w:rPr>
            </w:pPr>
            <w:r>
              <w:rPr>
                <w:rFonts w:hint="eastAsia" w:ascii="宋体" w:hAnsi="宋体" w:eastAsia="宋体" w:cs="Calibri"/>
                <w:color w:val="000000" w:themeColor="text1"/>
                <w:kern w:val="2"/>
                <w:szCs w:val="22"/>
                <w14:textFill>
                  <w14:solidFill>
                    <w14:schemeClr w14:val="tx1"/>
                  </w14:solidFill>
                </w14:textFill>
              </w:rPr>
              <w:t>2</w:t>
            </w:r>
          </w:p>
        </w:tc>
        <w:tc>
          <w:tcPr>
            <w:tcW w:w="148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49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9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0" w:type="dxa"/>
            <w:bottom w:w="0" w:type="dxa"/>
            <w:right w:w="0" w:type="dxa"/>
          </w:tblCellMar>
        </w:tblPrEx>
        <w:trPr>
          <w:trHeight w:val="315" w:hRule="atLeast"/>
        </w:trPr>
        <w:tc>
          <w:tcPr>
            <w:tcW w:w="948"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148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49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9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0" w:type="dxa"/>
            <w:bottom w:w="0" w:type="dxa"/>
            <w:right w:w="0" w:type="dxa"/>
          </w:tblCellMar>
        </w:tblPrEx>
        <w:trPr>
          <w:trHeight w:val="315" w:hRule="atLeast"/>
        </w:trPr>
        <w:tc>
          <w:tcPr>
            <w:tcW w:w="948"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p>
        </w:tc>
        <w:tc>
          <w:tcPr>
            <w:tcW w:w="148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49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9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bl>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1616</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400" w:lineRule="exact"/>
        <w:rPr>
          <w:rFonts w:ascii="宋体" w:hAnsi="宋体"/>
          <w:color w:val="000000" w:themeColor="text1"/>
          <w14:textFill>
            <w14:solidFill>
              <w14:schemeClr w14:val="tx1"/>
            </w14:solidFill>
          </w14:textFill>
        </w:rPr>
      </w:pPr>
    </w:p>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5.10.</w:t>
      </w:r>
      <w:r>
        <w:rPr>
          <w:rFonts w:hint="eastAsia" w:ascii="宋体" w:hAnsi="宋体"/>
          <w:color w:val="000000" w:themeColor="text1"/>
          <w:sz w:val="24"/>
          <w14:textFill>
            <w14:solidFill>
              <w14:schemeClr w14:val="tx1"/>
            </w14:solidFill>
          </w14:textFill>
        </w:rPr>
        <w:t>5 报告期末前十名股票中存在流通受限情况的说明</w:t>
      </w:r>
      <w:r>
        <w:rPr>
          <w:rStyle w:val="31"/>
          <w:rFonts w:ascii="宋体" w:hAnsi="宋体"/>
          <w:color w:val="000000" w:themeColor="text1"/>
          <w:sz w:val="24"/>
          <w14:textFill>
            <w14:solidFill>
              <w14:schemeClr w14:val="tx1"/>
            </w14:solidFill>
          </w14:textFill>
        </w:rPr>
        <w:footnoteReference w:id="201"/>
      </w:r>
    </w:p>
    <w:tbl>
      <w:tblPr>
        <w:tblStyle w:val="32"/>
        <w:tblW w:w="9086" w:type="dxa"/>
        <w:jc w:val="center"/>
        <w:tblInd w:w="0" w:type="dxa"/>
        <w:tblLayout w:type="fixed"/>
        <w:tblCellMar>
          <w:top w:w="0" w:type="dxa"/>
          <w:left w:w="0" w:type="dxa"/>
          <w:bottom w:w="0" w:type="dxa"/>
          <w:right w:w="0" w:type="dxa"/>
        </w:tblCellMar>
      </w:tblPr>
      <w:tblGrid>
        <w:gridCol w:w="796"/>
        <w:gridCol w:w="1090"/>
        <w:gridCol w:w="1080"/>
        <w:gridCol w:w="1440"/>
        <w:gridCol w:w="2700"/>
        <w:gridCol w:w="1980"/>
      </w:tblGrid>
      <w:tr>
        <w:tblPrEx>
          <w:tblLayout w:type="fixed"/>
          <w:tblCellMar>
            <w:top w:w="0" w:type="dxa"/>
            <w:left w:w="0" w:type="dxa"/>
            <w:bottom w:w="0" w:type="dxa"/>
            <w:right w:w="0" w:type="dxa"/>
          </w:tblCellMar>
        </w:tblPrEx>
        <w:trPr>
          <w:trHeight w:val="315" w:hRule="atLeast"/>
          <w:jc w:val="center"/>
        </w:trPr>
        <w:tc>
          <w:tcPr>
            <w:tcW w:w="796" w:type="dxa"/>
            <w:tcBorders>
              <w:top w:val="single" w:color="auto" w:sz="4" w:space="0"/>
              <w:left w:val="single" w:color="auto" w:sz="4" w:space="0"/>
              <w:bottom w:val="single" w:color="auto" w:sz="4" w:space="0"/>
              <w:right w:val="single" w:color="auto" w:sz="4" w:space="0"/>
            </w:tcBorders>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方正仿宋简体" w:cs="Calibri"/>
                <w:color w:val="000000" w:themeColor="text1"/>
                <w:kern w:val="2"/>
                <w:szCs w:val="22"/>
                <w14:textFill>
                  <w14:solidFill>
                    <w14:schemeClr w14:val="tx1"/>
                  </w14:solidFill>
                </w14:textFill>
              </w:rPr>
            </w:pPr>
            <w:r>
              <w:rPr>
                <w:rFonts w:hint="eastAsia" w:ascii="宋体" w:hAnsi="宋体" w:eastAsia="方正仿宋简体" w:cs="Calibri"/>
                <w:color w:val="000000" w:themeColor="text1"/>
                <w:kern w:val="2"/>
                <w:szCs w:val="22"/>
                <w14:textFill>
                  <w14:solidFill>
                    <w14:schemeClr w14:val="tx1"/>
                  </w14:solidFill>
                </w14:textFill>
              </w:rPr>
              <w:t>序号</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方正仿宋简体" w:cs="Calibri"/>
                <w:color w:val="000000" w:themeColor="text1"/>
                <w:kern w:val="2"/>
                <w:szCs w:val="22"/>
                <w14:textFill>
                  <w14:solidFill>
                    <w14:schemeClr w14:val="tx1"/>
                  </w14:solidFill>
                </w14:textFill>
              </w:rPr>
            </w:pPr>
            <w:r>
              <w:rPr>
                <w:rFonts w:hint="eastAsia" w:ascii="宋体" w:hAnsi="宋体" w:eastAsia="方正仿宋简体" w:cs="Calibri"/>
                <w:color w:val="000000" w:themeColor="text1"/>
                <w:kern w:val="2"/>
                <w:szCs w:val="22"/>
                <w14:textFill>
                  <w14:solidFill>
                    <w14:schemeClr w14:val="tx1"/>
                  </w14:solidFill>
                </w14:textFill>
              </w:rPr>
              <w:t>股票代码</w:t>
            </w: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方正仿宋简体" w:cs="Calibri"/>
                <w:color w:val="000000" w:themeColor="text1"/>
                <w:kern w:val="2"/>
                <w:szCs w:val="22"/>
                <w14:textFill>
                  <w14:solidFill>
                    <w14:schemeClr w14:val="tx1"/>
                  </w14:solidFill>
                </w14:textFill>
              </w:rPr>
            </w:pPr>
            <w:r>
              <w:rPr>
                <w:rFonts w:hint="eastAsia" w:ascii="宋体" w:hAnsi="宋体" w:eastAsia="方正仿宋简体" w:cs="Calibri"/>
                <w:color w:val="000000" w:themeColor="text1"/>
                <w:kern w:val="2"/>
                <w:szCs w:val="22"/>
                <w14:textFill>
                  <w14:solidFill>
                    <w14:schemeClr w14:val="tx1"/>
                  </w14:solidFill>
                </w14:textFill>
              </w:rPr>
              <w:t>公司名称</w:t>
            </w: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adjustRightInd w:val="0"/>
              <w:snapToGrid w:val="0"/>
              <w:spacing w:before="0" w:beforeAutospacing="0" w:after="0" w:afterAutospacing="0" w:line="400" w:lineRule="exact"/>
              <w:jc w:val="center"/>
              <w:rPr>
                <w:rFonts w:eastAsia="方正仿宋简体" w:cs="Calibri"/>
                <w:color w:val="000000" w:themeColor="text1"/>
                <w:kern w:val="2"/>
                <w:szCs w:val="22"/>
                <w14:textFill>
                  <w14:solidFill>
                    <w14:schemeClr w14:val="tx1"/>
                  </w14:solidFill>
                </w14:textFill>
              </w:rPr>
            </w:pPr>
            <w:r>
              <w:rPr>
                <w:rFonts w:hint="eastAsia" w:eastAsia="方正仿宋简体" w:cs="Calibri"/>
                <w:color w:val="000000" w:themeColor="text1"/>
                <w:kern w:val="2"/>
                <w:szCs w:val="22"/>
                <w14:textFill>
                  <w14:solidFill>
                    <w14:schemeClr w14:val="tx1"/>
                  </w14:solidFill>
                </w14:textFill>
              </w:rPr>
              <w:t>流通受限部分的公允</w:t>
            </w:r>
          </w:p>
          <w:p>
            <w:pPr>
              <w:pStyle w:val="24"/>
              <w:adjustRightInd w:val="0"/>
              <w:snapToGrid w:val="0"/>
              <w:spacing w:before="0" w:beforeAutospacing="0" w:after="0" w:afterAutospacing="0" w:line="400" w:lineRule="exact"/>
              <w:jc w:val="center"/>
              <w:rPr>
                <w:rFonts w:eastAsia="方正仿宋简体" w:cs="Calibri"/>
                <w:color w:val="000000" w:themeColor="text1"/>
                <w:kern w:val="2"/>
                <w:szCs w:val="22"/>
                <w14:textFill>
                  <w14:solidFill>
                    <w14:schemeClr w14:val="tx1"/>
                  </w14:solidFill>
                </w14:textFill>
              </w:rPr>
            </w:pPr>
            <w:r>
              <w:rPr>
                <w:rFonts w:hint="eastAsia" w:eastAsia="方正仿宋简体" w:cs="Calibri"/>
                <w:color w:val="000000" w:themeColor="text1"/>
                <w:kern w:val="2"/>
                <w:szCs w:val="22"/>
                <w14:textFill>
                  <w14:solidFill>
                    <w14:schemeClr w14:val="tx1"/>
                  </w14:solidFill>
                </w14:textFill>
              </w:rPr>
              <w:t>价值（元）</w:t>
            </w: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adjustRightInd w:val="0"/>
              <w:snapToGrid w:val="0"/>
              <w:spacing w:before="0" w:beforeAutospacing="0" w:after="0" w:afterAutospacing="0" w:line="400" w:lineRule="exact"/>
              <w:jc w:val="center"/>
              <w:rPr>
                <w:rFonts w:eastAsia="方正仿宋简体" w:cs="Calibri"/>
                <w:color w:val="000000" w:themeColor="text1"/>
                <w:kern w:val="2"/>
                <w:szCs w:val="22"/>
                <w14:textFill>
                  <w14:solidFill>
                    <w14:schemeClr w14:val="tx1"/>
                  </w14:solidFill>
                </w14:textFill>
              </w:rPr>
            </w:pPr>
            <w:r>
              <w:rPr>
                <w:rFonts w:hint="eastAsia" w:eastAsia="方正仿宋简体" w:cs="Calibri"/>
                <w:color w:val="000000" w:themeColor="text1"/>
                <w:kern w:val="2"/>
                <w:szCs w:val="22"/>
                <w14:textFill>
                  <w14:solidFill>
                    <w14:schemeClr w14:val="tx1"/>
                  </w14:solidFill>
                </w14:textFill>
              </w:rPr>
              <w:t>占基金资产净值比例（%）</w:t>
            </w:r>
          </w:p>
        </w:tc>
        <w:tc>
          <w:tcPr>
            <w:tcW w:w="1980" w:type="dxa"/>
            <w:tcBorders>
              <w:top w:val="single" w:color="auto" w:sz="4" w:space="0"/>
              <w:left w:val="nil"/>
              <w:bottom w:val="single" w:color="auto" w:sz="4" w:space="0"/>
              <w:right w:val="single" w:color="auto" w:sz="4" w:space="0"/>
            </w:tcBorders>
            <w:vAlign w:val="center"/>
          </w:tcPr>
          <w:p>
            <w:pPr>
              <w:pStyle w:val="24"/>
              <w:adjustRightInd w:val="0"/>
              <w:snapToGrid w:val="0"/>
              <w:spacing w:before="0" w:beforeAutospacing="0" w:after="0" w:afterAutospacing="0" w:line="400" w:lineRule="exact"/>
              <w:jc w:val="center"/>
              <w:rPr>
                <w:rFonts w:eastAsia="方正仿宋简体" w:cs="Calibri"/>
                <w:color w:val="000000" w:themeColor="text1"/>
                <w:kern w:val="2"/>
                <w:szCs w:val="22"/>
                <w14:textFill>
                  <w14:solidFill>
                    <w14:schemeClr w14:val="tx1"/>
                  </w14:solidFill>
                </w14:textFill>
              </w:rPr>
            </w:pPr>
            <w:r>
              <w:rPr>
                <w:rFonts w:hint="eastAsia" w:eastAsia="方正仿宋简体" w:cs="Calibri"/>
                <w:color w:val="000000" w:themeColor="text1"/>
                <w:kern w:val="2"/>
                <w:szCs w:val="22"/>
                <w14:textFill>
                  <w14:solidFill>
                    <w14:schemeClr w14:val="tx1"/>
                  </w14:solidFill>
                </w14:textFill>
              </w:rPr>
              <w:t>流通受限情况</w:t>
            </w:r>
          </w:p>
          <w:p>
            <w:pPr>
              <w:pStyle w:val="24"/>
              <w:adjustRightInd w:val="0"/>
              <w:snapToGrid w:val="0"/>
              <w:spacing w:before="0" w:beforeAutospacing="0" w:after="0" w:afterAutospacing="0" w:line="400" w:lineRule="exact"/>
              <w:jc w:val="center"/>
              <w:rPr>
                <w:rFonts w:eastAsia="方正仿宋简体" w:cs="Calibri"/>
                <w:color w:val="000000" w:themeColor="text1"/>
                <w:kern w:val="2"/>
                <w:szCs w:val="22"/>
                <w14:textFill>
                  <w14:solidFill>
                    <w14:schemeClr w14:val="tx1"/>
                  </w14:solidFill>
                </w14:textFill>
              </w:rPr>
            </w:pPr>
            <w:r>
              <w:rPr>
                <w:rFonts w:hint="eastAsia" w:eastAsia="方正仿宋简体" w:cs="Calibri"/>
                <w:color w:val="000000" w:themeColor="text1"/>
                <w:kern w:val="2"/>
                <w:szCs w:val="22"/>
                <w14:textFill>
                  <w14:solidFill>
                    <w14:schemeClr w14:val="tx1"/>
                  </w14:solidFill>
                </w14:textFill>
              </w:rPr>
              <w:t>说明</w:t>
            </w:r>
          </w:p>
        </w:tc>
      </w:tr>
      <w:tr>
        <w:tblPrEx>
          <w:tblLayout w:type="fixed"/>
          <w:tblCellMar>
            <w:top w:w="0" w:type="dxa"/>
            <w:left w:w="0" w:type="dxa"/>
            <w:bottom w:w="0" w:type="dxa"/>
            <w:right w:w="0" w:type="dxa"/>
          </w:tblCellMar>
        </w:tblPrEx>
        <w:trPr>
          <w:trHeight w:val="315" w:hRule="atLeast"/>
          <w:jc w:val="center"/>
        </w:trPr>
        <w:tc>
          <w:tcPr>
            <w:tcW w:w="79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ascii="宋体" w:hAnsi="宋体" w:eastAsia="宋体" w:cs="Calibri"/>
                <w:color w:val="000000" w:themeColor="text1"/>
                <w:kern w:val="0"/>
                <w:sz w:val="18"/>
                <w:szCs w:val="22"/>
                <w14:textFill>
                  <w14:solidFill>
                    <w14:schemeClr w14:val="tx1"/>
                  </w14:solidFill>
                </w14:textFill>
              </w:rPr>
              <w:t>（1618）</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ascii="宋体" w:hAnsi="宋体" w:eastAsia="宋体" w:cs="Calibri"/>
                <w:color w:val="000000" w:themeColor="text1"/>
                <w:kern w:val="0"/>
                <w:sz w:val="18"/>
                <w:szCs w:val="22"/>
                <w14:textFill>
                  <w14:solidFill>
                    <w14:schemeClr w14:val="tx1"/>
                  </w14:solidFill>
                </w14:textFill>
              </w:rPr>
              <w:t>（1619）</w:t>
            </w: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ascii="宋体" w:hAnsi="宋体" w:eastAsia="宋体" w:cs="Calibri"/>
                <w:color w:val="000000" w:themeColor="text1"/>
                <w:kern w:val="0"/>
                <w:sz w:val="18"/>
                <w:szCs w:val="22"/>
                <w14:textFill>
                  <w14:solidFill>
                    <w14:schemeClr w14:val="tx1"/>
                  </w14:solidFill>
                </w14:textFill>
              </w:rPr>
              <w:t>（1621）</w:t>
            </w: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ascii="宋体" w:hAnsi="宋体" w:eastAsia="宋体" w:cs="Calibri"/>
                <w:color w:val="000000" w:themeColor="text1"/>
                <w:kern w:val="0"/>
                <w:sz w:val="18"/>
                <w:szCs w:val="22"/>
                <w14:textFill>
                  <w14:solidFill>
                    <w14:schemeClr w14:val="tx1"/>
                  </w14:solidFill>
                </w14:textFill>
              </w:rPr>
              <w:t>（1622）</w:t>
            </w: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ascii="宋体" w:hAnsi="宋体" w:eastAsia="宋体" w:cs="Calibri"/>
                <w:color w:val="000000" w:themeColor="text1"/>
                <w:kern w:val="0"/>
                <w:sz w:val="18"/>
                <w:szCs w:val="22"/>
                <w14:textFill>
                  <w14:solidFill>
                    <w14:schemeClr w14:val="tx1"/>
                  </w14:solidFill>
                </w14:textFill>
              </w:rPr>
              <w:t>（1623）</w:t>
            </w:r>
          </w:p>
        </w:tc>
        <w:tc>
          <w:tcPr>
            <w:tcW w:w="1980" w:type="dxa"/>
            <w:tcBorders>
              <w:top w:val="single" w:color="auto" w:sz="4" w:space="0"/>
              <w:left w:val="nil"/>
              <w:bottom w:val="single" w:color="auto" w:sz="4" w:space="0"/>
              <w:right w:val="single" w:color="auto" w:sz="4" w:space="0"/>
            </w:tcBorders>
            <w:vAlign w:val="center"/>
          </w:tcPr>
          <w:p>
            <w:pPr>
              <w:adjustRightInd w:val="0"/>
              <w:snapToGrid w:val="0"/>
              <w:spacing w:line="400" w:lineRule="exact"/>
              <w:rPr>
                <w:rFonts w:ascii="宋体" w:hAnsi="宋体" w:eastAsia="宋体" w:cs="Calibri"/>
                <w:color w:val="000000" w:themeColor="text1"/>
                <w:kern w:val="0"/>
                <w:sz w:val="18"/>
                <w:szCs w:val="22"/>
                <w14:textFill>
                  <w14:solidFill>
                    <w14:schemeClr w14:val="tx1"/>
                  </w14:solidFill>
                </w14:textFill>
              </w:rPr>
            </w:pPr>
            <w:r>
              <w:rPr>
                <w:rFonts w:ascii="宋体" w:hAnsi="宋体" w:eastAsia="宋体" w:cs="Calibri"/>
                <w:color w:val="000000" w:themeColor="text1"/>
                <w:kern w:val="0"/>
                <w:sz w:val="18"/>
                <w:szCs w:val="22"/>
                <w14:textFill>
                  <w14:solidFill>
                    <w14:schemeClr w14:val="tx1"/>
                  </w14:solidFill>
                </w14:textFill>
              </w:rPr>
              <w:t>（1624）</w:t>
            </w:r>
          </w:p>
        </w:tc>
      </w:tr>
      <w:tr>
        <w:tblPrEx>
          <w:tblLayout w:type="fixed"/>
          <w:tblCellMar>
            <w:top w:w="0" w:type="dxa"/>
            <w:left w:w="0" w:type="dxa"/>
            <w:bottom w:w="0" w:type="dxa"/>
            <w:right w:w="0" w:type="dxa"/>
          </w:tblCellMar>
        </w:tblPrEx>
        <w:trPr>
          <w:trHeight w:val="315" w:hRule="atLeast"/>
          <w:jc w:val="center"/>
        </w:trPr>
        <w:tc>
          <w:tcPr>
            <w:tcW w:w="796" w:type="dxa"/>
            <w:tcBorders>
              <w:top w:val="single" w:color="auto" w:sz="4" w:space="0"/>
              <w:left w:val="single" w:color="auto" w:sz="4" w:space="0"/>
              <w:bottom w:val="single" w:color="auto" w:sz="4" w:space="0"/>
              <w:right w:val="single" w:color="auto" w:sz="4" w:space="0"/>
            </w:tcBorders>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宋体" w:cs="Calibri"/>
                <w:color w:val="000000" w:themeColor="text1"/>
                <w:kern w:val="2"/>
                <w:szCs w:val="22"/>
                <w14:textFill>
                  <w14:solidFill>
                    <w14:schemeClr w14:val="tx1"/>
                  </w14:solidFill>
                </w14:textFill>
              </w:rPr>
            </w:pPr>
            <w:r>
              <w:rPr>
                <w:rFonts w:hint="eastAsia" w:ascii="宋体" w:hAnsi="宋体" w:eastAsia="宋体" w:cs="Calibri"/>
                <w:color w:val="000000" w:themeColor="text1"/>
                <w:kern w:val="2"/>
                <w:szCs w:val="22"/>
                <w14:textFill>
                  <w14:solidFill>
                    <w14:schemeClr w14:val="tx1"/>
                  </w14:solidFill>
                </w14:textFill>
              </w:rPr>
              <w:t>1</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1980" w:type="dxa"/>
            <w:tcBorders>
              <w:top w:val="single" w:color="auto" w:sz="4" w:space="0"/>
              <w:left w:val="nil"/>
              <w:bottom w:val="single" w:color="auto" w:sz="4" w:space="0"/>
              <w:right w:val="single" w:color="auto" w:sz="4" w:space="0"/>
            </w:tcBorders>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0" w:type="dxa"/>
            <w:bottom w:w="0" w:type="dxa"/>
            <w:right w:w="0" w:type="dxa"/>
          </w:tblCellMar>
        </w:tblPrEx>
        <w:trPr>
          <w:trHeight w:val="315" w:hRule="atLeast"/>
          <w:jc w:val="center"/>
        </w:trPr>
        <w:tc>
          <w:tcPr>
            <w:tcW w:w="796" w:type="dxa"/>
            <w:tcBorders>
              <w:top w:val="single" w:color="auto" w:sz="4" w:space="0"/>
              <w:left w:val="single" w:color="auto" w:sz="4" w:space="0"/>
              <w:bottom w:val="single" w:color="auto" w:sz="4" w:space="0"/>
              <w:right w:val="single" w:color="auto" w:sz="4" w:space="0"/>
            </w:tcBorders>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宋体" w:cs="Calibri"/>
                <w:color w:val="000000" w:themeColor="text1"/>
                <w:kern w:val="2"/>
                <w:szCs w:val="22"/>
                <w14:textFill>
                  <w14:solidFill>
                    <w14:schemeClr w14:val="tx1"/>
                  </w14:solidFill>
                </w14:textFill>
              </w:rPr>
            </w:pPr>
            <w:r>
              <w:rPr>
                <w:rFonts w:hint="eastAsia" w:ascii="宋体" w:hAnsi="宋体" w:eastAsia="宋体" w:cs="Calibri"/>
                <w:color w:val="000000" w:themeColor="text1"/>
                <w:kern w:val="2"/>
                <w:szCs w:val="22"/>
                <w14:textFill>
                  <w14:solidFill>
                    <w14:schemeClr w14:val="tx1"/>
                  </w14:solidFill>
                </w14:textFill>
              </w:rPr>
              <w:t>2</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1980" w:type="dxa"/>
            <w:tcBorders>
              <w:top w:val="single" w:color="auto" w:sz="4" w:space="0"/>
              <w:left w:val="nil"/>
              <w:bottom w:val="single" w:color="auto" w:sz="4" w:space="0"/>
              <w:right w:val="single" w:color="auto" w:sz="4" w:space="0"/>
            </w:tcBorders>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0" w:type="dxa"/>
            <w:bottom w:w="0" w:type="dxa"/>
            <w:right w:w="0" w:type="dxa"/>
          </w:tblCellMar>
        </w:tblPrEx>
        <w:trPr>
          <w:trHeight w:val="315" w:hRule="atLeast"/>
          <w:jc w:val="center"/>
        </w:trPr>
        <w:tc>
          <w:tcPr>
            <w:tcW w:w="796"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hint="eastAsia" w:ascii="宋体" w:hAnsi="宋体" w:cs="Calibri"/>
                <w:color w:val="000000" w:themeColor="text1"/>
                <w:sz w:val="24"/>
                <w:szCs w:val="22"/>
                <w14:textFill>
                  <w14:solidFill>
                    <w14:schemeClr w14:val="tx1"/>
                  </w14:solidFill>
                </w14:textFill>
              </w:rPr>
              <w:t>3</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1980" w:type="dxa"/>
            <w:tcBorders>
              <w:top w:val="single" w:color="auto" w:sz="4" w:space="0"/>
              <w:left w:val="nil"/>
              <w:bottom w:val="single" w:color="auto" w:sz="4" w:space="0"/>
              <w:right w:val="single" w:color="auto" w:sz="4" w:space="0"/>
            </w:tcBorders>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r>
        <w:tblPrEx>
          <w:tblLayout w:type="fixed"/>
          <w:tblCellMar>
            <w:top w:w="0" w:type="dxa"/>
            <w:left w:w="0" w:type="dxa"/>
            <w:bottom w:w="0" w:type="dxa"/>
            <w:right w:w="0" w:type="dxa"/>
          </w:tblCellMar>
        </w:tblPrEx>
        <w:trPr>
          <w:trHeight w:val="315" w:hRule="atLeast"/>
          <w:jc w:val="center"/>
        </w:trPr>
        <w:tc>
          <w:tcPr>
            <w:tcW w:w="796"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r>
              <w:rPr>
                <w:rFonts w:ascii="宋体" w:hAnsi="宋体" w:cs="Calibri"/>
                <w:color w:val="000000" w:themeColor="text1"/>
                <w:sz w:val="24"/>
                <w:szCs w:val="22"/>
                <w14:textFill>
                  <w14:solidFill>
                    <w14:schemeClr w14:val="tx1"/>
                  </w14:solidFill>
                </w14:textFill>
              </w:rPr>
              <w:t>…</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adjustRightInd w:val="0"/>
              <w:snapToGrid w:val="0"/>
              <w:spacing w:line="400" w:lineRule="exact"/>
              <w:jc w:val="center"/>
              <w:rPr>
                <w:rFonts w:ascii="宋体" w:hAnsi="宋体" w:cs="Calibri"/>
                <w:color w:val="000000" w:themeColor="text1"/>
                <w:sz w:val="24"/>
                <w:szCs w:val="22"/>
                <w14:textFill>
                  <w14:solidFill>
                    <w14:schemeClr w14:val="tx1"/>
                  </w14:solidFill>
                </w14:textFill>
              </w:rPr>
            </w:pP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c>
          <w:tcPr>
            <w:tcW w:w="1980" w:type="dxa"/>
            <w:tcBorders>
              <w:top w:val="single" w:color="auto" w:sz="4" w:space="0"/>
              <w:left w:val="nil"/>
              <w:bottom w:val="single" w:color="auto" w:sz="4" w:space="0"/>
              <w:right w:val="single" w:color="auto" w:sz="4" w:space="0"/>
            </w:tcBorders>
            <w:vAlign w:val="bottom"/>
          </w:tcPr>
          <w:p>
            <w:pPr>
              <w:adjustRightInd w:val="0"/>
              <w:snapToGrid w:val="0"/>
              <w:spacing w:line="400" w:lineRule="exact"/>
              <w:jc w:val="right"/>
              <w:rPr>
                <w:rFonts w:ascii="宋体" w:hAnsi="宋体" w:cs="Calibri"/>
                <w:color w:val="000000" w:themeColor="text1"/>
                <w:sz w:val="24"/>
                <w:szCs w:val="22"/>
                <w14:textFill>
                  <w14:solidFill>
                    <w14:schemeClr w14:val="tx1"/>
                  </w14:solidFill>
                </w14:textFill>
              </w:rPr>
            </w:pPr>
          </w:p>
        </w:tc>
      </w:tr>
    </w:tbl>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1625</w:t>
      </w:r>
      <w:r>
        <w:rPr>
          <w:rFonts w:hint="eastAsia" w:ascii="宋体" w:hAnsi="宋体" w:eastAsia="宋体"/>
          <w:color w:val="000000" w:themeColor="text1"/>
          <w:kern w:val="0"/>
          <w:sz w:val="18"/>
          <w14:textFill>
            <w14:solidFill>
              <w14:schemeClr w14:val="tx1"/>
            </w14:solidFill>
          </w14:textFill>
        </w:rPr>
        <w:t>）</w:t>
      </w:r>
    </w:p>
    <w:tbl>
      <w:tblPr>
        <w:tblStyle w:val="32"/>
        <w:tblW w:w="8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8816" w:type="dxa"/>
          </w:tcPr>
          <w:p>
            <w:pPr>
              <w:adjustRightInd w:val="0"/>
              <w:snapToGrid w:val="0"/>
              <w:spacing w:line="400" w:lineRule="exact"/>
              <w:rPr>
                <w:rFonts w:ascii="宋体" w:hAnsi="宋体" w:cs="Calibri"/>
                <w:color w:val="000000" w:themeColor="text1"/>
                <w:sz w:val="24"/>
                <w:szCs w:val="22"/>
                <w14:textFill>
                  <w14:solidFill>
                    <w14:schemeClr w14:val="tx1"/>
                  </w14:solidFill>
                </w14:textFill>
              </w:rPr>
            </w:pPr>
            <w:r>
              <w:rPr>
                <w:rFonts w:hint="eastAsia" w:ascii="宋体" w:hAnsi="宋体" w:cs="Calibri"/>
                <w:b/>
                <w:color w:val="000000" w:themeColor="text1"/>
                <w:sz w:val="24"/>
                <w:szCs w:val="22"/>
                <w14:textFill>
                  <w14:solidFill>
                    <w14:schemeClr w14:val="tx1"/>
                  </w14:solidFill>
                </w14:textFill>
              </w:rPr>
              <w:t>5.10.</w:t>
            </w:r>
            <w:r>
              <w:rPr>
                <w:rFonts w:hint="eastAsia" w:ascii="宋体" w:hAnsi="宋体" w:cs="Calibri"/>
                <w:color w:val="000000" w:themeColor="text1"/>
                <w:sz w:val="24"/>
                <w:szCs w:val="22"/>
                <w14:textFill>
                  <w14:solidFill>
                    <w14:schemeClr w14:val="tx1"/>
                  </w14:solidFill>
                </w14:textFill>
              </w:rPr>
              <w:t>6 投资组合报告附注的其他文字描述部分。</w:t>
            </w:r>
          </w:p>
        </w:tc>
      </w:tr>
    </w:tbl>
    <w:p>
      <w:pPr>
        <w:adjustRightInd w:val="0"/>
        <w:snapToGrid w:val="0"/>
        <w:spacing w:line="400" w:lineRule="exact"/>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1678</w:t>
      </w:r>
      <w:r>
        <w:rPr>
          <w:rFonts w:hint="eastAsia" w:ascii="宋体" w:hAnsi="宋体" w:eastAsia="宋体"/>
          <w:color w:val="000000" w:themeColor="text1"/>
          <w:kern w:val="0"/>
          <w:sz w:val="18"/>
          <w14:textFill>
            <w14:solidFill>
              <w14:schemeClr w14:val="tx1"/>
            </w14:solidFill>
          </w14:textFill>
        </w:rPr>
        <w:t>）</w:t>
      </w:r>
    </w:p>
    <w:p>
      <w:pPr>
        <w:pStyle w:val="3"/>
        <w:adjustRightInd w:val="0"/>
        <w:snapToGrid w:val="0"/>
        <w:spacing w:before="0" w:after="0" w:line="40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§6  开放式基金份额变动</w:t>
      </w:r>
      <w:r>
        <w:rPr>
          <w:rStyle w:val="31"/>
          <w:rFonts w:ascii="宋体" w:hAnsi="宋体" w:eastAsia="宋体"/>
          <w:color w:val="000000" w:themeColor="text1"/>
          <w:sz w:val="24"/>
          <w14:textFill>
            <w14:solidFill>
              <w14:schemeClr w14:val="tx1"/>
            </w14:solidFill>
          </w14:textFill>
        </w:rPr>
        <w:footnoteReference w:id="202"/>
      </w:r>
    </w:p>
    <w:p>
      <w:pPr>
        <w:adjustRightInd w:val="0"/>
        <w:snapToGrid w:val="0"/>
        <w:spacing w:line="400" w:lineRule="exact"/>
        <w:jc w:val="right"/>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                                                                     单位：份</w:t>
      </w:r>
    </w:p>
    <w:tbl>
      <w:tblPr>
        <w:tblStyle w:val="32"/>
        <w:tblW w:w="84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4"/>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方正仿宋简体" w:cs="Calibri"/>
                <w:color w:val="000000" w:themeColor="text1"/>
                <w:kern w:val="2"/>
                <w:szCs w:val="22"/>
                <w14:textFill>
                  <w14:solidFill>
                    <w14:schemeClr w14:val="tx1"/>
                  </w14:solidFill>
                </w14:textFill>
              </w:rPr>
            </w:pPr>
            <w:r>
              <w:rPr>
                <w:rFonts w:hint="eastAsia" w:ascii="宋体" w:hAnsi="宋体" w:eastAsia="方正仿宋简体" w:cs="Calibri"/>
                <w:color w:val="000000" w:themeColor="text1"/>
                <w:kern w:val="2"/>
                <w:szCs w:val="22"/>
                <w14:textFill>
                  <w14:solidFill>
                    <w14:schemeClr w14:val="tx1"/>
                  </w14:solidFill>
                </w14:textFill>
              </w:rPr>
              <w:t>报告期期初基金份额总额</w:t>
            </w:r>
          </w:p>
        </w:tc>
        <w:tc>
          <w:tcPr>
            <w:tcW w:w="2379" w:type="dxa"/>
            <w:vAlign w:val="cente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1702</w:t>
            </w:r>
            <w:r>
              <w:rPr>
                <w:rFonts w:hint="eastAsia" w:ascii="宋体" w:hAnsi="宋体" w:eastAsia="宋体" w:cs="Calibri"/>
                <w:color w:val="000000" w:themeColor="text1"/>
                <w:kern w:val="0"/>
                <w:sz w:val="18"/>
                <w:szCs w:val="22"/>
                <w14:textFill>
                  <w14:solidFill>
                    <w14:schemeClr w14:val="tx1"/>
                  </w14:solidFill>
                </w14:textFill>
              </w:rPr>
              <w:t>或</w:t>
            </w:r>
            <w:r>
              <w:rPr>
                <w:rFonts w:ascii="宋体" w:hAnsi="宋体" w:eastAsia="宋体" w:cs="Calibri"/>
                <w:color w:val="000000" w:themeColor="text1"/>
                <w:kern w:val="0"/>
                <w:sz w:val="18"/>
                <w:szCs w:val="22"/>
                <w14:textFill>
                  <w14:solidFill>
                    <w14:schemeClr w14:val="tx1"/>
                  </w14:solidFill>
                </w14:textFill>
              </w:rPr>
              <w:t>1701</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方正仿宋简体" w:cs="Calibri"/>
                <w:color w:val="000000" w:themeColor="text1"/>
                <w:kern w:val="2"/>
                <w:szCs w:val="22"/>
                <w14:textFill>
                  <w14:solidFill>
                    <w14:schemeClr w14:val="tx1"/>
                  </w14:solidFill>
                </w14:textFill>
              </w:rPr>
            </w:pPr>
            <w:r>
              <w:rPr>
                <w:rFonts w:hint="eastAsia" w:ascii="宋体" w:hAnsi="宋体" w:eastAsia="方正仿宋简体" w:cs="Calibri"/>
                <w:color w:val="000000" w:themeColor="text1"/>
                <w:kern w:val="2"/>
                <w:szCs w:val="22"/>
                <w14:textFill>
                  <w14:solidFill>
                    <w14:schemeClr w14:val="tx1"/>
                  </w14:solidFill>
                </w14:textFill>
              </w:rPr>
              <w:t>报告期期间基金总申购份额</w:t>
            </w:r>
            <w:r>
              <w:rPr>
                <w:rFonts w:ascii="宋体" w:hAnsi="宋体" w:eastAsia="方正仿宋简体" w:cs="Calibri"/>
                <w:color w:val="000000" w:themeColor="text1"/>
                <w:kern w:val="2"/>
                <w:szCs w:val="22"/>
                <w:vertAlign w:val="superscript"/>
                <w14:textFill>
                  <w14:solidFill>
                    <w14:schemeClr w14:val="tx1"/>
                  </w14:solidFill>
                </w14:textFill>
              </w:rPr>
              <w:footnoteReference w:id="203"/>
            </w:r>
          </w:p>
        </w:tc>
        <w:tc>
          <w:tcPr>
            <w:tcW w:w="2379" w:type="dxa"/>
            <w:vAlign w:val="cente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1703</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方正仿宋简体" w:cs="Calibri"/>
                <w:color w:val="000000" w:themeColor="text1"/>
                <w:kern w:val="2"/>
                <w:szCs w:val="22"/>
                <w14:textFill>
                  <w14:solidFill>
                    <w14:schemeClr w14:val="tx1"/>
                  </w14:solidFill>
                </w14:textFill>
              </w:rPr>
            </w:pPr>
            <w:r>
              <w:rPr>
                <w:rFonts w:hint="eastAsia" w:ascii="宋体" w:hAnsi="宋体" w:eastAsia="方正仿宋简体" w:cs="Calibri"/>
                <w:color w:val="000000" w:themeColor="text1"/>
                <w:kern w:val="2"/>
                <w:szCs w:val="22"/>
                <w14:textFill>
                  <w14:solidFill>
                    <w14:schemeClr w14:val="tx1"/>
                  </w14:solidFill>
                </w14:textFill>
              </w:rPr>
              <w:t>减：报告期期间基金总赎回份额</w:t>
            </w:r>
            <w:r>
              <w:rPr>
                <w:rFonts w:ascii="宋体" w:hAnsi="宋体" w:eastAsia="方正仿宋简体" w:cs="Calibri"/>
                <w:color w:val="000000" w:themeColor="text1"/>
                <w:kern w:val="2"/>
                <w:szCs w:val="22"/>
                <w:vertAlign w:val="superscript"/>
                <w14:textFill>
                  <w14:solidFill>
                    <w14:schemeClr w14:val="tx1"/>
                  </w14:solidFill>
                </w14:textFill>
              </w:rPr>
              <w:footnoteReference w:id="204"/>
            </w:r>
          </w:p>
        </w:tc>
        <w:tc>
          <w:tcPr>
            <w:tcW w:w="2379" w:type="dxa"/>
            <w:vAlign w:val="cente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1704</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方正仿宋简体" w:cs="Calibri"/>
                <w:color w:val="000000" w:themeColor="text1"/>
                <w:kern w:val="2"/>
                <w:szCs w:val="22"/>
                <w14:textFill>
                  <w14:solidFill>
                    <w14:schemeClr w14:val="tx1"/>
                  </w14:solidFill>
                </w14:textFill>
              </w:rPr>
            </w:pPr>
            <w:r>
              <w:rPr>
                <w:rFonts w:hint="eastAsia" w:ascii="宋体" w:hAnsi="宋体" w:eastAsia="方正仿宋简体" w:cs="Calibri"/>
                <w:color w:val="000000" w:themeColor="text1"/>
                <w:kern w:val="2"/>
                <w:szCs w:val="22"/>
                <w14:textFill>
                  <w14:solidFill>
                    <w14:schemeClr w14:val="tx1"/>
                  </w14:solidFill>
                </w14:textFill>
              </w:rPr>
              <w:t>报告期期间基金拆分变动份额（份额减少以“-”填列）</w:t>
            </w:r>
          </w:p>
        </w:tc>
        <w:tc>
          <w:tcPr>
            <w:tcW w:w="2379" w:type="dxa"/>
            <w:vAlign w:val="cente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1705</w:t>
            </w:r>
            <w:r>
              <w:rPr>
                <w:rFonts w:hint="eastAsia" w:ascii="宋体"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400" w:lineRule="exact"/>
              <w:rPr>
                <w:rFonts w:ascii="宋体" w:hAnsi="宋体" w:eastAsia="方正仿宋简体" w:cs="Calibri"/>
                <w:color w:val="000000" w:themeColor="text1"/>
                <w:kern w:val="2"/>
                <w:szCs w:val="22"/>
                <w14:textFill>
                  <w14:solidFill>
                    <w14:schemeClr w14:val="tx1"/>
                  </w14:solidFill>
                </w14:textFill>
              </w:rPr>
            </w:pPr>
            <w:r>
              <w:rPr>
                <w:rFonts w:hint="eastAsia" w:ascii="宋体" w:hAnsi="宋体" w:eastAsia="方正仿宋简体" w:cs="Calibri"/>
                <w:color w:val="000000" w:themeColor="text1"/>
                <w:kern w:val="2"/>
                <w:szCs w:val="22"/>
                <w14:textFill>
                  <w14:solidFill>
                    <w14:schemeClr w14:val="tx1"/>
                  </w14:solidFill>
                </w14:textFill>
              </w:rPr>
              <w:t>报告期期末基金份额总额</w:t>
            </w:r>
          </w:p>
        </w:tc>
        <w:tc>
          <w:tcPr>
            <w:tcW w:w="2379" w:type="dxa"/>
            <w:vAlign w:val="center"/>
          </w:tcPr>
          <w:p>
            <w:pPr>
              <w:adjustRightInd w:val="0"/>
              <w:snapToGrid w:val="0"/>
              <w:spacing w:line="400" w:lineRule="exact"/>
              <w:jc w:val="right"/>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1702</w:t>
            </w:r>
            <w:r>
              <w:rPr>
                <w:rFonts w:hint="eastAsia" w:ascii="宋体" w:hAnsi="宋体" w:eastAsia="宋体" w:cs="Calibri"/>
                <w:color w:val="000000" w:themeColor="text1"/>
                <w:kern w:val="0"/>
                <w:sz w:val="18"/>
                <w:szCs w:val="22"/>
                <w14:textFill>
                  <w14:solidFill>
                    <w14:schemeClr w14:val="tx1"/>
                  </w14:solidFill>
                </w14:textFill>
              </w:rPr>
              <w:t>）</w:t>
            </w:r>
          </w:p>
        </w:tc>
      </w:tr>
    </w:tbl>
    <w:p>
      <w:pPr>
        <w:adjustRightInd w:val="0"/>
        <w:snapToGrid w:val="0"/>
        <w:spacing w:line="400" w:lineRule="exact"/>
        <w:ind w:firstLine="125" w:firstLineChars="50"/>
        <w:rPr>
          <w:rFonts w:ascii="宋体" w:hAnsi="宋体" w:eastAsia="宋体"/>
          <w:color w:val="000000" w:themeColor="text1"/>
          <w:kern w:val="0"/>
          <w:sz w:val="18"/>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1706</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400" w:lineRule="exact"/>
        <w:ind w:firstLine="95" w:firstLineChars="50"/>
        <w:rPr>
          <w:rFonts w:ascii="宋体" w:hAnsi="宋体" w:eastAsia="宋体"/>
          <w:color w:val="000000" w:themeColor="text1"/>
          <w:kern w:val="0"/>
          <w:sz w:val="18"/>
          <w14:textFill>
            <w14:solidFill>
              <w14:schemeClr w14:val="tx1"/>
            </w14:solidFill>
          </w14:textFill>
        </w:rPr>
      </w:pPr>
    </w:p>
    <w:p>
      <w:pPr>
        <w:jc w:val="center"/>
        <w:rPr>
          <w:color w:val="000000" w:themeColor="text1"/>
          <w:sz w:val="24"/>
          <w14:textFill>
            <w14:solidFill>
              <w14:schemeClr w14:val="tx1"/>
            </w14:solidFill>
          </w14:textFill>
        </w:rPr>
      </w:pPr>
      <w:r>
        <w:rPr>
          <w:b/>
          <w:color w:val="000000" w:themeColor="text1"/>
          <w:sz w:val="24"/>
          <w14:textFill>
            <w14:solidFill>
              <w14:schemeClr w14:val="tx1"/>
            </w14:solidFill>
          </w14:textFill>
        </w:rPr>
        <w:t>§7</w:t>
      </w:r>
      <w:r>
        <w:rPr>
          <w:rFonts w:hint="eastAsia"/>
          <w:b/>
          <w:color w:val="000000" w:themeColor="text1"/>
          <w:sz w:val="24"/>
          <w14:textFill>
            <w14:solidFill>
              <w14:schemeClr w14:val="tx1"/>
            </w14:solidFill>
          </w14:textFill>
        </w:rPr>
        <w:t xml:space="preserve"> 基金管理人运用固有资金投资本基金交易明细</w:t>
      </w:r>
      <w:r>
        <w:rPr>
          <w:rStyle w:val="31"/>
          <w:color w:val="000000" w:themeColor="text1"/>
          <w:sz w:val="24"/>
          <w14:textFill>
            <w14:solidFill>
              <w14:schemeClr w14:val="tx1"/>
            </w14:solidFill>
          </w14:textFill>
        </w:rPr>
        <w:footnoteReference w:id="205"/>
      </w:r>
    </w:p>
    <w:p>
      <w:pPr>
        <w:adjustRightInd w:val="0"/>
        <w:snapToGrid w:val="0"/>
        <w:spacing w:line="360" w:lineRule="exact"/>
        <w:jc w:val="right"/>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                                                 </w:t>
      </w:r>
    </w:p>
    <w:tbl>
      <w:tblPr>
        <w:tblStyle w:val="32"/>
        <w:tblW w:w="923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851"/>
        <w:gridCol w:w="1370"/>
        <w:gridCol w:w="1701"/>
        <w:gridCol w:w="1842"/>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adjustRightInd w:val="0"/>
              <w:snapToGrid w:val="0"/>
              <w:jc w:val="center"/>
              <w:rPr>
                <w:rFonts w:ascii="Times New Roman" w:eastAsia="方正仿宋简体" w:cs="Calibri"/>
                <w:color w:val="000000" w:themeColor="text1"/>
                <w:sz w:val="24"/>
                <w:szCs w:val="22"/>
                <w14:textFill>
                  <w14:solidFill>
                    <w14:schemeClr w14:val="tx1"/>
                  </w14:solidFill>
                </w14:textFill>
              </w:rPr>
            </w:pPr>
            <w:r>
              <w:rPr>
                <w:rFonts w:hint="eastAsia" w:ascii="Times New Roman" w:eastAsia="方正仿宋简体" w:cs="Calibri"/>
                <w:color w:val="000000" w:themeColor="text1"/>
                <w:sz w:val="24"/>
                <w:szCs w:val="22"/>
                <w14:textFill>
                  <w14:solidFill>
                    <w14:schemeClr w14:val="tx1"/>
                  </w14:solidFill>
                </w14:textFill>
              </w:rPr>
              <w:t>序号</w:t>
            </w:r>
          </w:p>
        </w:tc>
        <w:tc>
          <w:tcPr>
            <w:tcW w:w="1851" w:type="dxa"/>
          </w:tcPr>
          <w:p>
            <w:pPr>
              <w:adjustRightInd w:val="0"/>
              <w:snapToGrid w:val="0"/>
              <w:jc w:val="center"/>
              <w:rPr>
                <w:rFonts w:cs="Calibri"/>
                <w:color w:val="000000" w:themeColor="text1"/>
                <w:kern w:val="0"/>
                <w:sz w:val="24"/>
                <w:szCs w:val="22"/>
                <w14:textFill>
                  <w14:solidFill>
                    <w14:schemeClr w14:val="tx1"/>
                  </w14:solidFill>
                </w14:textFill>
              </w:rPr>
            </w:pPr>
            <w:r>
              <w:rPr>
                <w:rFonts w:hint="eastAsia" w:cs="Calibri"/>
                <w:color w:val="000000" w:themeColor="text1"/>
                <w:kern w:val="0"/>
                <w:sz w:val="24"/>
                <w:szCs w:val="22"/>
                <w14:textFill>
                  <w14:solidFill>
                    <w14:schemeClr w14:val="tx1"/>
                  </w14:solidFill>
                </w14:textFill>
              </w:rPr>
              <w:t>交易方式</w:t>
            </w:r>
            <w:r>
              <w:rPr>
                <w:rStyle w:val="31"/>
                <w:rFonts w:cs="Calibri"/>
                <w:color w:val="000000" w:themeColor="text1"/>
                <w:sz w:val="24"/>
                <w:szCs w:val="22"/>
                <w14:textFill>
                  <w14:solidFill>
                    <w14:schemeClr w14:val="tx1"/>
                  </w14:solidFill>
                </w14:textFill>
              </w:rPr>
              <w:footnoteReference w:id="206"/>
            </w:r>
          </w:p>
        </w:tc>
        <w:tc>
          <w:tcPr>
            <w:tcW w:w="1370" w:type="dxa"/>
          </w:tcPr>
          <w:p>
            <w:pPr>
              <w:adjustRightInd w:val="0"/>
              <w:snapToGrid w:val="0"/>
              <w:rPr>
                <w:rFonts w:cs="Calibri"/>
                <w:color w:val="000000" w:themeColor="text1"/>
                <w:kern w:val="0"/>
                <w:sz w:val="24"/>
                <w:szCs w:val="22"/>
                <w14:textFill>
                  <w14:solidFill>
                    <w14:schemeClr w14:val="tx1"/>
                  </w14:solidFill>
                </w14:textFill>
              </w:rPr>
            </w:pPr>
            <w:r>
              <w:rPr>
                <w:rFonts w:hint="eastAsia" w:cs="Calibri"/>
                <w:color w:val="000000" w:themeColor="text1"/>
                <w:kern w:val="0"/>
                <w:sz w:val="24"/>
                <w:szCs w:val="22"/>
                <w14:textFill>
                  <w14:solidFill>
                    <w14:schemeClr w14:val="tx1"/>
                  </w14:solidFill>
                </w14:textFill>
              </w:rPr>
              <w:t>交易日期</w:t>
            </w:r>
          </w:p>
        </w:tc>
        <w:tc>
          <w:tcPr>
            <w:tcW w:w="1701" w:type="dxa"/>
          </w:tcPr>
          <w:p>
            <w:pPr>
              <w:adjustRightInd w:val="0"/>
              <w:snapToGrid w:val="0"/>
              <w:jc w:val="center"/>
              <w:rPr>
                <w:rFonts w:cs="Calibri"/>
                <w:color w:val="000000" w:themeColor="text1"/>
                <w:kern w:val="0"/>
                <w:sz w:val="24"/>
                <w:szCs w:val="22"/>
                <w14:textFill>
                  <w14:solidFill>
                    <w14:schemeClr w14:val="tx1"/>
                  </w14:solidFill>
                </w14:textFill>
              </w:rPr>
            </w:pPr>
            <w:r>
              <w:rPr>
                <w:rFonts w:hint="eastAsia" w:cs="Calibri"/>
                <w:color w:val="000000" w:themeColor="text1"/>
                <w:kern w:val="0"/>
                <w:sz w:val="24"/>
                <w:szCs w:val="22"/>
                <w14:textFill>
                  <w14:solidFill>
                    <w14:schemeClr w14:val="tx1"/>
                  </w14:solidFill>
                </w14:textFill>
              </w:rPr>
              <w:t>交易份额（份）</w:t>
            </w:r>
          </w:p>
        </w:tc>
        <w:tc>
          <w:tcPr>
            <w:tcW w:w="1842" w:type="dxa"/>
          </w:tcPr>
          <w:p>
            <w:pPr>
              <w:adjustRightInd w:val="0"/>
              <w:snapToGrid w:val="0"/>
              <w:jc w:val="center"/>
              <w:rPr>
                <w:rFonts w:cs="Calibri"/>
                <w:color w:val="000000" w:themeColor="text1"/>
                <w:kern w:val="0"/>
                <w:sz w:val="24"/>
                <w:szCs w:val="22"/>
                <w14:textFill>
                  <w14:solidFill>
                    <w14:schemeClr w14:val="tx1"/>
                  </w14:solidFill>
                </w14:textFill>
              </w:rPr>
            </w:pPr>
            <w:r>
              <w:rPr>
                <w:rFonts w:hint="eastAsia" w:cs="Calibri"/>
                <w:color w:val="000000" w:themeColor="text1"/>
                <w:kern w:val="0"/>
                <w:sz w:val="24"/>
                <w:szCs w:val="22"/>
                <w14:textFill>
                  <w14:solidFill>
                    <w14:schemeClr w14:val="tx1"/>
                  </w14:solidFill>
                </w14:textFill>
              </w:rPr>
              <w:t>交易金额</w:t>
            </w:r>
            <w:r>
              <w:rPr>
                <w:rStyle w:val="31"/>
                <w:rFonts w:cs="Calibri"/>
                <w:color w:val="000000" w:themeColor="text1"/>
                <w:sz w:val="24"/>
                <w:szCs w:val="22"/>
                <w14:textFill>
                  <w14:solidFill>
                    <w14:schemeClr w14:val="tx1"/>
                  </w14:solidFill>
                </w14:textFill>
              </w:rPr>
              <w:footnoteReference w:id="207"/>
            </w:r>
            <w:r>
              <w:rPr>
                <w:rFonts w:hint="eastAsia" w:cs="Calibri"/>
                <w:color w:val="000000" w:themeColor="text1"/>
                <w:kern w:val="0"/>
                <w:sz w:val="24"/>
                <w:szCs w:val="22"/>
                <w14:textFill>
                  <w14:solidFill>
                    <w14:schemeClr w14:val="tx1"/>
                  </w14:solidFill>
                </w14:textFill>
              </w:rPr>
              <w:t>（元）</w:t>
            </w:r>
          </w:p>
        </w:tc>
        <w:tc>
          <w:tcPr>
            <w:tcW w:w="1397" w:type="dxa"/>
            <w:vAlign w:val="center"/>
          </w:tcPr>
          <w:p>
            <w:pPr>
              <w:adjustRightInd w:val="0"/>
              <w:snapToGrid w:val="0"/>
              <w:jc w:val="center"/>
              <w:rPr>
                <w:rFonts w:cs="Calibri"/>
                <w:color w:val="000000" w:themeColor="text1"/>
                <w:kern w:val="0"/>
                <w:sz w:val="24"/>
                <w:szCs w:val="22"/>
                <w14:textFill>
                  <w14:solidFill>
                    <w14:schemeClr w14:val="tx1"/>
                  </w14:solidFill>
                </w14:textFill>
              </w:rPr>
            </w:pPr>
            <w:r>
              <w:rPr>
                <w:rFonts w:hint="eastAsia" w:cs="Calibri"/>
                <w:color w:val="000000" w:themeColor="text1"/>
                <w:kern w:val="0"/>
                <w:sz w:val="24"/>
                <w:szCs w:val="22"/>
                <w14:textFill>
                  <w14:solidFill>
                    <w14:schemeClr w14:val="tx1"/>
                  </w14:solidFill>
                </w14:textFill>
              </w:rPr>
              <w:t>适用费率</w:t>
            </w:r>
            <w:r>
              <w:rPr>
                <w:rStyle w:val="31"/>
                <w:rFonts w:cs="Calibri"/>
                <w:color w:val="000000" w:themeColor="text1"/>
                <w:sz w:val="24"/>
                <w:szCs w:val="22"/>
                <w14:textFill>
                  <w14:solidFill>
                    <w14:schemeClr w14:val="tx1"/>
                  </w14:solidFill>
                </w14:textFill>
              </w:rPr>
              <w:footnoteReference w:id="20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adjustRightInd w:val="0"/>
              <w:snapToGrid w:val="0"/>
              <w:spacing w:line="360" w:lineRule="exact"/>
              <w:jc w:val="center"/>
              <w:rPr>
                <w:rFonts w:cs="Calibri"/>
                <w:color w:val="000000" w:themeColor="text1"/>
                <w:sz w:val="24"/>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61</w:t>
            </w:r>
            <w:r>
              <w:rPr>
                <w:rFonts w:hAnsi="宋体" w:eastAsia="宋体" w:cs="Calibri"/>
                <w:color w:val="000000" w:themeColor="text1"/>
                <w:kern w:val="0"/>
                <w:sz w:val="18"/>
                <w:szCs w:val="22"/>
                <w14:textFill>
                  <w14:solidFill>
                    <w14:schemeClr w14:val="tx1"/>
                  </w14:solidFill>
                </w14:textFill>
              </w:rPr>
              <w:t>）</w:t>
            </w:r>
          </w:p>
        </w:tc>
        <w:tc>
          <w:tcPr>
            <w:tcW w:w="1851"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62</w:t>
            </w:r>
            <w:r>
              <w:rPr>
                <w:rFonts w:hAnsi="宋体" w:eastAsia="宋体" w:cs="Calibri"/>
                <w:color w:val="000000" w:themeColor="text1"/>
                <w:kern w:val="0"/>
                <w:sz w:val="18"/>
                <w:szCs w:val="22"/>
                <w14:textFill>
                  <w14:solidFill>
                    <w14:schemeClr w14:val="tx1"/>
                  </w14:solidFill>
                </w14:textFill>
              </w:rPr>
              <w:t>）</w:t>
            </w:r>
          </w:p>
        </w:tc>
        <w:tc>
          <w:tcPr>
            <w:tcW w:w="1370"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63</w:t>
            </w:r>
            <w:r>
              <w:rPr>
                <w:rFonts w:hAnsi="宋体" w:eastAsia="宋体" w:cs="Calibri"/>
                <w:color w:val="000000" w:themeColor="text1"/>
                <w:kern w:val="0"/>
                <w:sz w:val="18"/>
                <w:szCs w:val="22"/>
                <w14:textFill>
                  <w14:solidFill>
                    <w14:schemeClr w14:val="tx1"/>
                  </w14:solidFill>
                </w14:textFill>
              </w:rPr>
              <w:t>）</w:t>
            </w:r>
          </w:p>
        </w:tc>
        <w:tc>
          <w:tcPr>
            <w:tcW w:w="1701"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 xml:space="preserve">  31</w:t>
            </w:r>
            <w:r>
              <w:rPr>
                <w:rFonts w:hint="eastAsia" w:eastAsia="宋体" w:cs="Calibri"/>
                <w:color w:val="000000" w:themeColor="text1"/>
                <w:kern w:val="0"/>
                <w:sz w:val="18"/>
                <w:szCs w:val="22"/>
                <w14:textFill>
                  <w14:solidFill>
                    <w14:schemeClr w14:val="tx1"/>
                  </w14:solidFill>
                </w14:textFill>
              </w:rPr>
              <w:t xml:space="preserve">64 </w:t>
            </w:r>
            <w:r>
              <w:rPr>
                <w:rFonts w:hAnsi="宋体" w:eastAsia="宋体" w:cs="Calibri"/>
                <w:color w:val="000000" w:themeColor="text1"/>
                <w:kern w:val="0"/>
                <w:sz w:val="18"/>
                <w:szCs w:val="22"/>
                <w14:textFill>
                  <w14:solidFill>
                    <w14:schemeClr w14:val="tx1"/>
                  </w14:solidFill>
                </w14:textFill>
              </w:rPr>
              <w:t>）</w:t>
            </w:r>
          </w:p>
        </w:tc>
        <w:tc>
          <w:tcPr>
            <w:tcW w:w="1842"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65</w:t>
            </w:r>
            <w:r>
              <w:rPr>
                <w:rFonts w:hAnsi="宋体" w:eastAsia="宋体" w:cs="Calibri"/>
                <w:color w:val="000000" w:themeColor="text1"/>
                <w:kern w:val="0"/>
                <w:sz w:val="18"/>
                <w:szCs w:val="22"/>
                <w14:textFill>
                  <w14:solidFill>
                    <w14:schemeClr w14:val="tx1"/>
                  </w14:solidFill>
                </w14:textFill>
              </w:rPr>
              <w:t>）</w:t>
            </w:r>
          </w:p>
        </w:tc>
        <w:tc>
          <w:tcPr>
            <w:tcW w:w="1397" w:type="dxa"/>
            <w:vAlign w:val="center"/>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66</w:t>
            </w:r>
            <w:r>
              <w:rPr>
                <w:rFonts w:hAnsi="宋体" w:eastAsia="宋体" w:cs="Calibri"/>
                <w:color w:val="000000" w:themeColor="text1"/>
                <w:kern w:val="0"/>
                <w:sz w:val="18"/>
                <w:szCs w:val="2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adjustRightInd w:val="0"/>
              <w:snapToGrid w:val="0"/>
              <w:spacing w:line="360" w:lineRule="exact"/>
              <w:jc w:val="center"/>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1</w:t>
            </w:r>
          </w:p>
        </w:tc>
        <w:tc>
          <w:tcPr>
            <w:tcW w:w="185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70"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70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842"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97"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adjustRightInd w:val="0"/>
              <w:snapToGrid w:val="0"/>
              <w:spacing w:line="360" w:lineRule="exact"/>
              <w:jc w:val="center"/>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2</w:t>
            </w:r>
          </w:p>
        </w:tc>
        <w:tc>
          <w:tcPr>
            <w:tcW w:w="185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70"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70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842"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97"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adjustRightInd w:val="0"/>
              <w:snapToGrid w:val="0"/>
              <w:spacing w:line="360" w:lineRule="exact"/>
              <w:jc w:val="center"/>
              <w:rPr>
                <w:rFonts w:cs="Calibri"/>
                <w:color w:val="000000" w:themeColor="text1"/>
                <w:sz w:val="24"/>
                <w:szCs w:val="22"/>
                <w14:textFill>
                  <w14:solidFill>
                    <w14:schemeClr w14:val="tx1"/>
                  </w14:solidFill>
                </w14:textFill>
              </w:rPr>
            </w:pPr>
            <w:r>
              <w:rPr>
                <w:rFonts w:cs="Calibri"/>
                <w:color w:val="000000" w:themeColor="text1"/>
                <w:sz w:val="24"/>
                <w:szCs w:val="22"/>
                <w14:textFill>
                  <w14:solidFill>
                    <w14:schemeClr w14:val="tx1"/>
                  </w14:solidFill>
                </w14:textFill>
              </w:rPr>
              <w:t>…</w:t>
            </w:r>
          </w:p>
        </w:tc>
        <w:tc>
          <w:tcPr>
            <w:tcW w:w="185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70"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70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842"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97"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adjustRightInd w:val="0"/>
              <w:snapToGrid w:val="0"/>
              <w:spacing w:line="360" w:lineRule="exact"/>
              <w:jc w:val="center"/>
              <w:rPr>
                <w:rFonts w:ascii="Times New Roman" w:eastAsia="方正仿宋简体" w:cs="Calibri"/>
                <w:color w:val="000000" w:themeColor="text1"/>
                <w:sz w:val="24"/>
                <w:szCs w:val="22"/>
                <w14:textFill>
                  <w14:solidFill>
                    <w14:schemeClr w14:val="tx1"/>
                  </w14:solidFill>
                </w14:textFill>
              </w:rPr>
            </w:pPr>
            <w:r>
              <w:rPr>
                <w:rFonts w:ascii="Times New Roman" w:eastAsia="方正仿宋简体" w:cs="Calibri"/>
                <w:color w:val="000000" w:themeColor="text1"/>
                <w:sz w:val="24"/>
                <w:szCs w:val="22"/>
                <w14:textFill>
                  <w14:solidFill>
                    <w14:schemeClr w14:val="tx1"/>
                  </w14:solidFill>
                </w14:textFill>
              </w:rPr>
              <w:t>合计</w:t>
            </w:r>
          </w:p>
        </w:tc>
        <w:tc>
          <w:tcPr>
            <w:tcW w:w="1851"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370" w:type="dxa"/>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c>
          <w:tcPr>
            <w:tcW w:w="1701"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 xml:space="preserve"> 31</w:t>
            </w:r>
            <w:r>
              <w:rPr>
                <w:rFonts w:hint="eastAsia" w:eastAsia="宋体" w:cs="Calibri"/>
                <w:color w:val="000000" w:themeColor="text1"/>
                <w:kern w:val="0"/>
                <w:sz w:val="18"/>
                <w:szCs w:val="22"/>
                <w14:textFill>
                  <w14:solidFill>
                    <w14:schemeClr w14:val="tx1"/>
                  </w14:solidFill>
                </w14:textFill>
              </w:rPr>
              <w:t>67</w:t>
            </w:r>
            <w:r>
              <w:rPr>
                <w:rFonts w:eastAsia="宋体" w:cs="Calibri"/>
                <w:color w:val="000000" w:themeColor="text1"/>
                <w:kern w:val="0"/>
                <w:sz w:val="18"/>
                <w:szCs w:val="22"/>
                <w14:textFill>
                  <w14:solidFill>
                    <w14:schemeClr w14:val="tx1"/>
                  </w14:solidFill>
                </w14:textFill>
              </w:rPr>
              <w:t xml:space="preserve"> </w:t>
            </w:r>
            <w:r>
              <w:rPr>
                <w:rFonts w:hAnsi="宋体" w:eastAsia="宋体" w:cs="Calibri"/>
                <w:color w:val="000000" w:themeColor="text1"/>
                <w:kern w:val="0"/>
                <w:sz w:val="18"/>
                <w:szCs w:val="22"/>
                <w14:textFill>
                  <w14:solidFill>
                    <w14:schemeClr w14:val="tx1"/>
                  </w14:solidFill>
                </w14:textFill>
              </w:rPr>
              <w:t>）</w:t>
            </w:r>
          </w:p>
        </w:tc>
        <w:tc>
          <w:tcPr>
            <w:tcW w:w="1842" w:type="dxa"/>
          </w:tcPr>
          <w:p>
            <w:pPr>
              <w:adjustRightInd w:val="0"/>
              <w:snapToGrid w:val="0"/>
              <w:spacing w:line="360" w:lineRule="exact"/>
              <w:jc w:val="center"/>
              <w:rPr>
                <w:rFonts w:eastAsia="宋体" w:cs="Calibri"/>
                <w:color w:val="000000" w:themeColor="text1"/>
                <w:kern w:val="0"/>
                <w:sz w:val="18"/>
                <w:szCs w:val="22"/>
                <w14:textFill>
                  <w14:solidFill>
                    <w14:schemeClr w14:val="tx1"/>
                  </w14:solidFill>
                </w14:textFill>
              </w:rPr>
            </w:pPr>
            <w:r>
              <w:rPr>
                <w:rFonts w:hAnsi="宋体" w:eastAsia="宋体" w:cs="Calibri"/>
                <w:color w:val="000000" w:themeColor="text1"/>
                <w:kern w:val="0"/>
                <w:sz w:val="18"/>
                <w:szCs w:val="22"/>
                <w14:textFill>
                  <w14:solidFill>
                    <w14:schemeClr w14:val="tx1"/>
                  </w14:solidFill>
                </w14:textFill>
              </w:rPr>
              <w:t>（</w:t>
            </w:r>
            <w:r>
              <w:rPr>
                <w:rFonts w:eastAsia="宋体" w:cs="Calibri"/>
                <w:color w:val="000000" w:themeColor="text1"/>
                <w:kern w:val="0"/>
                <w:sz w:val="18"/>
                <w:szCs w:val="22"/>
                <w14:textFill>
                  <w14:solidFill>
                    <w14:schemeClr w14:val="tx1"/>
                  </w14:solidFill>
                </w14:textFill>
              </w:rPr>
              <w:t>31</w:t>
            </w:r>
            <w:r>
              <w:rPr>
                <w:rFonts w:hint="eastAsia" w:eastAsia="宋体" w:cs="Calibri"/>
                <w:color w:val="000000" w:themeColor="text1"/>
                <w:kern w:val="0"/>
                <w:sz w:val="18"/>
                <w:szCs w:val="22"/>
                <w14:textFill>
                  <w14:solidFill>
                    <w14:schemeClr w14:val="tx1"/>
                  </w14:solidFill>
                </w14:textFill>
              </w:rPr>
              <w:t>68</w:t>
            </w:r>
            <w:r>
              <w:rPr>
                <w:rFonts w:hAnsi="宋体" w:eastAsia="宋体" w:cs="Calibri"/>
                <w:color w:val="000000" w:themeColor="text1"/>
                <w:kern w:val="0"/>
                <w:sz w:val="18"/>
                <w:szCs w:val="22"/>
                <w14:textFill>
                  <w14:solidFill>
                    <w14:schemeClr w14:val="tx1"/>
                  </w14:solidFill>
                </w14:textFill>
              </w:rPr>
              <w:t>）</w:t>
            </w:r>
          </w:p>
        </w:tc>
        <w:tc>
          <w:tcPr>
            <w:tcW w:w="1397" w:type="dxa"/>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bl>
    <w:p>
      <w:pPr>
        <w:adjustRightInd w:val="0"/>
        <w:snapToGrid w:val="0"/>
        <w:spacing w:line="360" w:lineRule="exact"/>
        <w:ind w:firstLine="125" w:firstLineChars="50"/>
        <w:rPr>
          <w:rFonts w:eastAsia="宋体"/>
          <w:color w:val="000000" w:themeColor="text1"/>
          <w:kern w:val="0"/>
          <w:sz w:val="18"/>
          <w14:textFill>
            <w14:solidFill>
              <w14:schemeClr w14:val="tx1"/>
            </w14:solidFill>
          </w14:textFill>
        </w:rPr>
      </w:pPr>
      <w:r>
        <w:rPr>
          <w:rFonts w:hAnsi="宋体"/>
          <w:color w:val="000000" w:themeColor="text1"/>
          <w:sz w:val="24"/>
          <w14:textFill>
            <w14:solidFill>
              <w14:schemeClr w14:val="tx1"/>
            </w14:solidFill>
          </w14:textFill>
        </w:rPr>
        <w:t>注：</w:t>
      </w:r>
      <w:r>
        <w:rPr>
          <w:color w:val="000000" w:themeColor="text1"/>
          <w:sz w:val="24"/>
          <w14:textFill>
            <w14:solidFill>
              <w14:schemeClr w14:val="tx1"/>
            </w14:solidFill>
          </w14:textFill>
        </w:rPr>
        <w:t xml:space="preserve"> </w:t>
      </w:r>
      <w:r>
        <w:rPr>
          <w:rFonts w:hAnsi="宋体" w:eastAsia="宋体"/>
          <w:color w:val="000000" w:themeColor="text1"/>
          <w:kern w:val="0"/>
          <w:sz w:val="18"/>
          <w14:textFill>
            <w14:solidFill>
              <w14:schemeClr w14:val="tx1"/>
            </w14:solidFill>
          </w14:textFill>
        </w:rPr>
        <w:t>（</w:t>
      </w:r>
      <w:r>
        <w:rPr>
          <w:rFonts w:eastAsia="宋体"/>
          <w:color w:val="000000" w:themeColor="text1"/>
          <w:kern w:val="0"/>
          <w:sz w:val="18"/>
          <w14:textFill>
            <w14:solidFill>
              <w14:schemeClr w14:val="tx1"/>
            </w14:solidFill>
          </w14:textFill>
        </w:rPr>
        <w:t>31</w:t>
      </w:r>
      <w:r>
        <w:rPr>
          <w:rFonts w:hint="eastAsia" w:eastAsia="宋体"/>
          <w:color w:val="000000" w:themeColor="text1"/>
          <w:kern w:val="0"/>
          <w:sz w:val="18"/>
          <w14:textFill>
            <w14:solidFill>
              <w14:schemeClr w14:val="tx1"/>
            </w14:solidFill>
          </w14:textFill>
        </w:rPr>
        <w:t>69</w:t>
      </w:r>
      <w:r>
        <w:rPr>
          <w:rFonts w:hAnsi="宋体" w:eastAsia="宋体"/>
          <w:color w:val="000000" w:themeColor="text1"/>
          <w:kern w:val="0"/>
          <w:sz w:val="18"/>
          <w14:textFill>
            <w14:solidFill>
              <w14:schemeClr w14:val="tx1"/>
            </w14:solidFill>
          </w14:textFill>
        </w:rPr>
        <w:t>）</w:t>
      </w:r>
    </w:p>
    <w:p>
      <w:pPr>
        <w:ind w:firstLine="622" w:firstLineChars="200"/>
        <w:rPr>
          <w:b/>
          <w:color w:val="000000" w:themeColor="text1"/>
          <w:sz w:val="30"/>
          <w14:textFill>
            <w14:solidFill>
              <w14:schemeClr w14:val="tx1"/>
            </w14:solidFill>
          </w14:textFill>
        </w:rPr>
      </w:pPr>
    </w:p>
    <w:p>
      <w:pPr>
        <w:adjustRightInd w:val="0"/>
        <w:snapToGrid w:val="0"/>
        <w:spacing w:line="360" w:lineRule="exact"/>
        <w:jc w:val="center"/>
        <w:rPr>
          <w:rFonts w:ascii="方正仿宋简体" w:hAnsi="宋体"/>
          <w:b/>
          <w:color w:val="000000" w:themeColor="text1"/>
          <w:sz w:val="24"/>
          <w14:textFill>
            <w14:solidFill>
              <w14:schemeClr w14:val="tx1"/>
            </w14:solidFill>
          </w14:textFill>
        </w:rPr>
      </w:pPr>
      <w:r>
        <w:rPr>
          <w:rFonts w:hint="eastAsia" w:ascii="方正仿宋简体" w:hAnsi="宋体"/>
          <w:b/>
          <w:color w:val="000000" w:themeColor="text1"/>
          <w:sz w:val="24"/>
          <w14:textFill>
            <w14:solidFill>
              <w14:schemeClr w14:val="tx1"/>
            </w14:solidFill>
          </w14:textFill>
        </w:rPr>
        <w:t>§8  报告期末发起式基金发起资金持有份额情况</w:t>
      </w:r>
      <w:r>
        <w:rPr>
          <w:rStyle w:val="31"/>
          <w:rFonts w:ascii="宋体" w:hAnsi="宋体" w:eastAsia="宋体"/>
          <w:color w:val="000000" w:themeColor="text1"/>
          <w:sz w:val="24"/>
          <w14:textFill>
            <w14:solidFill>
              <w14:schemeClr w14:val="tx1"/>
            </w14:solidFill>
          </w14:textFill>
        </w:rPr>
        <w:footnoteReference w:id="209"/>
      </w:r>
    </w:p>
    <w:p>
      <w:pPr>
        <w:adjustRightInd w:val="0"/>
        <w:snapToGrid w:val="0"/>
        <w:spacing w:line="360" w:lineRule="exact"/>
        <w:jc w:val="center"/>
        <w:rPr>
          <w:rFonts w:ascii="方正仿宋简体" w:hAnsi="宋体"/>
          <w:b/>
          <w:color w:val="000000" w:themeColor="text1"/>
          <w:sz w:val="24"/>
          <w14:textFill>
            <w14:solidFill>
              <w14:schemeClr w14:val="tx1"/>
            </w14:solidFill>
          </w14:textFill>
        </w:rPr>
      </w:pPr>
    </w:p>
    <w:p>
      <w:pPr>
        <w:adjustRightInd w:val="0"/>
        <w:snapToGrid w:val="0"/>
        <w:spacing w:line="360" w:lineRule="exact"/>
        <w:jc w:val="center"/>
        <w:rPr>
          <w:rFonts w:ascii="方正仿宋简体" w:hAnsi="宋体"/>
          <w:b/>
          <w:color w:val="000000" w:themeColor="text1"/>
          <w:sz w:val="24"/>
          <w14:textFill>
            <w14:solidFill>
              <w14:schemeClr w14:val="tx1"/>
            </w14:solidFill>
          </w14:textFill>
        </w:rPr>
      </w:pPr>
    </w:p>
    <w:tbl>
      <w:tblPr>
        <w:tblStyle w:val="32"/>
        <w:tblW w:w="88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1"/>
        <w:gridCol w:w="1157"/>
        <w:gridCol w:w="1314"/>
        <w:gridCol w:w="1065"/>
        <w:gridCol w:w="1458"/>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jc w:val="center"/>
        </w:trPr>
        <w:tc>
          <w:tcPr>
            <w:tcW w:w="2391" w:type="dxa"/>
            <w:tcBorders>
              <w:top w:val="single" w:color="auto" w:sz="4" w:space="0"/>
              <w:left w:val="single" w:color="auto" w:sz="4" w:space="0"/>
              <w:bottom w:val="single" w:color="auto" w:sz="4" w:space="0"/>
              <w:right w:val="single" w:color="auto" w:sz="4" w:space="0"/>
            </w:tcBorders>
            <w:vAlign w:val="center"/>
          </w:tcPr>
          <w:p>
            <w:pPr>
              <w:widowControl/>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项目</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持有份额总数</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持有份额占基金总份额比例</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发起份额总数</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发起份额占基金总份额比例</w:t>
            </w:r>
          </w:p>
        </w:tc>
        <w:tc>
          <w:tcPr>
            <w:tcW w:w="1495" w:type="dxa"/>
            <w:tcBorders>
              <w:top w:val="single" w:color="auto" w:sz="4" w:space="0"/>
              <w:left w:val="single" w:color="auto" w:sz="4" w:space="0"/>
              <w:bottom w:val="single" w:color="auto" w:sz="4" w:space="0"/>
              <w:right w:val="single" w:color="auto" w:sz="4" w:space="0"/>
            </w:tcBorders>
          </w:tcPr>
          <w:p>
            <w:pPr>
              <w:widowControl/>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发起份额承诺持有期限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基金管理人固有资金</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（2934）</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ind w:firstLine="126"/>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（2935）</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ind w:firstLine="126"/>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（2936）</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ind w:firstLine="126"/>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（2937）</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ind w:firstLine="126"/>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0" w:hRule="atLeast"/>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基金管理人高级管理人员</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（2939）</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（2940）</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（2941）</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（2942）</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基金经理等人员</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（2944）</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（2945）</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（2946）</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（2947）</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基金管理人股东</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（2949）</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（2950）</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（2951）</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（2952）</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其他</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（2954）</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（2955）</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（2956）</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（2957）</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left"/>
              <w:rPr>
                <w:rFonts w:ascii="方正仿宋简体" w:hAnsi="宋体" w:cs="Calibri"/>
                <w:color w:val="000000" w:themeColor="text1"/>
                <w:sz w:val="24"/>
                <w:szCs w:val="22"/>
                <w14:textFill>
                  <w14:solidFill>
                    <w14:schemeClr w14:val="tx1"/>
                  </w14:solidFill>
                </w14:textFill>
              </w:rPr>
            </w:pPr>
            <w:r>
              <w:rPr>
                <w:rFonts w:hint="eastAsia" w:ascii="方正仿宋简体" w:hAnsi="宋体" w:cs="Calibri"/>
                <w:color w:val="000000" w:themeColor="text1"/>
                <w:sz w:val="24"/>
                <w:szCs w:val="22"/>
                <w14:textFill>
                  <w14:solidFill>
                    <w14:schemeClr w14:val="tx1"/>
                  </w14:solidFill>
                </w14:textFill>
              </w:rPr>
              <w:t>合计</w:t>
            </w:r>
          </w:p>
        </w:tc>
        <w:tc>
          <w:tcPr>
            <w:tcW w:w="1157"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（2959）</w:t>
            </w:r>
          </w:p>
        </w:tc>
        <w:tc>
          <w:tcPr>
            <w:tcW w:w="1314"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（2960）</w:t>
            </w:r>
          </w:p>
        </w:tc>
        <w:tc>
          <w:tcPr>
            <w:tcW w:w="1065"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（2961）</w:t>
            </w:r>
          </w:p>
        </w:tc>
        <w:tc>
          <w:tcPr>
            <w:tcW w:w="1458"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（2962）</w:t>
            </w:r>
          </w:p>
        </w:tc>
        <w:tc>
          <w:tcPr>
            <w:tcW w:w="1495"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（2963）</w:t>
            </w:r>
          </w:p>
        </w:tc>
      </w:tr>
    </w:tbl>
    <w:p>
      <w:pPr>
        <w:rPr>
          <w:rFonts w:ascii="宋体" w:hAnsi="宋体" w:eastAsia="宋体"/>
          <w:color w:val="000000" w:themeColor="text1"/>
          <w:kern w:val="0"/>
          <w:sz w:val="18"/>
          <w14:textFill>
            <w14:solidFill>
              <w14:schemeClr w14:val="tx1"/>
            </w14:solidFill>
          </w14:textFill>
        </w:rPr>
      </w:pPr>
      <w:r>
        <w:rPr>
          <w:rFonts w:hint="eastAsia"/>
          <w:color w:val="000000" w:themeColor="text1"/>
          <w:sz w:val="24"/>
          <w14:textFill>
            <w14:solidFill>
              <w14:schemeClr w14:val="tx1"/>
            </w14:solidFill>
          </w14:textFill>
        </w:rPr>
        <w:t>注</w:t>
      </w:r>
      <w:r>
        <w:rPr>
          <w:rFonts w:hint="eastAsia"/>
          <w:color w:val="000000" w:themeColor="text1"/>
          <w:sz w:val="18"/>
          <w14:textFill>
            <w14:solidFill>
              <w14:schemeClr w14:val="tx1"/>
            </w14:solidFill>
          </w14:textFill>
        </w:rPr>
        <w:t>：</w:t>
      </w: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296</w:t>
      </w:r>
      <w:r>
        <w:rPr>
          <w:rFonts w:hint="eastAsia" w:ascii="宋体" w:hAnsi="宋体" w:eastAsia="宋体"/>
          <w:color w:val="000000" w:themeColor="text1"/>
          <w:kern w:val="0"/>
          <w:sz w:val="18"/>
          <w14:textFill>
            <w14:solidFill>
              <w14:schemeClr w14:val="tx1"/>
            </w14:solidFill>
          </w14:textFill>
        </w:rPr>
        <w:t>4）</w:t>
      </w:r>
    </w:p>
    <w:p>
      <w:pPr>
        <w:rPr>
          <w:color w:val="000000" w:themeColor="text1"/>
          <w:sz w:val="18"/>
          <w14:textFill>
            <w14:solidFill>
              <w14:schemeClr w14:val="tx1"/>
            </w14:solidFill>
          </w14:textFill>
        </w:rPr>
      </w:pPr>
    </w:p>
    <w:p>
      <w:pPr>
        <w:pStyle w:val="3"/>
        <w:adjustRightInd w:val="0"/>
        <w:snapToGrid w:val="0"/>
        <w:spacing w:before="0" w:after="0" w:line="40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§9  影响投资者决策的其他重要信息</w:t>
      </w:r>
      <w:r>
        <w:rPr>
          <w:rFonts w:ascii="宋体" w:hAnsi="宋体" w:eastAsia="宋体"/>
          <w:color w:val="000000" w:themeColor="text1"/>
          <w:sz w:val="24"/>
          <w:vertAlign w:val="superscript"/>
          <w14:textFill>
            <w14:solidFill>
              <w14:schemeClr w14:val="tx1"/>
            </w14:solidFill>
          </w14:textFill>
        </w:rPr>
        <w:footnoteReference w:id="210"/>
      </w:r>
    </w:p>
    <w:tbl>
      <w:tblPr>
        <w:tblStyle w:val="32"/>
        <w:tblW w:w="9383" w:type="dxa"/>
        <w:tblInd w:w="-264" w:type="dxa"/>
        <w:tblLayout w:type="fixed"/>
        <w:tblCellMar>
          <w:top w:w="0" w:type="dxa"/>
          <w:left w:w="108" w:type="dxa"/>
          <w:bottom w:w="0" w:type="dxa"/>
          <w:right w:w="108" w:type="dxa"/>
        </w:tblCellMar>
      </w:tblPr>
      <w:tblGrid>
        <w:gridCol w:w="1097"/>
        <w:gridCol w:w="969"/>
        <w:gridCol w:w="1869"/>
        <w:gridCol w:w="946"/>
        <w:gridCol w:w="958"/>
        <w:gridCol w:w="945"/>
        <w:gridCol w:w="1454"/>
        <w:gridCol w:w="1013"/>
        <w:gridCol w:w="132"/>
      </w:tblGrid>
      <w:tr>
        <w:tblPrEx>
          <w:tblLayout w:type="fixed"/>
          <w:tblCellMar>
            <w:top w:w="0" w:type="dxa"/>
            <w:left w:w="108" w:type="dxa"/>
            <w:bottom w:w="0" w:type="dxa"/>
            <w:right w:w="108" w:type="dxa"/>
          </w:tblCellMar>
        </w:tblPrEx>
        <w:trPr>
          <w:gridAfter w:val="1"/>
          <w:wAfter w:w="132" w:type="dxa"/>
          <w:trHeight w:val="782" w:hRule="atLeast"/>
        </w:trPr>
        <w:tc>
          <w:tcPr>
            <w:tcW w:w="9251" w:type="dxa"/>
            <w:gridSpan w:val="8"/>
            <w:tcBorders>
              <w:top w:val="nil"/>
              <w:left w:val="nil"/>
              <w:bottom w:val="nil"/>
              <w:right w:val="nil"/>
            </w:tcBorders>
            <w:vAlign w:val="center"/>
          </w:tcPr>
          <w:p>
            <w:pPr>
              <w:widowControl/>
              <w:jc w:val="left"/>
              <w:rPr>
                <w:rFonts w:ascii="宋体" w:hAnsi="宋体" w:cs="Calibri"/>
                <w:b/>
                <w:color w:val="000000" w:themeColor="text1"/>
                <w:kern w:val="0"/>
                <w:sz w:val="24"/>
                <w:szCs w:val="22"/>
                <w14:textFill>
                  <w14:solidFill>
                    <w14:schemeClr w14:val="tx1"/>
                  </w14:solidFill>
                </w14:textFill>
              </w:rPr>
            </w:pPr>
            <w:r>
              <w:rPr>
                <w:rFonts w:hint="eastAsia" w:ascii="宋体" w:hAnsi="宋体" w:cs="Calibri"/>
                <w:b/>
                <w:color w:val="000000" w:themeColor="text1"/>
                <w:kern w:val="0"/>
                <w:sz w:val="24"/>
                <w:szCs w:val="22"/>
                <w14:textFill>
                  <w14:solidFill>
                    <w14:schemeClr w14:val="tx1"/>
                  </w14:solidFill>
                </w14:textFill>
              </w:rPr>
              <w:t>9.1报告期内单一投资者持有基金份额比例达到或超过20%的情况</w:t>
            </w:r>
            <w:r>
              <w:rPr>
                <w:rStyle w:val="31"/>
                <w:rFonts w:ascii="宋体" w:hAnsi="宋体" w:cs="Calibri"/>
                <w:color w:val="000000" w:themeColor="text1"/>
                <w:sz w:val="24"/>
                <w:szCs w:val="22"/>
                <w14:textFill>
                  <w14:solidFill>
                    <w14:schemeClr w14:val="tx1"/>
                  </w14:solidFill>
                </w14:textFill>
              </w:rPr>
              <w:footnoteReference w:id="211"/>
            </w:r>
          </w:p>
        </w:tc>
      </w:tr>
      <w:tr>
        <w:tblPrEx>
          <w:tblLayout w:type="fixed"/>
          <w:tblCellMar>
            <w:top w:w="0" w:type="dxa"/>
            <w:left w:w="108" w:type="dxa"/>
            <w:bottom w:w="0" w:type="dxa"/>
            <w:right w:w="108" w:type="dxa"/>
          </w:tblCellMar>
        </w:tblPrEx>
        <w:trPr>
          <w:trHeight w:val="556" w:hRule="atLeast"/>
        </w:trPr>
        <w:tc>
          <w:tcPr>
            <w:tcW w:w="1097"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投资者类别</w:t>
            </w:r>
          </w:p>
        </w:tc>
        <w:tc>
          <w:tcPr>
            <w:tcW w:w="5687" w:type="dxa"/>
            <w:gridSpan w:val="5"/>
            <w:tcBorders>
              <w:top w:val="single" w:color="auto" w:sz="4" w:space="0"/>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报告期内持有基金份额变化情况</w:t>
            </w:r>
          </w:p>
        </w:tc>
        <w:tc>
          <w:tcPr>
            <w:tcW w:w="2599" w:type="dxa"/>
            <w:gridSpan w:val="3"/>
            <w:tcBorders>
              <w:top w:val="single" w:color="auto" w:sz="4" w:space="0"/>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报告期末持有基金情况</w:t>
            </w:r>
          </w:p>
        </w:tc>
      </w:tr>
      <w:tr>
        <w:tblPrEx>
          <w:tblLayout w:type="fixed"/>
          <w:tblCellMar>
            <w:top w:w="0" w:type="dxa"/>
            <w:left w:w="108" w:type="dxa"/>
            <w:bottom w:w="0" w:type="dxa"/>
            <w:right w:w="108" w:type="dxa"/>
          </w:tblCellMar>
        </w:tblPrEx>
        <w:trPr>
          <w:trHeight w:val="1164" w:hRule="atLeast"/>
        </w:trPr>
        <w:tc>
          <w:tcPr>
            <w:tcW w:w="109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69"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序号</w:t>
            </w:r>
          </w:p>
        </w:tc>
        <w:tc>
          <w:tcPr>
            <w:tcW w:w="1869"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 xml:space="preserve">持有基金份额比例达到或者超过20%的时间区间 </w:t>
            </w:r>
          </w:p>
        </w:tc>
        <w:tc>
          <w:tcPr>
            <w:tcW w:w="946"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期初</w:t>
            </w:r>
          </w:p>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份额</w:t>
            </w:r>
          </w:p>
        </w:tc>
        <w:tc>
          <w:tcPr>
            <w:tcW w:w="958"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申购</w:t>
            </w:r>
          </w:p>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份额</w:t>
            </w:r>
          </w:p>
        </w:tc>
        <w:tc>
          <w:tcPr>
            <w:tcW w:w="945"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赎回</w:t>
            </w:r>
          </w:p>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份额</w:t>
            </w:r>
          </w:p>
        </w:tc>
        <w:tc>
          <w:tcPr>
            <w:tcW w:w="1454"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持有份额</w:t>
            </w:r>
          </w:p>
        </w:tc>
        <w:tc>
          <w:tcPr>
            <w:tcW w:w="1145" w:type="dxa"/>
            <w:gridSpan w:val="2"/>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份额占比</w:t>
            </w:r>
          </w:p>
        </w:tc>
      </w:tr>
      <w:tr>
        <w:tblPrEx>
          <w:tblLayout w:type="fixed"/>
          <w:tblCellMar>
            <w:top w:w="0" w:type="dxa"/>
            <w:left w:w="108" w:type="dxa"/>
            <w:bottom w:w="0" w:type="dxa"/>
            <w:right w:w="108" w:type="dxa"/>
          </w:tblCellMar>
        </w:tblPrEx>
        <w:trPr>
          <w:trHeight w:val="388" w:hRule="atLeast"/>
        </w:trPr>
        <w:tc>
          <w:tcPr>
            <w:tcW w:w="1097" w:type="dxa"/>
            <w:vMerge w:val="restart"/>
            <w:tcBorders>
              <w:top w:val="nil"/>
              <w:left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机构</w:t>
            </w:r>
          </w:p>
        </w:tc>
        <w:tc>
          <w:tcPr>
            <w:tcW w:w="969" w:type="dxa"/>
            <w:tcBorders>
              <w:top w:val="nil"/>
              <w:left w:val="nil"/>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(3298)</w:t>
            </w:r>
          </w:p>
        </w:tc>
        <w:tc>
          <w:tcPr>
            <w:tcW w:w="1869" w:type="dxa"/>
            <w:tcBorders>
              <w:top w:val="nil"/>
              <w:left w:val="nil"/>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(3299)</w:t>
            </w:r>
          </w:p>
        </w:tc>
        <w:tc>
          <w:tcPr>
            <w:tcW w:w="946" w:type="dxa"/>
            <w:tcBorders>
              <w:top w:val="nil"/>
              <w:left w:val="nil"/>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(3300)</w:t>
            </w:r>
          </w:p>
        </w:tc>
        <w:tc>
          <w:tcPr>
            <w:tcW w:w="958" w:type="dxa"/>
            <w:tcBorders>
              <w:top w:val="nil"/>
              <w:left w:val="nil"/>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(3301)</w:t>
            </w:r>
          </w:p>
        </w:tc>
        <w:tc>
          <w:tcPr>
            <w:tcW w:w="945" w:type="dxa"/>
            <w:tcBorders>
              <w:top w:val="nil"/>
              <w:left w:val="nil"/>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(3302)</w:t>
            </w:r>
          </w:p>
        </w:tc>
        <w:tc>
          <w:tcPr>
            <w:tcW w:w="1454" w:type="dxa"/>
            <w:tcBorders>
              <w:top w:val="nil"/>
              <w:left w:val="nil"/>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(3300)</w:t>
            </w:r>
          </w:p>
        </w:tc>
        <w:tc>
          <w:tcPr>
            <w:tcW w:w="1145" w:type="dxa"/>
            <w:gridSpan w:val="2"/>
            <w:tcBorders>
              <w:top w:val="nil"/>
              <w:left w:val="nil"/>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(3303)</w:t>
            </w:r>
          </w:p>
        </w:tc>
      </w:tr>
      <w:tr>
        <w:tblPrEx>
          <w:tblLayout w:type="fixed"/>
          <w:tblCellMar>
            <w:top w:w="0" w:type="dxa"/>
            <w:left w:w="108" w:type="dxa"/>
            <w:bottom w:w="0" w:type="dxa"/>
            <w:right w:w="108" w:type="dxa"/>
          </w:tblCellMar>
        </w:tblPrEx>
        <w:trPr>
          <w:trHeight w:val="388" w:hRule="atLeast"/>
        </w:trPr>
        <w:tc>
          <w:tcPr>
            <w:tcW w:w="1097"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69"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w:t>
            </w:r>
          </w:p>
        </w:tc>
        <w:tc>
          <w:tcPr>
            <w:tcW w:w="1869" w:type="dxa"/>
            <w:tcBorders>
              <w:top w:val="nil"/>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p>
        </w:tc>
        <w:tc>
          <w:tcPr>
            <w:tcW w:w="946" w:type="dxa"/>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58" w:type="dxa"/>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45" w:type="dxa"/>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1454" w:type="dxa"/>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1145" w:type="dxa"/>
            <w:gridSpan w:val="2"/>
            <w:tcBorders>
              <w:top w:val="nil"/>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r>
      <w:tr>
        <w:tblPrEx>
          <w:tblLayout w:type="fixed"/>
          <w:tblCellMar>
            <w:top w:w="0" w:type="dxa"/>
            <w:left w:w="108" w:type="dxa"/>
            <w:bottom w:w="0" w:type="dxa"/>
            <w:right w:w="108" w:type="dxa"/>
          </w:tblCellMar>
        </w:tblPrEx>
        <w:trPr>
          <w:trHeight w:val="460" w:hRule="atLeast"/>
        </w:trPr>
        <w:tc>
          <w:tcPr>
            <w:tcW w:w="1097"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个人</w:t>
            </w:r>
          </w:p>
        </w:tc>
        <w:tc>
          <w:tcPr>
            <w:tcW w:w="969" w:type="dxa"/>
            <w:tcBorders>
              <w:top w:val="nil"/>
              <w:left w:val="nil"/>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(3304)</w:t>
            </w:r>
          </w:p>
        </w:tc>
        <w:tc>
          <w:tcPr>
            <w:tcW w:w="1869" w:type="dxa"/>
            <w:tcBorders>
              <w:top w:val="nil"/>
              <w:left w:val="nil"/>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(3305)</w:t>
            </w:r>
          </w:p>
        </w:tc>
        <w:tc>
          <w:tcPr>
            <w:tcW w:w="946" w:type="dxa"/>
            <w:tcBorders>
              <w:top w:val="nil"/>
              <w:left w:val="nil"/>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(3306)</w:t>
            </w:r>
          </w:p>
        </w:tc>
        <w:tc>
          <w:tcPr>
            <w:tcW w:w="958" w:type="dxa"/>
            <w:tcBorders>
              <w:top w:val="nil"/>
              <w:left w:val="nil"/>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(3307)</w:t>
            </w:r>
          </w:p>
        </w:tc>
        <w:tc>
          <w:tcPr>
            <w:tcW w:w="945" w:type="dxa"/>
            <w:tcBorders>
              <w:top w:val="nil"/>
              <w:left w:val="nil"/>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(3308)</w:t>
            </w:r>
          </w:p>
        </w:tc>
        <w:tc>
          <w:tcPr>
            <w:tcW w:w="1454" w:type="dxa"/>
            <w:tcBorders>
              <w:top w:val="nil"/>
              <w:left w:val="nil"/>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(3306)</w:t>
            </w:r>
          </w:p>
        </w:tc>
        <w:tc>
          <w:tcPr>
            <w:tcW w:w="1145" w:type="dxa"/>
            <w:gridSpan w:val="2"/>
            <w:tcBorders>
              <w:top w:val="nil"/>
              <w:left w:val="nil"/>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(3309)</w:t>
            </w:r>
          </w:p>
        </w:tc>
      </w:tr>
      <w:tr>
        <w:tblPrEx>
          <w:tblLayout w:type="fixed"/>
          <w:tblCellMar>
            <w:top w:w="0" w:type="dxa"/>
            <w:left w:w="108" w:type="dxa"/>
            <w:bottom w:w="0" w:type="dxa"/>
            <w:right w:w="108" w:type="dxa"/>
          </w:tblCellMar>
        </w:tblPrEx>
        <w:trPr>
          <w:trHeight w:val="389" w:hRule="atLeast"/>
        </w:trPr>
        <w:tc>
          <w:tcPr>
            <w:tcW w:w="1097"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p>
        </w:tc>
        <w:tc>
          <w:tcPr>
            <w:tcW w:w="969" w:type="dxa"/>
            <w:tcBorders>
              <w:top w:val="single" w:color="auto" w:sz="4" w:space="0"/>
              <w:left w:val="nil"/>
              <w:bottom w:val="nil"/>
              <w:right w:val="single" w:color="auto" w:sz="4" w:space="0"/>
            </w:tcBorders>
            <w:vAlign w:val="center"/>
          </w:tcPr>
          <w:p>
            <w:pPr>
              <w:widowControl/>
              <w:jc w:val="center"/>
              <w:rPr>
                <w:rFonts w:ascii="宋体" w:hAnsi="宋体" w:eastAsia="宋体" w:cs="Calibri"/>
                <w:color w:val="000000" w:themeColor="text1"/>
                <w:kern w:val="0"/>
                <w:sz w:val="22"/>
                <w:szCs w:val="22"/>
                <w14:textFill>
                  <w14:solidFill>
                    <w14:schemeClr w14:val="tx1"/>
                  </w14:solidFill>
                </w14:textFill>
              </w:rPr>
            </w:pPr>
            <w:r>
              <w:rPr>
                <w:rFonts w:hint="eastAsia" w:ascii="宋体" w:hAnsi="宋体" w:eastAsia="宋体" w:cs="Calibri"/>
                <w:color w:val="000000" w:themeColor="text1"/>
                <w:kern w:val="0"/>
                <w:sz w:val="22"/>
                <w:szCs w:val="22"/>
                <w14:textFill>
                  <w14:solidFill>
                    <w14:schemeClr w14:val="tx1"/>
                  </w14:solidFill>
                </w14:textFill>
              </w:rPr>
              <w:t>..</w:t>
            </w:r>
          </w:p>
        </w:tc>
        <w:tc>
          <w:tcPr>
            <w:tcW w:w="1869" w:type="dxa"/>
            <w:tcBorders>
              <w:top w:val="single" w:color="auto" w:sz="4" w:space="0"/>
              <w:left w:val="nil"/>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p>
        </w:tc>
        <w:tc>
          <w:tcPr>
            <w:tcW w:w="946" w:type="dxa"/>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58" w:type="dxa"/>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945" w:type="dxa"/>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1454" w:type="dxa"/>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c>
          <w:tcPr>
            <w:tcW w:w="1145" w:type="dxa"/>
            <w:gridSpan w:val="2"/>
            <w:tcBorders>
              <w:top w:val="single" w:color="auto" w:sz="4" w:space="0"/>
              <w:left w:val="nil"/>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tc>
      </w:tr>
      <w:tr>
        <w:tblPrEx>
          <w:tblLayout w:type="fixed"/>
          <w:tblCellMar>
            <w:top w:w="0" w:type="dxa"/>
            <w:left w:w="108" w:type="dxa"/>
            <w:bottom w:w="0" w:type="dxa"/>
            <w:right w:w="108" w:type="dxa"/>
          </w:tblCellMar>
        </w:tblPrEx>
        <w:trPr>
          <w:trHeight w:val="686" w:hRule="atLeast"/>
        </w:trPr>
        <w:tc>
          <w:tcPr>
            <w:tcW w:w="109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（3296）</w:t>
            </w:r>
            <w:r>
              <w:rPr>
                <w:rStyle w:val="31"/>
                <w:rFonts w:ascii="宋体" w:hAnsi="宋体" w:cs="Calibri"/>
                <w:color w:val="000000" w:themeColor="text1"/>
                <w:sz w:val="24"/>
                <w:szCs w:val="22"/>
                <w14:textFill>
                  <w14:solidFill>
                    <w14:schemeClr w14:val="tx1"/>
                  </w14:solidFill>
                </w14:textFill>
              </w:rPr>
              <w:footnoteReference w:id="212"/>
            </w:r>
            <w:r>
              <w:rPr>
                <w:rFonts w:hint="eastAsia" w:ascii="宋体" w:hAnsi="宋体" w:cs="Calibri"/>
                <w:color w:val="000000" w:themeColor="text1"/>
                <w:kern w:val="0"/>
                <w:sz w:val="22"/>
                <w:szCs w:val="22"/>
                <w14:textFill>
                  <w14:solidFill>
                    <w14:schemeClr w14:val="tx1"/>
                  </w14:solidFill>
                </w14:textFill>
              </w:rPr>
              <w:t xml:space="preserve"> </w:t>
            </w:r>
          </w:p>
        </w:tc>
        <w:tc>
          <w:tcPr>
            <w:tcW w:w="969" w:type="dxa"/>
            <w:tcBorders>
              <w:top w:val="single" w:color="auto" w:sz="4" w:space="0"/>
              <w:left w:val="nil"/>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(3310)</w:t>
            </w:r>
          </w:p>
        </w:tc>
        <w:tc>
          <w:tcPr>
            <w:tcW w:w="186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(3311)</w:t>
            </w:r>
          </w:p>
        </w:tc>
        <w:tc>
          <w:tcPr>
            <w:tcW w:w="94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(3312)</w:t>
            </w:r>
          </w:p>
        </w:tc>
        <w:tc>
          <w:tcPr>
            <w:tcW w:w="95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(3313)</w:t>
            </w:r>
          </w:p>
        </w:tc>
        <w:tc>
          <w:tcPr>
            <w:tcW w:w="94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(3314)</w:t>
            </w:r>
          </w:p>
        </w:tc>
        <w:tc>
          <w:tcPr>
            <w:tcW w:w="145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(3312)</w:t>
            </w:r>
          </w:p>
        </w:tc>
        <w:tc>
          <w:tcPr>
            <w:tcW w:w="1145"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spacing w:line="400" w:lineRule="exact"/>
              <w:ind w:firstLine="95" w:firstLineChars="50"/>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(3315)</w:t>
            </w:r>
          </w:p>
        </w:tc>
      </w:tr>
      <w:tr>
        <w:tblPrEx>
          <w:tblLayout w:type="fixed"/>
          <w:tblCellMar>
            <w:top w:w="0" w:type="dxa"/>
            <w:left w:w="108" w:type="dxa"/>
            <w:bottom w:w="0" w:type="dxa"/>
            <w:right w:w="108" w:type="dxa"/>
          </w:tblCellMar>
        </w:tblPrEx>
        <w:trPr>
          <w:trHeight w:val="686" w:hRule="atLeast"/>
        </w:trPr>
        <w:tc>
          <w:tcPr>
            <w:tcW w:w="9383" w:type="dxa"/>
            <w:gridSpan w:val="9"/>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Calibri"/>
                <w:color w:val="000000" w:themeColor="text1"/>
                <w:kern w:val="0"/>
                <w:sz w:val="22"/>
                <w:szCs w:val="22"/>
                <w14:textFill>
                  <w14:solidFill>
                    <w14:schemeClr w14:val="tx1"/>
                  </w14:solidFill>
                </w14:textFill>
              </w:rPr>
            </w:pPr>
            <w:r>
              <w:rPr>
                <w:rFonts w:hint="eastAsia" w:ascii="宋体" w:hAnsi="宋体" w:cs="Calibri"/>
                <w:color w:val="000000" w:themeColor="text1"/>
                <w:kern w:val="0"/>
                <w:sz w:val="22"/>
                <w:szCs w:val="22"/>
                <w14:textFill>
                  <w14:solidFill>
                    <w14:schemeClr w14:val="tx1"/>
                  </w14:solidFill>
                </w14:textFill>
              </w:rPr>
              <w:t>产品特有风险</w:t>
            </w:r>
          </w:p>
        </w:tc>
      </w:tr>
      <w:tr>
        <w:tblPrEx>
          <w:tblLayout w:type="fixed"/>
          <w:tblCellMar>
            <w:top w:w="0" w:type="dxa"/>
            <w:left w:w="108" w:type="dxa"/>
            <w:bottom w:w="0" w:type="dxa"/>
            <w:right w:w="108" w:type="dxa"/>
          </w:tblCellMar>
        </w:tblPrEx>
        <w:trPr>
          <w:trHeight w:val="830" w:hRule="atLeast"/>
        </w:trPr>
        <w:tc>
          <w:tcPr>
            <w:tcW w:w="9383" w:type="dxa"/>
            <w:gridSpan w:val="9"/>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Calibri"/>
                <w:color w:val="000000" w:themeColor="text1"/>
                <w:kern w:val="0"/>
                <w:sz w:val="22"/>
                <w:szCs w:val="22"/>
                <w14:textFill>
                  <w14:solidFill>
                    <w14:schemeClr w14:val="tx1"/>
                  </w14:solidFill>
                </w14:textFill>
              </w:rPr>
            </w:pPr>
          </w:p>
          <w:p>
            <w:pPr>
              <w:widowControl/>
              <w:jc w:val="left"/>
              <w:rPr>
                <w:rFonts w:ascii="宋体" w:hAnsi="宋体" w:cs="Calibri"/>
                <w:color w:val="000000" w:themeColor="text1"/>
                <w:kern w:val="0"/>
                <w:sz w:val="22"/>
                <w:szCs w:val="22"/>
                <w14:textFill>
                  <w14:solidFill>
                    <w14:schemeClr w14:val="tx1"/>
                  </w14:solidFill>
                </w14:textFill>
              </w:rPr>
            </w:pPr>
          </w:p>
          <w:p>
            <w:pPr>
              <w:adjustRightInd w:val="0"/>
              <w:snapToGrid w:val="0"/>
              <w:spacing w:line="400" w:lineRule="exact"/>
              <w:ind w:firstLine="95" w:firstLineChars="50"/>
              <w:jc w:val="center"/>
              <w:rPr>
                <w:rFonts w:ascii="宋体" w:hAnsi="宋体" w:eastAsia="宋体" w:cs="Calibri"/>
                <w:color w:val="000000" w:themeColor="text1"/>
                <w:kern w:val="0"/>
                <w:sz w:val="18"/>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（3316）</w:t>
            </w:r>
          </w:p>
          <w:p>
            <w:pPr>
              <w:widowControl/>
              <w:jc w:val="left"/>
              <w:rPr>
                <w:rFonts w:ascii="宋体" w:hAnsi="宋体" w:cs="Calibri"/>
                <w:color w:val="000000" w:themeColor="text1"/>
                <w:kern w:val="0"/>
                <w:sz w:val="22"/>
                <w:szCs w:val="22"/>
                <w14:textFill>
                  <w14:solidFill>
                    <w14:schemeClr w14:val="tx1"/>
                  </w14:solidFill>
                </w14:textFill>
              </w:rPr>
            </w:pPr>
          </w:p>
        </w:tc>
      </w:tr>
    </w:tbl>
    <w:p>
      <w:pPr>
        <w:rPr>
          <w:rFonts w:ascii="宋体" w:hAnsi="宋体"/>
          <w:b/>
          <w:color w:val="000000" w:themeColor="text1"/>
          <w:kern w:val="0"/>
          <w:sz w:val="24"/>
          <w14:textFill>
            <w14:solidFill>
              <w14:schemeClr w14:val="tx1"/>
            </w14:solidFill>
          </w14:textFill>
        </w:rPr>
      </w:pPr>
      <w:r>
        <w:rPr>
          <w:rFonts w:hint="eastAsia"/>
          <w:color w:val="000000" w:themeColor="text1"/>
          <w:sz w:val="24"/>
          <w14:textFill>
            <w14:solidFill>
              <w14:schemeClr w14:val="tx1"/>
            </w14:solidFill>
          </w14:textFill>
        </w:rPr>
        <w:t>注</w:t>
      </w:r>
      <w:r>
        <w:rPr>
          <w:rFonts w:hint="eastAsia"/>
          <w:color w:val="000000" w:themeColor="text1"/>
          <w:sz w:val="18"/>
          <w14:textFill>
            <w14:solidFill>
              <w14:schemeClr w14:val="tx1"/>
            </w14:solidFill>
          </w14:textFill>
        </w:rPr>
        <w:t>：</w:t>
      </w:r>
      <w:r>
        <w:rPr>
          <w:rFonts w:hint="eastAsia" w:ascii="宋体" w:hAnsi="宋体" w:eastAsia="宋体"/>
          <w:color w:val="000000" w:themeColor="text1"/>
          <w:kern w:val="0"/>
          <w:sz w:val="18"/>
          <w14:textFill>
            <w14:solidFill>
              <w14:schemeClr w14:val="tx1"/>
            </w14:solidFill>
          </w14:textFill>
        </w:rPr>
        <w:t>（3317）</w:t>
      </w:r>
    </w:p>
    <w:p>
      <w:pPr>
        <w:widowControl/>
        <w:jc w:val="left"/>
        <w:rPr>
          <w:color w:val="000000" w:themeColor="text1"/>
          <w14:textFill>
            <w14:solidFill>
              <w14:schemeClr w14:val="tx1"/>
            </w14:solidFill>
          </w14:textFill>
        </w:rPr>
      </w:pPr>
      <w:r>
        <w:rPr>
          <w:rFonts w:hint="eastAsia" w:ascii="宋体" w:hAnsi="宋体"/>
          <w:b/>
          <w:color w:val="000000" w:themeColor="text1"/>
          <w:kern w:val="0"/>
          <w:sz w:val="24"/>
          <w14:textFill>
            <w14:solidFill>
              <w14:schemeClr w14:val="tx1"/>
            </w14:solidFill>
          </w14:textFill>
        </w:rPr>
        <w:t>9.2 影响投资者决策的其他重要信息</w:t>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522" w:type="dxa"/>
          </w:tcPr>
          <w:p>
            <w:pPr>
              <w:adjustRightInd w:val="0"/>
              <w:snapToGrid w:val="0"/>
              <w:spacing w:line="400" w:lineRule="exact"/>
              <w:ind w:firstLine="95" w:firstLineChars="50"/>
              <w:rPr>
                <w:rFonts w:ascii="宋体" w:hAnsi="宋体" w:cs="Calibri"/>
                <w:color w:val="000000" w:themeColor="text1"/>
                <w:sz w:val="24"/>
                <w:szCs w:val="22"/>
                <w14:textFill>
                  <w14:solidFill>
                    <w14:schemeClr w14:val="tx1"/>
                  </w14:solidFill>
                </w14:textFill>
              </w:rPr>
            </w:pPr>
            <w:r>
              <w:rPr>
                <w:rFonts w:hint="eastAsia" w:ascii="宋体" w:hAnsi="宋体" w:eastAsia="宋体" w:cs="Calibri"/>
                <w:color w:val="000000" w:themeColor="text1"/>
                <w:kern w:val="0"/>
                <w:sz w:val="18"/>
                <w:szCs w:val="22"/>
                <w14:textFill>
                  <w14:solidFill>
                    <w14:schemeClr w14:val="tx1"/>
                  </w14:solidFill>
                </w14:textFill>
              </w:rPr>
              <w:t>（</w:t>
            </w:r>
            <w:r>
              <w:rPr>
                <w:rFonts w:ascii="宋体" w:hAnsi="宋体" w:eastAsia="宋体" w:cs="Calibri"/>
                <w:color w:val="000000" w:themeColor="text1"/>
                <w:kern w:val="0"/>
                <w:sz w:val="18"/>
                <w:szCs w:val="22"/>
                <w14:textFill>
                  <w14:solidFill>
                    <w14:schemeClr w14:val="tx1"/>
                  </w14:solidFill>
                </w14:textFill>
              </w:rPr>
              <w:t>1713</w:t>
            </w:r>
            <w:r>
              <w:rPr>
                <w:rFonts w:hint="eastAsia" w:ascii="宋体" w:hAnsi="宋体" w:eastAsia="宋体" w:cs="Calibri"/>
                <w:color w:val="000000" w:themeColor="text1"/>
                <w:kern w:val="0"/>
                <w:sz w:val="18"/>
                <w:szCs w:val="22"/>
                <w14:textFill>
                  <w14:solidFill>
                    <w14:schemeClr w14:val="tx1"/>
                  </w14:solidFill>
                </w14:textFill>
              </w:rPr>
              <w:t>）</w:t>
            </w:r>
          </w:p>
        </w:tc>
      </w:tr>
    </w:tbl>
    <w:p>
      <w:pPr>
        <w:pStyle w:val="3"/>
        <w:adjustRightInd w:val="0"/>
        <w:snapToGrid w:val="0"/>
        <w:spacing w:before="0" w:after="0" w:line="400" w:lineRule="exact"/>
        <w:jc w:val="center"/>
        <w:rPr>
          <w:rFonts w:ascii="宋体" w:hAnsi="宋体" w:eastAsia="宋体"/>
          <w:color w:val="000000" w:themeColor="text1"/>
          <w:sz w:val="24"/>
          <w14:textFill>
            <w14:solidFill>
              <w14:schemeClr w14:val="tx1"/>
            </w14:solidFill>
          </w14:textFill>
        </w:rPr>
      </w:pPr>
    </w:p>
    <w:p>
      <w:pPr>
        <w:pStyle w:val="3"/>
        <w:adjustRightInd w:val="0"/>
        <w:snapToGrid w:val="0"/>
        <w:spacing w:before="0" w:after="0" w:line="400" w:lineRule="exact"/>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§10 备查文件目录</w:t>
      </w:r>
    </w:p>
    <w:p>
      <w:pPr>
        <w:adjustRightInd w:val="0"/>
        <w:snapToGrid w:val="0"/>
        <w:spacing w:line="400" w:lineRule="exact"/>
        <w:rPr>
          <w:rFonts w:ascii="宋体" w:hAnsi="宋体"/>
          <w:color w:val="000000" w:themeColor="text1"/>
          <w:kern w:val="0"/>
          <w:sz w:val="18"/>
          <w14:textFill>
            <w14:solidFill>
              <w14:schemeClr w14:val="tx1"/>
            </w14:solidFill>
          </w14:textFill>
        </w:rPr>
      </w:pPr>
      <w:r>
        <w:rPr>
          <w:rFonts w:hint="eastAsia" w:ascii="宋体" w:hAnsi="宋体"/>
          <w:b/>
          <w:color w:val="000000" w:themeColor="text1"/>
          <w:sz w:val="24"/>
          <w14:textFill>
            <w14:solidFill>
              <w14:schemeClr w14:val="tx1"/>
            </w14:solidFill>
          </w14:textFill>
        </w:rPr>
        <w:t>10.</w:t>
      </w:r>
      <w:r>
        <w:rPr>
          <w:rFonts w:hint="eastAsia" w:ascii="宋体" w:hAnsi="宋体"/>
          <w:color w:val="000000" w:themeColor="text1"/>
          <w:sz w:val="24"/>
          <w14:textFill>
            <w14:solidFill>
              <w14:schemeClr w14:val="tx1"/>
            </w14:solidFill>
          </w14:textFill>
        </w:rPr>
        <w:t>1 备查文件目录</w:t>
      </w:r>
    </w:p>
    <w:p>
      <w:pPr>
        <w:adjustRightInd w:val="0"/>
        <w:snapToGrid w:val="0"/>
        <w:spacing w:line="400" w:lineRule="exact"/>
        <w:ind w:firstLine="95" w:firstLineChars="50"/>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1733</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10.</w:t>
      </w:r>
      <w:r>
        <w:rPr>
          <w:rFonts w:hint="eastAsia" w:ascii="宋体" w:hAnsi="宋体"/>
          <w:color w:val="000000" w:themeColor="text1"/>
          <w:sz w:val="24"/>
          <w14:textFill>
            <w14:solidFill>
              <w14:schemeClr w14:val="tx1"/>
            </w14:solidFill>
          </w14:textFill>
        </w:rPr>
        <w:t>2 存放地点</w:t>
      </w:r>
    </w:p>
    <w:p>
      <w:pPr>
        <w:adjustRightInd w:val="0"/>
        <w:snapToGrid w:val="0"/>
        <w:spacing w:line="400" w:lineRule="exact"/>
        <w:ind w:firstLine="95" w:firstLineChars="50"/>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1734</w:t>
      </w:r>
      <w:r>
        <w:rPr>
          <w:rFonts w:hint="eastAsia" w:ascii="宋体" w:hAnsi="宋体" w:eastAsia="宋体"/>
          <w:color w:val="000000" w:themeColor="text1"/>
          <w:kern w:val="0"/>
          <w:sz w:val="18"/>
          <w14:textFill>
            <w14:solidFill>
              <w14:schemeClr w14:val="tx1"/>
            </w14:solidFill>
          </w14:textFill>
        </w:rPr>
        <w:t>）</w:t>
      </w:r>
    </w:p>
    <w:p>
      <w:pPr>
        <w:adjustRightInd w:val="0"/>
        <w:snapToGrid w:val="0"/>
        <w:spacing w:line="400" w:lineRule="exact"/>
        <w:rPr>
          <w:rFonts w:ascii="宋体" w:hAnsi="宋体"/>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10.</w:t>
      </w:r>
      <w:r>
        <w:rPr>
          <w:rFonts w:hint="eastAsia" w:ascii="宋体" w:hAnsi="宋体"/>
          <w:color w:val="000000" w:themeColor="text1"/>
          <w:sz w:val="24"/>
          <w14:textFill>
            <w14:solidFill>
              <w14:schemeClr w14:val="tx1"/>
            </w14:solidFill>
          </w14:textFill>
        </w:rPr>
        <w:t>3 查阅方式</w:t>
      </w:r>
    </w:p>
    <w:p>
      <w:pPr>
        <w:adjustRightInd w:val="0"/>
        <w:snapToGrid w:val="0"/>
        <w:spacing w:line="400" w:lineRule="exact"/>
        <w:ind w:firstLine="95" w:firstLineChars="50"/>
        <w:rPr>
          <w:rFonts w:ascii="宋体" w:hAnsi="宋体" w:eastAsia="宋体"/>
          <w:color w:val="000000" w:themeColor="text1"/>
          <w:kern w:val="0"/>
          <w:sz w:val="18"/>
          <w14:textFill>
            <w14:solidFill>
              <w14:schemeClr w14:val="tx1"/>
            </w14:solidFill>
          </w14:textFill>
        </w:rPr>
      </w:pPr>
      <w:r>
        <w:rPr>
          <w:rFonts w:hint="eastAsia" w:ascii="宋体" w:hAnsi="宋体" w:eastAsia="宋体"/>
          <w:color w:val="000000" w:themeColor="text1"/>
          <w:kern w:val="0"/>
          <w:sz w:val="18"/>
          <w14:textFill>
            <w14:solidFill>
              <w14:schemeClr w14:val="tx1"/>
            </w14:solidFill>
          </w14:textFill>
        </w:rPr>
        <w:t>（</w:t>
      </w:r>
      <w:r>
        <w:rPr>
          <w:rFonts w:ascii="宋体" w:hAnsi="宋体" w:eastAsia="宋体"/>
          <w:color w:val="000000" w:themeColor="text1"/>
          <w:kern w:val="0"/>
          <w:sz w:val="18"/>
          <w14:textFill>
            <w14:solidFill>
              <w14:schemeClr w14:val="tx1"/>
            </w14:solidFill>
          </w14:textFill>
        </w:rPr>
        <w:t>1735</w:t>
      </w:r>
      <w:r>
        <w:rPr>
          <w:rFonts w:hint="eastAsia" w:ascii="宋体" w:hAnsi="宋体" w:eastAsia="宋体"/>
          <w:color w:val="000000" w:themeColor="text1"/>
          <w:kern w:val="0"/>
          <w:sz w:val="18"/>
          <w14:textFill>
            <w14:solidFill>
              <w14:schemeClr w14:val="tx1"/>
            </w14:solidFill>
          </w14:textFill>
        </w:rPr>
        <w:t>）</w:t>
      </w:r>
    </w:p>
    <w:p>
      <w:pPr>
        <w:tabs>
          <w:tab w:val="left" w:pos="7848"/>
        </w:tabs>
        <w:spacing w:line="560" w:lineRule="exact"/>
        <w:rPr>
          <w:rFonts w:ascii="宋体" w:hAnsi="宋体" w:eastAsia="宋体"/>
          <w:b/>
          <w:color w:val="000000" w:themeColor="text1"/>
          <w:szCs w:val="32"/>
          <w14:textFill>
            <w14:solidFill>
              <w14:schemeClr w14:val="tx1"/>
            </w14:solidFill>
          </w14:textFill>
        </w:rPr>
      </w:pPr>
      <w:r>
        <w:rPr>
          <w:rFonts w:ascii="宋体" w:hAnsi="宋体" w:eastAsia="宋体"/>
          <w:color w:val="000000" w:themeColor="text1"/>
          <w:kern w:val="0"/>
          <w:sz w:val="18"/>
          <w14:textFill>
            <w14:solidFill>
              <w14:schemeClr w14:val="tx1"/>
            </w14:solidFill>
          </w14:textFill>
        </w:rPr>
        <w:br w:type="page"/>
      </w:r>
    </w:p>
    <w:p>
      <w:pPr>
        <w:adjustRightInd w:val="0"/>
        <w:snapToGrid w:val="0"/>
        <w:spacing w:line="460" w:lineRule="exact"/>
        <w:jc w:val="center"/>
        <w:rPr>
          <w:rFonts w:ascii="宋体" w:hAnsi="宋体" w:eastAsia="宋体"/>
          <w:sz w:val="24"/>
        </w:rPr>
      </w:pPr>
      <w:r>
        <w:rPr>
          <w:rFonts w:hint="eastAsia" w:ascii="宋体" w:hAnsi="宋体" w:eastAsia="宋体"/>
          <w:sz w:val="36"/>
          <w:szCs w:val="36"/>
        </w:rPr>
        <w:t xml:space="preserve">第五部分 </w:t>
      </w:r>
      <w:r>
        <w:rPr>
          <w:rFonts w:ascii="宋体" w:hAnsi="宋体" w:eastAsia="宋体"/>
          <w:sz w:val="36"/>
          <w:szCs w:val="36"/>
        </w:rPr>
        <w:t xml:space="preserve"> </w:t>
      </w:r>
      <w:r>
        <w:rPr>
          <w:rFonts w:hint="eastAsia" w:ascii="宋体" w:hAnsi="宋体" w:eastAsia="宋体"/>
          <w:sz w:val="36"/>
          <w:szCs w:val="36"/>
        </w:rPr>
        <w:t>公开募集基础设施证券投资基金季度报告XBRL模板</w:t>
      </w:r>
    </w:p>
    <w:p>
      <w:pPr>
        <w:adjustRightInd w:val="0"/>
        <w:snapToGrid w:val="0"/>
        <w:spacing w:line="460" w:lineRule="exact"/>
        <w:jc w:val="center"/>
        <w:rPr>
          <w:rFonts w:ascii="宋体" w:hAnsi="宋体" w:eastAsia="宋体"/>
          <w:sz w:val="24"/>
          <w:szCs w:val="24"/>
        </w:rPr>
      </w:pPr>
    </w:p>
    <w:p>
      <w:pPr>
        <w:adjustRightInd w:val="0"/>
        <w:snapToGrid w:val="0"/>
        <w:spacing w:line="460" w:lineRule="exact"/>
        <w:jc w:val="center"/>
        <w:rPr>
          <w:rFonts w:eastAsia="宋体"/>
          <w:sz w:val="24"/>
          <w:szCs w:val="24"/>
          <w:vertAlign w:val="superscript"/>
        </w:rPr>
      </w:pPr>
      <w:r>
        <w:rPr>
          <w:rFonts w:eastAsia="宋体"/>
          <w:sz w:val="24"/>
          <w:szCs w:val="24"/>
        </w:rPr>
        <w:t>XXXX基础设施证券投资基金XXXX年第X季度报告</w:t>
      </w:r>
      <w:r>
        <w:rPr>
          <w:rFonts w:eastAsia="宋体"/>
          <w:sz w:val="24"/>
          <w:szCs w:val="24"/>
          <w:vertAlign w:val="superscript"/>
        </w:rPr>
        <w:footnoteReference w:id="213"/>
      </w:r>
    </w:p>
    <w:p>
      <w:pPr>
        <w:jc w:val="center"/>
        <w:rPr>
          <w:rFonts w:eastAsia="宋体"/>
          <w:color w:val="000000" w:themeColor="text1"/>
          <w:kern w:val="0"/>
          <w:sz w:val="18"/>
          <w14:textFill>
            <w14:solidFill>
              <w14:schemeClr w14:val="tx1"/>
            </w14:solidFill>
          </w14:textFill>
        </w:rPr>
      </w:pPr>
      <w:r>
        <w:rPr>
          <w:rFonts w:eastAsia="宋体"/>
          <w:color w:val="000000" w:themeColor="text1"/>
          <w:kern w:val="0"/>
          <w:sz w:val="18"/>
          <w14:textFill>
            <w14:solidFill>
              <w14:schemeClr w14:val="tx1"/>
            </w14:solidFill>
          </w14:textFill>
        </w:rPr>
        <w:t>（0002）</w:t>
      </w:r>
    </w:p>
    <w:p>
      <w:pPr>
        <w:adjustRightInd w:val="0"/>
        <w:snapToGrid w:val="0"/>
        <w:spacing w:line="460" w:lineRule="exact"/>
        <w:jc w:val="center"/>
        <w:rPr>
          <w:rFonts w:eastAsia="宋体"/>
          <w:color w:val="000000" w:themeColor="text1"/>
          <w:sz w:val="24"/>
          <w:szCs w:val="24"/>
          <w14:textFill>
            <w14:solidFill>
              <w14:schemeClr w14:val="tx1"/>
            </w14:solidFill>
          </w14:textFill>
        </w:rPr>
      </w:pPr>
      <w:r>
        <w:rPr>
          <w:rFonts w:eastAsia="宋体"/>
          <w:color w:val="000000" w:themeColor="text1"/>
          <w:sz w:val="24"/>
          <w:szCs w:val="24"/>
          <w14:textFill>
            <w14:solidFill>
              <w14:schemeClr w14:val="tx1"/>
            </w14:solidFill>
          </w14:textFill>
        </w:rPr>
        <w:t>XXXX年XX月XX日</w:t>
      </w:r>
      <w:r>
        <w:rPr>
          <w:rFonts w:eastAsia="宋体"/>
          <w:color w:val="000000" w:themeColor="text1"/>
          <w:sz w:val="24"/>
          <w:szCs w:val="24"/>
          <w:vertAlign w:val="superscript"/>
          <w14:textFill>
            <w14:solidFill>
              <w14:schemeClr w14:val="tx1"/>
            </w14:solidFill>
          </w14:textFill>
        </w:rPr>
        <w:footnoteReference w:id="214"/>
      </w:r>
    </w:p>
    <w:p>
      <w:pPr>
        <w:jc w:val="center"/>
        <w:rPr>
          <w:rFonts w:eastAsia="宋体"/>
          <w:color w:val="000000" w:themeColor="text1"/>
          <w:kern w:val="0"/>
          <w:sz w:val="18"/>
          <w14:textFill>
            <w14:solidFill>
              <w14:schemeClr w14:val="tx1"/>
            </w14:solidFill>
          </w14:textFill>
        </w:rPr>
      </w:pPr>
      <w:r>
        <w:rPr>
          <w:rFonts w:eastAsia="宋体"/>
          <w:color w:val="000000" w:themeColor="text1"/>
          <w:kern w:val="0"/>
          <w:sz w:val="18"/>
          <w14:textFill>
            <w14:solidFill>
              <w14:schemeClr w14:val="tx1"/>
            </w14:solidFill>
          </w14:textFill>
        </w:rPr>
        <w:t>（2024）</w:t>
      </w:r>
    </w:p>
    <w:p>
      <w:pPr>
        <w:adjustRightInd w:val="0"/>
        <w:snapToGrid w:val="0"/>
        <w:spacing w:line="460" w:lineRule="exact"/>
        <w:jc w:val="center"/>
        <w:rPr>
          <w:rFonts w:eastAsia="宋体"/>
          <w:color w:val="000000" w:themeColor="text1"/>
          <w:sz w:val="24"/>
          <w14:textFill>
            <w14:solidFill>
              <w14:schemeClr w14:val="tx1"/>
            </w14:solidFill>
          </w14:textFill>
        </w:rPr>
      </w:pPr>
    </w:p>
    <w:p>
      <w:pPr>
        <w:adjustRightInd w:val="0"/>
        <w:snapToGrid w:val="0"/>
        <w:spacing w:line="460" w:lineRule="exact"/>
        <w:ind w:firstLine="2259" w:firstLineChars="900"/>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基金管理人：</w:t>
      </w:r>
      <w:r>
        <w:rPr>
          <w:rFonts w:eastAsia="宋体"/>
          <w:color w:val="000000" w:themeColor="text1"/>
          <w:kern w:val="0"/>
          <w:sz w:val="18"/>
          <w14:textFill>
            <w14:solidFill>
              <w14:schemeClr w14:val="tx1"/>
            </w14:solidFill>
          </w14:textFill>
        </w:rPr>
        <w:t>（0186）</w:t>
      </w:r>
    </w:p>
    <w:p>
      <w:pPr>
        <w:adjustRightInd w:val="0"/>
        <w:snapToGrid w:val="0"/>
        <w:spacing w:line="460" w:lineRule="exact"/>
        <w:ind w:firstLine="2259" w:firstLineChars="900"/>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基金托管人：</w:t>
      </w:r>
      <w:r>
        <w:rPr>
          <w:rFonts w:eastAsia="宋体"/>
          <w:color w:val="000000" w:themeColor="text1"/>
          <w:kern w:val="0"/>
          <w:sz w:val="18"/>
          <w14:textFill>
            <w14:solidFill>
              <w14:schemeClr w14:val="tx1"/>
            </w14:solidFill>
          </w14:textFill>
        </w:rPr>
        <w:t>（0213）</w:t>
      </w:r>
    </w:p>
    <w:p>
      <w:pPr>
        <w:adjustRightInd w:val="0"/>
        <w:snapToGrid w:val="0"/>
        <w:spacing w:line="460" w:lineRule="exact"/>
        <w:ind w:firstLine="2259" w:firstLineChars="900"/>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报告送出日期：XXXX年XX月XX日</w:t>
      </w:r>
      <w:r>
        <w:rPr>
          <w:rStyle w:val="31"/>
          <w:rFonts w:eastAsia="宋体"/>
          <w:color w:val="000000" w:themeColor="text1"/>
          <w:sz w:val="24"/>
          <w14:textFill>
            <w14:solidFill>
              <w14:schemeClr w14:val="tx1"/>
            </w14:solidFill>
          </w14:textFill>
        </w:rPr>
        <w:footnoteReference w:id="215"/>
      </w:r>
      <w:r>
        <w:rPr>
          <w:rFonts w:eastAsia="宋体"/>
          <w:color w:val="000000" w:themeColor="text1"/>
          <w:kern w:val="0"/>
          <w:sz w:val="18"/>
          <w14:textFill>
            <w14:solidFill>
              <w14:schemeClr w14:val="tx1"/>
            </w14:solidFill>
          </w14:textFill>
        </w:rPr>
        <w:t>（0003）</w:t>
      </w:r>
    </w:p>
    <w:p>
      <w:pPr>
        <w:adjustRightInd w:val="0"/>
        <w:snapToGrid w:val="0"/>
        <w:spacing w:line="460" w:lineRule="exact"/>
        <w:jc w:val="center"/>
        <w:rPr>
          <w:rFonts w:ascii="宋体" w:hAnsi="宋体" w:eastAsia="宋体"/>
          <w:sz w:val="24"/>
        </w:rPr>
      </w:pPr>
    </w:p>
    <w:p>
      <w:pPr>
        <w:pStyle w:val="3"/>
        <w:adjustRightInd w:val="0"/>
        <w:snapToGrid w:val="0"/>
        <w:spacing w:before="0" w:after="0" w:line="560" w:lineRule="exact"/>
        <w:jc w:val="center"/>
        <w:rPr>
          <w:rFonts w:ascii="Times New Roman" w:hAnsi="Times New Roman" w:eastAsia="宋体"/>
          <w:bCs/>
          <w:sz w:val="24"/>
        </w:rPr>
      </w:pPr>
      <w:r>
        <w:rPr>
          <w:rFonts w:ascii="宋体" w:hAnsi="宋体" w:eastAsia="宋体"/>
          <w:sz w:val="24"/>
        </w:rPr>
        <w:br w:type="page"/>
      </w:r>
      <w:r>
        <w:rPr>
          <w:rFonts w:ascii="Times New Roman" w:hAnsi="Times New Roman" w:eastAsia="宋体"/>
          <w:sz w:val="24"/>
        </w:rPr>
        <w:t>§1  重要提示</w:t>
      </w:r>
    </w:p>
    <w:tbl>
      <w:tblPr>
        <w:tblStyle w:val="32"/>
        <w:tblW w:w="912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1" w:hRule="atLeast"/>
        </w:trPr>
        <w:tc>
          <w:tcPr>
            <w:tcW w:w="9127" w:type="dxa"/>
          </w:tcPr>
          <w:p>
            <w:pPr>
              <w:widowControl/>
              <w:adjustRightInd w:val="0"/>
              <w:snapToGrid w:val="0"/>
              <w:spacing w:line="420" w:lineRule="exact"/>
              <w:ind w:firstLine="502" w:firstLineChars="200"/>
              <w:jc w:val="left"/>
              <w:rPr>
                <w:rFonts w:hint="eastAsia" w:eastAsia="宋体" w:cs="Calibri"/>
                <w:color w:val="000000" w:themeColor="text1"/>
                <w:kern w:val="0"/>
                <w:sz w:val="24"/>
                <w:szCs w:val="22"/>
                <w14:textFill>
                  <w14:solidFill>
                    <w14:schemeClr w14:val="tx1"/>
                  </w14:solidFill>
                </w14:textFill>
              </w:rPr>
            </w:pPr>
            <w:r>
              <w:rPr>
                <w:rFonts w:hint="eastAsia" w:eastAsia="宋体" w:cs="Calibri"/>
                <w:color w:val="000000" w:themeColor="text1"/>
                <w:kern w:val="0"/>
                <w:sz w:val="24"/>
                <w:szCs w:val="22"/>
                <w14:textFill>
                  <w14:solidFill>
                    <w14:schemeClr w14:val="tx1"/>
                  </w14:solidFill>
                </w14:textFill>
              </w:rPr>
              <w:t>基金管理人的董事会及董事（或除××董事外）保证本报告所载资料不存在虚假记载、误导性陈述或重大遗漏，并对其内容的真实性、准确性和完整性承担个别及连带责任。</w:t>
            </w:r>
          </w:p>
          <w:p>
            <w:pPr>
              <w:widowControl/>
              <w:adjustRightInd w:val="0"/>
              <w:snapToGrid w:val="0"/>
              <w:spacing w:line="420" w:lineRule="exact"/>
              <w:ind w:firstLine="502" w:firstLineChars="200"/>
              <w:jc w:val="left"/>
              <w:rPr>
                <w:rFonts w:hint="eastAsia" w:eastAsia="宋体" w:cs="Calibri"/>
                <w:color w:val="000000" w:themeColor="text1"/>
                <w:kern w:val="0"/>
                <w:sz w:val="24"/>
                <w:szCs w:val="22"/>
                <w14:textFill>
                  <w14:solidFill>
                    <w14:schemeClr w14:val="tx1"/>
                  </w14:solidFill>
                </w14:textFill>
              </w:rPr>
            </w:pPr>
            <w:r>
              <w:rPr>
                <w:rFonts w:hint="eastAsia" w:eastAsia="宋体" w:cs="Calibri"/>
                <w:color w:val="000000" w:themeColor="text1"/>
                <w:kern w:val="0"/>
                <w:sz w:val="24"/>
                <w:szCs w:val="22"/>
                <w14:textFill>
                  <w14:solidFill>
                    <w14:schemeClr w14:val="tx1"/>
                  </w14:solidFill>
                </w14:textFill>
              </w:rPr>
              <w:t>（如个别董事对季度报告内容的真实性、准确性和完整性无法保证或存在异议，基金管理人应声明，××董事无法保证本报告内容的真实性、准确性、完整性，理由是：…，请投资者特别关注。）</w:t>
            </w:r>
          </w:p>
          <w:p>
            <w:pPr>
              <w:widowControl/>
              <w:adjustRightInd w:val="0"/>
              <w:snapToGrid w:val="0"/>
              <w:spacing w:line="420" w:lineRule="exact"/>
              <w:ind w:firstLine="502" w:firstLineChars="200"/>
              <w:jc w:val="left"/>
              <w:rPr>
                <w:rFonts w:hint="eastAsia" w:eastAsia="宋体" w:cs="Calibri"/>
                <w:color w:val="000000" w:themeColor="text1"/>
                <w:kern w:val="0"/>
                <w:sz w:val="24"/>
                <w:szCs w:val="22"/>
                <w14:textFill>
                  <w14:solidFill>
                    <w14:schemeClr w14:val="tx1"/>
                  </w14:solidFill>
                </w14:textFill>
              </w:rPr>
            </w:pPr>
            <w:r>
              <w:rPr>
                <w:rFonts w:hint="eastAsia" w:eastAsia="宋体" w:cs="Calibri"/>
                <w:color w:val="000000" w:themeColor="text1"/>
                <w:kern w:val="0"/>
                <w:sz w:val="24"/>
                <w:szCs w:val="22"/>
                <w14:textFill>
                  <w14:solidFill>
                    <w14:schemeClr w14:val="tx1"/>
                  </w14:solidFill>
                </w14:textFill>
              </w:rPr>
              <w:t>基金托管人__根据本基金合同规定，于_年_月_日复核了本报告中的财务指标、收益分配情况和投资组合报告等内容，保证复核内容不存在虚假记载、误导性陈述或者重大遗漏。　　</w:t>
            </w:r>
          </w:p>
          <w:p>
            <w:pPr>
              <w:widowControl/>
              <w:adjustRightInd w:val="0"/>
              <w:snapToGrid w:val="0"/>
              <w:spacing w:line="420" w:lineRule="exact"/>
              <w:ind w:firstLine="502" w:firstLineChars="200"/>
              <w:jc w:val="left"/>
              <w:rPr>
                <w:rFonts w:eastAsia="宋体" w:cs="Calibri"/>
                <w:color w:val="000000" w:themeColor="text1"/>
                <w:kern w:val="0"/>
                <w:sz w:val="24"/>
                <w:szCs w:val="22"/>
                <w14:textFill>
                  <w14:solidFill>
                    <w14:schemeClr w14:val="tx1"/>
                  </w14:solidFill>
                </w14:textFill>
              </w:rPr>
            </w:pPr>
            <w:r>
              <w:rPr>
                <w:rFonts w:hint="eastAsia" w:eastAsia="宋体" w:cs="Calibri"/>
                <w:color w:val="000000" w:themeColor="text1"/>
                <w:kern w:val="0"/>
                <w:sz w:val="24"/>
                <w:szCs w:val="22"/>
                <w14:textFill>
                  <w14:solidFill>
                    <w14:schemeClr w14:val="tx1"/>
                  </w14:solidFill>
                </w14:textFill>
              </w:rPr>
              <w:t>运营管理机构已对季度报告中的相关</w:t>
            </w:r>
            <w:del w:id="2" w:author="zhouyt" w:date="2025-06-24T16:31:32Z">
              <w:r>
                <w:rPr>
                  <w:rFonts w:hint="eastAsia" w:eastAsia="宋体" w:cs="Calibri"/>
                  <w:color w:val="000000" w:themeColor="text1"/>
                  <w:kern w:val="0"/>
                  <w:sz w:val="24"/>
                  <w:szCs w:val="22"/>
                  <w:lang w:eastAsia="zh-CN"/>
                  <w14:textFill>
                    <w14:solidFill>
                      <w14:schemeClr w14:val="tx1"/>
                    </w14:solidFill>
                  </w14:textFill>
                </w:rPr>
                <w:delText>的</w:delText>
              </w:r>
            </w:del>
            <w:r>
              <w:rPr>
                <w:rFonts w:hint="eastAsia" w:eastAsia="宋体" w:cs="Calibri"/>
                <w:color w:val="000000" w:themeColor="text1"/>
                <w:kern w:val="0"/>
                <w:sz w:val="24"/>
                <w:szCs w:val="22"/>
                <w14:textFill>
                  <w14:solidFill>
                    <w14:schemeClr w14:val="tx1"/>
                  </w14:solidFill>
                </w14:textFill>
              </w:rPr>
              <w:t>披露事项进行确认，（存在/不存在）异议。（对披露内容存在异议的，异议内容及理由是：</w:t>
            </w:r>
            <w:r>
              <w:rPr>
                <w:rFonts w:eastAsia="宋体" w:cs="Calibri"/>
                <w:color w:val="000000" w:themeColor="text1"/>
                <w:kern w:val="0"/>
                <w:sz w:val="24"/>
                <w:szCs w:val="22"/>
                <w14:textFill>
                  <w14:solidFill>
                    <w14:schemeClr w14:val="tx1"/>
                  </w14:solidFill>
                </w14:textFill>
              </w:rPr>
              <w:t>…，请投资者特别关注。</w:t>
            </w:r>
            <w:r>
              <w:rPr>
                <w:rFonts w:hint="eastAsia" w:eastAsia="宋体" w:cs="Calibri"/>
                <w:color w:val="000000" w:themeColor="text1"/>
                <w:kern w:val="0"/>
                <w:sz w:val="24"/>
                <w:szCs w:val="22"/>
                <w14:textFill>
                  <w14:solidFill>
                    <w14:schemeClr w14:val="tx1"/>
                  </w14:solidFill>
                </w14:textFill>
              </w:rPr>
              <w:t>对披露内容不存在异议的，需明确“确保相关披露内容的真实性、准确性和完整性”。</w:t>
            </w:r>
            <w:r>
              <w:rPr>
                <w:rFonts w:eastAsia="宋体" w:cs="Calibri"/>
                <w:color w:val="000000" w:themeColor="text1"/>
                <w:kern w:val="0"/>
                <w:sz w:val="24"/>
                <w:szCs w:val="22"/>
                <w14:textFill>
                  <w14:solidFill>
                    <w14:schemeClr w14:val="tx1"/>
                  </w14:solidFill>
                </w14:textFill>
              </w:rPr>
              <w:t>）</w:t>
            </w:r>
          </w:p>
          <w:p>
            <w:pPr>
              <w:widowControl/>
              <w:adjustRightInd w:val="0"/>
              <w:snapToGrid w:val="0"/>
              <w:spacing w:line="420" w:lineRule="exact"/>
              <w:ind w:firstLine="502" w:firstLineChars="200"/>
              <w:jc w:val="left"/>
              <w:rPr>
                <w:rFonts w:eastAsia="宋体" w:cs="Calibri"/>
                <w:color w:val="000000" w:themeColor="text1"/>
                <w:kern w:val="0"/>
                <w:sz w:val="24"/>
                <w:szCs w:val="22"/>
                <w14:textFill>
                  <w14:solidFill>
                    <w14:schemeClr w14:val="tx1"/>
                  </w14:solidFill>
                </w14:textFill>
              </w:rPr>
            </w:pPr>
            <w:r>
              <w:rPr>
                <w:rFonts w:eastAsia="宋体" w:cs="Calibri"/>
                <w:color w:val="000000" w:themeColor="text1"/>
                <w:kern w:val="0"/>
                <w:sz w:val="24"/>
                <w:szCs w:val="22"/>
                <w14:textFill>
                  <w14:solidFill>
                    <w14:schemeClr w14:val="tx1"/>
                  </w14:solidFill>
                </w14:textFill>
              </w:rPr>
              <w:t>基金管理人承诺以诚实信用、勤勉尽责的原则管理和运用基金资产，但不保证基金一定盈利。　　</w:t>
            </w:r>
          </w:p>
          <w:p>
            <w:pPr>
              <w:widowControl/>
              <w:adjustRightInd w:val="0"/>
              <w:snapToGrid w:val="0"/>
              <w:spacing w:line="420" w:lineRule="exact"/>
              <w:ind w:firstLine="502" w:firstLineChars="200"/>
              <w:jc w:val="left"/>
              <w:rPr>
                <w:rFonts w:eastAsia="宋体" w:cs="Calibri"/>
                <w:color w:val="000000" w:themeColor="text1"/>
                <w:kern w:val="0"/>
                <w:sz w:val="24"/>
                <w:szCs w:val="22"/>
                <w14:textFill>
                  <w14:solidFill>
                    <w14:schemeClr w14:val="tx1"/>
                  </w14:solidFill>
                </w14:textFill>
              </w:rPr>
            </w:pPr>
            <w:r>
              <w:rPr>
                <w:rFonts w:eastAsia="宋体" w:cs="Calibri"/>
                <w:color w:val="000000" w:themeColor="text1"/>
                <w:kern w:val="0"/>
                <w:sz w:val="24"/>
                <w:szCs w:val="22"/>
                <w14:textFill>
                  <w14:solidFill>
                    <w14:schemeClr w14:val="tx1"/>
                  </w14:solidFill>
                </w14:textFill>
              </w:rPr>
              <w:t>基金的过往业绩并不代表其未来表现。投资有风险，投资者在做出投资决策前应仔细阅读本基金的招募说明书及其更新。</w:t>
            </w:r>
          </w:p>
          <w:p>
            <w:pPr>
              <w:widowControl/>
              <w:adjustRightInd w:val="0"/>
              <w:snapToGrid w:val="0"/>
              <w:spacing w:line="420" w:lineRule="exact"/>
              <w:ind w:firstLine="502" w:firstLineChars="200"/>
              <w:jc w:val="left"/>
              <w:rPr>
                <w:rFonts w:eastAsia="宋体" w:cs="Calibri"/>
                <w:color w:val="000000" w:themeColor="text1"/>
                <w:kern w:val="0"/>
                <w:sz w:val="24"/>
                <w:szCs w:val="22"/>
                <w14:textFill>
                  <w14:solidFill>
                    <w14:schemeClr w14:val="tx1"/>
                  </w14:solidFill>
                </w14:textFill>
              </w:rPr>
            </w:pPr>
            <w:r>
              <w:rPr>
                <w:rFonts w:eastAsia="宋体" w:cs="Calibri"/>
                <w:color w:val="000000" w:themeColor="text1"/>
                <w:kern w:val="0"/>
                <w:sz w:val="24"/>
                <w:szCs w:val="22"/>
                <w14:textFill>
                  <w14:solidFill>
                    <w14:schemeClr w14:val="tx1"/>
                  </w14:solidFill>
                </w14:textFill>
              </w:rPr>
              <w:t>（季度报告中披露的相关信息可能对基础设施基金收益分配、资产净值、交易价格等基金份额持有人权益产生重大不利影响的，基金管理人应当在</w:t>
            </w:r>
            <w:r>
              <w:rPr>
                <w:rFonts w:hint="eastAsia" w:eastAsia="宋体" w:cs="Calibri"/>
                <w:color w:val="000000" w:themeColor="text1"/>
                <w:kern w:val="0"/>
                <w:sz w:val="24"/>
                <w:szCs w:val="22"/>
                <w14:textFill>
                  <w14:solidFill>
                    <w14:schemeClr w14:val="tx1"/>
                  </w14:solidFill>
                </w14:textFill>
              </w:rPr>
              <w:t>此处</w:t>
            </w:r>
            <w:r>
              <w:rPr>
                <w:rFonts w:eastAsia="宋体" w:cs="Calibri"/>
                <w:color w:val="000000" w:themeColor="text1"/>
                <w:kern w:val="0"/>
                <w:sz w:val="24"/>
                <w:szCs w:val="22"/>
                <w14:textFill>
                  <w14:solidFill>
                    <w14:schemeClr w14:val="tx1"/>
                  </w14:solidFill>
                </w14:textFill>
              </w:rPr>
              <w:t>中说明相关信息产生的重大不利影响并向投资者提示风险。</w:t>
            </w:r>
            <w:r>
              <w:rPr>
                <w:rFonts w:hint="eastAsia" w:eastAsia="宋体" w:cs="Calibri"/>
                <w:color w:val="000000" w:themeColor="text1"/>
                <w:kern w:val="0"/>
                <w:sz w:val="24"/>
                <w:szCs w:val="22"/>
                <w14:textFill>
                  <w14:solidFill>
                    <w14:schemeClr w14:val="tx1"/>
                  </w14:solidFill>
                </w14:textFill>
              </w:rPr>
              <w:t>）</w:t>
            </w:r>
          </w:p>
          <w:p>
            <w:pPr>
              <w:widowControl/>
              <w:adjustRightInd w:val="0"/>
              <w:snapToGrid w:val="0"/>
              <w:spacing w:line="420" w:lineRule="exact"/>
              <w:ind w:firstLine="502" w:firstLineChars="200"/>
              <w:jc w:val="left"/>
              <w:rPr>
                <w:rFonts w:eastAsia="宋体" w:cs="Calibri"/>
                <w:color w:val="000000" w:themeColor="text1"/>
                <w:kern w:val="0"/>
                <w:sz w:val="24"/>
                <w:szCs w:val="22"/>
                <w14:textFill>
                  <w14:solidFill>
                    <w14:schemeClr w14:val="tx1"/>
                  </w14:solidFill>
                </w14:textFill>
              </w:rPr>
            </w:pPr>
            <w:r>
              <w:rPr>
                <w:rFonts w:eastAsia="宋体" w:cs="Calibri"/>
                <w:color w:val="000000" w:themeColor="text1"/>
                <w:kern w:val="0"/>
                <w:sz w:val="24"/>
                <w:szCs w:val="22"/>
                <w14:textFill>
                  <w14:solidFill>
                    <w14:schemeClr w14:val="tx1"/>
                  </w14:solidFill>
                </w14:textFill>
              </w:rPr>
              <w:t>本报告中财务资料未经审计。</w:t>
            </w:r>
          </w:p>
          <w:p>
            <w:pPr>
              <w:widowControl/>
              <w:adjustRightInd w:val="0"/>
              <w:snapToGrid w:val="0"/>
              <w:spacing w:line="420" w:lineRule="exact"/>
              <w:ind w:firstLine="502" w:firstLineChars="200"/>
              <w:jc w:val="left"/>
              <w:rPr>
                <w:rFonts w:eastAsia="宋体" w:cs="Calibri"/>
                <w:sz w:val="24"/>
                <w:szCs w:val="22"/>
              </w:rPr>
            </w:pPr>
            <w:r>
              <w:rPr>
                <w:rFonts w:eastAsia="宋体" w:cs="Calibri"/>
                <w:color w:val="000000" w:themeColor="text1"/>
                <w:kern w:val="0"/>
                <w:sz w:val="24"/>
                <w:szCs w:val="22"/>
                <w14:textFill>
                  <w14:solidFill>
                    <w14:schemeClr w14:val="tx1"/>
                  </w14:solidFill>
                </w14:textFill>
              </w:rPr>
              <w:t>本报告期自_年_月_日</w:t>
            </w:r>
            <w:r>
              <w:rPr>
                <w:rFonts w:cs="Calibri"/>
                <w:color w:val="0000FF"/>
                <w:kern w:val="0"/>
                <w:sz w:val="18"/>
                <w:szCs w:val="22"/>
              </w:rPr>
              <w:t>（2023）</w:t>
            </w:r>
            <w:r>
              <w:rPr>
                <w:rFonts w:eastAsia="宋体" w:cs="Calibri"/>
                <w:color w:val="000000" w:themeColor="text1"/>
                <w:kern w:val="0"/>
                <w:sz w:val="24"/>
                <w:szCs w:val="22"/>
                <w14:textFill>
                  <w14:solidFill>
                    <w14:schemeClr w14:val="tx1"/>
                  </w14:solidFill>
                </w14:textFill>
              </w:rPr>
              <w:t>起至_月_日</w:t>
            </w:r>
            <w:r>
              <w:rPr>
                <w:rFonts w:cs="Calibri"/>
                <w:color w:val="0000FF"/>
                <w:kern w:val="0"/>
                <w:sz w:val="18"/>
                <w:szCs w:val="22"/>
              </w:rPr>
              <w:t>（2024）</w:t>
            </w:r>
            <w:r>
              <w:rPr>
                <w:rFonts w:eastAsia="宋体" w:cs="Calibri"/>
                <w:color w:val="000000" w:themeColor="text1"/>
                <w:kern w:val="0"/>
                <w:sz w:val="24"/>
                <w:szCs w:val="22"/>
                <w14:textFill>
                  <w14:solidFill>
                    <w14:schemeClr w14:val="tx1"/>
                  </w14:solidFill>
                </w14:textFill>
              </w:rPr>
              <w:t>止</w:t>
            </w:r>
            <w:r>
              <w:rPr>
                <w:rFonts w:eastAsia="宋体" w:cs="Calibri"/>
                <w:color w:val="404040"/>
                <w:kern w:val="0"/>
                <w:sz w:val="24"/>
                <w:szCs w:val="22"/>
              </w:rPr>
              <w:t>。</w:t>
            </w:r>
          </w:p>
        </w:tc>
      </w:tr>
    </w:tbl>
    <w:p>
      <w:pPr>
        <w:adjustRightInd w:val="0"/>
        <w:snapToGrid w:val="0"/>
        <w:spacing w:line="400" w:lineRule="exact"/>
        <w:rPr>
          <w:rFonts w:eastAsia="宋体"/>
          <w:color w:val="000000"/>
        </w:rPr>
      </w:pPr>
      <w:r>
        <w:rPr>
          <w:color w:val="0000FF"/>
          <w:kern w:val="0"/>
          <w:sz w:val="18"/>
        </w:rPr>
        <w:t>（0004）</w:t>
      </w:r>
    </w:p>
    <w:p>
      <w:pPr>
        <w:pStyle w:val="3"/>
        <w:adjustRightInd w:val="0"/>
        <w:snapToGrid w:val="0"/>
        <w:spacing w:before="0" w:after="0" w:line="500" w:lineRule="exact"/>
        <w:jc w:val="center"/>
        <w:rPr>
          <w:rFonts w:ascii="Times New Roman" w:hAnsi="Times New Roman" w:eastAsia="宋体"/>
          <w:bCs/>
          <w:sz w:val="24"/>
        </w:rPr>
      </w:pPr>
      <w:r>
        <w:rPr>
          <w:rFonts w:ascii="Times New Roman" w:hAnsi="Times New Roman" w:eastAsia="宋体"/>
          <w:sz w:val="24"/>
        </w:rPr>
        <w:t>§2  基金产品概况</w:t>
      </w:r>
    </w:p>
    <w:p>
      <w:pPr>
        <w:adjustRightInd w:val="0"/>
        <w:snapToGrid w:val="0"/>
        <w:spacing w:line="560" w:lineRule="exact"/>
        <w:rPr>
          <w:rFonts w:eastAsia="宋体"/>
          <w:b/>
          <w:bCs/>
          <w:sz w:val="24"/>
        </w:rPr>
      </w:pPr>
      <w:r>
        <w:rPr>
          <w:rFonts w:eastAsia="宋体"/>
          <w:b/>
          <w:bCs/>
          <w:sz w:val="24"/>
        </w:rPr>
        <w:t>2.1 基金产品基本情况</w:t>
      </w:r>
    </w:p>
    <w:tbl>
      <w:tblPr>
        <w:tblStyle w:val="32"/>
        <w:tblW w:w="87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kern w:val="0"/>
                <w:sz w:val="24"/>
                <w:szCs w:val="24"/>
              </w:rPr>
            </w:pPr>
            <w:r>
              <w:rPr>
                <w:rFonts w:eastAsia="宋体" w:cs="Calibri"/>
                <w:kern w:val="0"/>
                <w:sz w:val="24"/>
                <w:szCs w:val="24"/>
              </w:rPr>
              <w:t>基金名称</w:t>
            </w:r>
          </w:p>
        </w:tc>
        <w:tc>
          <w:tcPr>
            <w:tcW w:w="4519" w:type="dxa"/>
          </w:tcPr>
          <w:p>
            <w:pPr>
              <w:adjustRightInd w:val="0"/>
              <w:snapToGrid w:val="0"/>
              <w:spacing w:line="320" w:lineRule="exact"/>
              <w:rPr>
                <w:rFonts w:eastAsia="宋体" w:cs="Calibri"/>
                <w:color w:val="000000"/>
                <w:kern w:val="0"/>
                <w:sz w:val="21"/>
                <w:szCs w:val="21"/>
              </w:rPr>
            </w:pPr>
            <w:r>
              <w:rPr>
                <w:rStyle w:val="74"/>
                <w:rFonts w:cs="Calibri"/>
                <w:color w:val="0000FF"/>
                <w:sz w:val="18"/>
                <w:szCs w:val="22"/>
              </w:rPr>
              <w:t>（0009）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kern w:val="0"/>
                <w:sz w:val="24"/>
                <w:szCs w:val="24"/>
              </w:rPr>
            </w:pPr>
            <w:r>
              <w:rPr>
                <w:rFonts w:eastAsia="宋体" w:cs="Calibri"/>
                <w:kern w:val="0"/>
                <w:sz w:val="24"/>
                <w:szCs w:val="24"/>
              </w:rPr>
              <w:t>基金简称</w:t>
            </w:r>
          </w:p>
        </w:tc>
        <w:tc>
          <w:tcPr>
            <w:tcW w:w="4519" w:type="dxa"/>
            <w:vAlign w:val="center"/>
          </w:tcPr>
          <w:p>
            <w:pPr>
              <w:adjustRightInd w:val="0"/>
              <w:snapToGrid w:val="0"/>
              <w:spacing w:line="320" w:lineRule="exact"/>
              <w:rPr>
                <w:rFonts w:eastAsia="宋体" w:cs="Calibri"/>
                <w:color w:val="000000"/>
                <w:kern w:val="0"/>
                <w:sz w:val="21"/>
                <w:szCs w:val="21"/>
              </w:rPr>
            </w:pPr>
            <w:r>
              <w:rPr>
                <w:rStyle w:val="74"/>
                <w:rFonts w:cs="Calibri"/>
                <w:color w:val="0000FF"/>
                <w:sz w:val="18"/>
                <w:szCs w:val="22"/>
              </w:rPr>
              <w:t>（0011）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kern w:val="0"/>
                <w:sz w:val="24"/>
                <w:szCs w:val="24"/>
              </w:rPr>
            </w:pPr>
            <w:r>
              <w:rPr>
                <w:rFonts w:eastAsia="宋体" w:cs="Calibri"/>
                <w:kern w:val="0"/>
                <w:sz w:val="24"/>
                <w:szCs w:val="24"/>
              </w:rPr>
              <w:t>场内简称</w:t>
            </w:r>
            <w:r>
              <w:rPr>
                <w:rStyle w:val="31"/>
                <w:rFonts w:eastAsia="宋体" w:cs="Calibri"/>
                <w:kern w:val="0"/>
                <w:sz w:val="24"/>
                <w:szCs w:val="24"/>
              </w:rPr>
              <w:footnoteReference w:id="216"/>
            </w:r>
          </w:p>
        </w:tc>
        <w:tc>
          <w:tcPr>
            <w:tcW w:w="4519" w:type="dxa"/>
            <w:vAlign w:val="center"/>
          </w:tcPr>
          <w:p>
            <w:pPr>
              <w:adjustRightInd w:val="0"/>
              <w:snapToGrid w:val="0"/>
              <w:spacing w:line="320" w:lineRule="exact"/>
              <w:rPr>
                <w:rFonts w:eastAsia="宋体" w:cs="Calibri"/>
                <w:color w:val="000000"/>
                <w:kern w:val="0"/>
                <w:sz w:val="21"/>
                <w:szCs w:val="21"/>
              </w:rPr>
            </w:pPr>
            <w:r>
              <w:rPr>
                <w:rStyle w:val="74"/>
                <w:rFonts w:cs="Calibri"/>
                <w:color w:val="0000FF"/>
                <w:sz w:val="18"/>
                <w:szCs w:val="22"/>
              </w:rPr>
              <w:t>（3214）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kern w:val="0"/>
                <w:sz w:val="24"/>
                <w:szCs w:val="24"/>
              </w:rPr>
            </w:pPr>
            <w:r>
              <w:rPr>
                <w:rFonts w:eastAsia="宋体" w:cs="Calibri"/>
                <w:kern w:val="0"/>
                <w:sz w:val="24"/>
                <w:szCs w:val="24"/>
              </w:rPr>
              <w:t>基金主代码</w:t>
            </w:r>
          </w:p>
        </w:tc>
        <w:tc>
          <w:tcPr>
            <w:tcW w:w="4519" w:type="dxa"/>
            <w:vAlign w:val="center"/>
          </w:tcPr>
          <w:p>
            <w:pPr>
              <w:adjustRightInd w:val="0"/>
              <w:snapToGrid w:val="0"/>
              <w:spacing w:line="320" w:lineRule="exact"/>
              <w:rPr>
                <w:rFonts w:eastAsia="宋体" w:cs="Calibri"/>
                <w:color w:val="000000"/>
                <w:kern w:val="0"/>
                <w:sz w:val="21"/>
                <w:szCs w:val="21"/>
              </w:rPr>
            </w:pPr>
            <w:r>
              <w:rPr>
                <w:rStyle w:val="74"/>
                <w:rFonts w:cs="Calibri"/>
                <w:color w:val="0000FF"/>
                <w:sz w:val="18"/>
                <w:szCs w:val="22"/>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kern w:val="0"/>
                <w:sz w:val="24"/>
                <w:szCs w:val="24"/>
              </w:rPr>
            </w:pPr>
            <w:r>
              <w:rPr>
                <w:rFonts w:eastAsia="宋体" w:cs="Calibri"/>
                <w:kern w:val="0"/>
                <w:sz w:val="24"/>
                <w:szCs w:val="24"/>
              </w:rPr>
              <w:t>交易代码</w:t>
            </w:r>
            <w:r>
              <w:rPr>
                <w:rStyle w:val="31"/>
                <w:rFonts w:eastAsia="宋体" w:cs="Calibri"/>
                <w:kern w:val="0"/>
                <w:sz w:val="24"/>
                <w:szCs w:val="24"/>
              </w:rPr>
              <w:footnoteReference w:id="217"/>
            </w:r>
          </w:p>
        </w:tc>
        <w:tc>
          <w:tcPr>
            <w:tcW w:w="4519" w:type="dxa"/>
            <w:vAlign w:val="center"/>
          </w:tcPr>
          <w:p>
            <w:pPr>
              <w:adjustRightInd w:val="0"/>
              <w:snapToGrid w:val="0"/>
              <w:spacing w:line="320" w:lineRule="exact"/>
              <w:rPr>
                <w:rFonts w:eastAsia="宋体" w:cs="Calibri"/>
                <w:color w:val="000000"/>
                <w:kern w:val="0"/>
                <w:sz w:val="21"/>
                <w:szCs w:val="21"/>
              </w:rPr>
            </w:pPr>
            <w:r>
              <w:rPr>
                <w:rStyle w:val="74"/>
                <w:rFonts w:cs="Calibri"/>
                <w:color w:val="0000FF"/>
                <w:sz w:val="18"/>
                <w:szCs w:val="22"/>
              </w:rPr>
              <w:t>（0014）/（0015）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sz w:val="24"/>
                <w:szCs w:val="24"/>
              </w:rPr>
            </w:pPr>
            <w:r>
              <w:rPr>
                <w:rFonts w:eastAsia="宋体" w:cs="Calibri"/>
                <w:kern w:val="0"/>
                <w:sz w:val="24"/>
                <w:szCs w:val="24"/>
              </w:rPr>
              <w:t>基金运作方式</w:t>
            </w:r>
            <w:r>
              <w:rPr>
                <w:rStyle w:val="31"/>
                <w:rFonts w:eastAsia="宋体" w:cs="Calibri"/>
                <w:kern w:val="0"/>
                <w:sz w:val="24"/>
                <w:szCs w:val="24"/>
              </w:rPr>
              <w:footnoteReference w:id="218"/>
            </w:r>
          </w:p>
        </w:tc>
        <w:tc>
          <w:tcPr>
            <w:tcW w:w="4519" w:type="dxa"/>
            <w:vAlign w:val="center"/>
          </w:tcPr>
          <w:p>
            <w:pPr>
              <w:adjustRightInd w:val="0"/>
              <w:snapToGrid w:val="0"/>
              <w:spacing w:line="320" w:lineRule="exact"/>
              <w:rPr>
                <w:rFonts w:eastAsia="宋体" w:cs="Calibri"/>
                <w:color w:val="000000"/>
                <w:sz w:val="21"/>
                <w:szCs w:val="21"/>
              </w:rPr>
            </w:pPr>
            <w:r>
              <w:rPr>
                <w:rStyle w:val="74"/>
                <w:rFonts w:cs="Calibri"/>
                <w:color w:val="0000FF"/>
                <w:sz w:val="18"/>
                <w:szCs w:val="22"/>
              </w:rPr>
              <w:t>（0017）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sz w:val="24"/>
                <w:szCs w:val="24"/>
              </w:rPr>
            </w:pPr>
            <w:r>
              <w:rPr>
                <w:rFonts w:eastAsia="宋体" w:cs="Calibri"/>
                <w:kern w:val="0"/>
                <w:sz w:val="24"/>
                <w:szCs w:val="24"/>
              </w:rPr>
              <w:t>基金合同生效日</w:t>
            </w:r>
          </w:p>
        </w:tc>
        <w:tc>
          <w:tcPr>
            <w:tcW w:w="4519" w:type="dxa"/>
          </w:tcPr>
          <w:p>
            <w:pPr>
              <w:adjustRightInd w:val="0"/>
              <w:snapToGrid w:val="0"/>
              <w:spacing w:line="320" w:lineRule="exact"/>
              <w:rPr>
                <w:rFonts w:eastAsia="宋体" w:cs="Calibri"/>
                <w:color w:val="000000"/>
                <w:sz w:val="21"/>
                <w:szCs w:val="21"/>
              </w:rPr>
            </w:pPr>
            <w:r>
              <w:rPr>
                <w:rStyle w:val="74"/>
                <w:rFonts w:cs="Calibri"/>
                <w:color w:val="0000FF"/>
                <w:sz w:val="18"/>
                <w:szCs w:val="22"/>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sz w:val="24"/>
                <w:szCs w:val="24"/>
              </w:rPr>
            </w:pPr>
            <w:r>
              <w:rPr>
                <w:rFonts w:eastAsia="宋体" w:cs="Calibri"/>
                <w:kern w:val="0"/>
                <w:sz w:val="24"/>
                <w:szCs w:val="24"/>
              </w:rPr>
              <w:t>基金管理人</w:t>
            </w:r>
          </w:p>
        </w:tc>
        <w:tc>
          <w:tcPr>
            <w:tcW w:w="4519" w:type="dxa"/>
            <w:vAlign w:val="center"/>
          </w:tcPr>
          <w:p>
            <w:pPr>
              <w:adjustRightInd w:val="0"/>
              <w:snapToGrid w:val="0"/>
              <w:spacing w:line="320" w:lineRule="exact"/>
              <w:rPr>
                <w:rFonts w:eastAsia="宋体" w:cs="Calibri"/>
                <w:color w:val="000000"/>
                <w:sz w:val="21"/>
                <w:szCs w:val="21"/>
              </w:rPr>
            </w:pPr>
            <w:r>
              <w:rPr>
                <w:rStyle w:val="74"/>
                <w:rFonts w:cs="Calibri"/>
                <w:color w:val="0000FF"/>
                <w:sz w:val="18"/>
                <w:szCs w:val="22"/>
              </w:rPr>
              <w:t>（0186）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sz w:val="24"/>
                <w:szCs w:val="24"/>
              </w:rPr>
            </w:pPr>
            <w:r>
              <w:rPr>
                <w:rFonts w:eastAsia="宋体" w:cs="Calibri"/>
                <w:kern w:val="0"/>
                <w:sz w:val="24"/>
                <w:szCs w:val="24"/>
              </w:rPr>
              <w:t>基金托管人</w:t>
            </w:r>
          </w:p>
        </w:tc>
        <w:tc>
          <w:tcPr>
            <w:tcW w:w="4519" w:type="dxa"/>
            <w:vAlign w:val="center"/>
          </w:tcPr>
          <w:p>
            <w:pPr>
              <w:adjustRightInd w:val="0"/>
              <w:snapToGrid w:val="0"/>
              <w:spacing w:line="320" w:lineRule="exact"/>
              <w:rPr>
                <w:rFonts w:eastAsia="宋体" w:cs="Calibri"/>
                <w:color w:val="000000"/>
                <w:sz w:val="21"/>
                <w:szCs w:val="21"/>
              </w:rPr>
            </w:pPr>
            <w:r>
              <w:rPr>
                <w:rStyle w:val="74"/>
                <w:rFonts w:cs="Calibri"/>
                <w:color w:val="0000FF"/>
                <w:sz w:val="18"/>
                <w:szCs w:val="22"/>
              </w:rPr>
              <w:t>（0213）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sz w:val="24"/>
                <w:szCs w:val="24"/>
              </w:rPr>
            </w:pPr>
            <w:r>
              <w:rPr>
                <w:rFonts w:eastAsia="宋体" w:cs="Calibri"/>
                <w:kern w:val="0"/>
                <w:sz w:val="24"/>
                <w:szCs w:val="24"/>
              </w:rPr>
              <w:t>报告期末基金份额总额</w:t>
            </w:r>
          </w:p>
        </w:tc>
        <w:tc>
          <w:tcPr>
            <w:tcW w:w="4519" w:type="dxa"/>
          </w:tcPr>
          <w:p>
            <w:pPr>
              <w:adjustRightInd w:val="0"/>
              <w:snapToGrid w:val="0"/>
              <w:spacing w:line="320" w:lineRule="exact"/>
              <w:rPr>
                <w:rFonts w:eastAsia="宋体" w:cs="Calibri"/>
                <w:color w:val="000000"/>
                <w:sz w:val="21"/>
                <w:szCs w:val="21"/>
              </w:rPr>
            </w:pPr>
            <w:r>
              <w:rPr>
                <w:rStyle w:val="74"/>
                <w:rFonts w:cs="Calibri"/>
                <w:color w:val="0000FF"/>
                <w:sz w:val="18"/>
                <w:szCs w:val="22"/>
              </w:rPr>
              <w:t>（1702）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kern w:val="0"/>
                <w:sz w:val="24"/>
                <w:szCs w:val="24"/>
              </w:rPr>
            </w:pPr>
            <w:r>
              <w:rPr>
                <w:rFonts w:eastAsia="宋体" w:cs="Calibri"/>
                <w:kern w:val="0"/>
                <w:sz w:val="24"/>
                <w:szCs w:val="24"/>
              </w:rPr>
              <w:t>基金合同存续期</w:t>
            </w:r>
            <w:r>
              <w:rPr>
                <w:rStyle w:val="31"/>
                <w:rFonts w:eastAsia="宋体" w:cs="Calibri"/>
                <w:kern w:val="0"/>
                <w:sz w:val="24"/>
                <w:szCs w:val="24"/>
              </w:rPr>
              <w:footnoteReference w:id="219"/>
            </w:r>
          </w:p>
        </w:tc>
        <w:tc>
          <w:tcPr>
            <w:tcW w:w="4519" w:type="dxa"/>
          </w:tcPr>
          <w:p>
            <w:pPr>
              <w:adjustRightInd w:val="0"/>
              <w:snapToGrid w:val="0"/>
              <w:spacing w:line="320" w:lineRule="exact"/>
              <w:rPr>
                <w:rFonts w:eastAsia="宋体" w:cs="Calibri"/>
                <w:color w:val="000000"/>
                <w:sz w:val="21"/>
                <w:szCs w:val="21"/>
              </w:rPr>
            </w:pPr>
            <w:r>
              <w:rPr>
                <w:rFonts w:cs="Calibri"/>
                <w:color w:val="0000FF"/>
                <w:kern w:val="0"/>
                <w:sz w:val="18"/>
                <w:szCs w:val="22"/>
              </w:rPr>
              <w:t>（0023）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kern w:val="0"/>
                <w:sz w:val="24"/>
                <w:szCs w:val="24"/>
              </w:rPr>
            </w:pPr>
            <w:r>
              <w:rPr>
                <w:rFonts w:eastAsia="宋体" w:cs="Calibri"/>
                <w:kern w:val="0"/>
                <w:sz w:val="24"/>
                <w:szCs w:val="24"/>
              </w:rPr>
              <w:t>基金份额上市的证券交易所</w:t>
            </w:r>
            <w:r>
              <w:rPr>
                <w:rStyle w:val="31"/>
                <w:rFonts w:eastAsia="宋体" w:cs="Calibri"/>
                <w:kern w:val="0"/>
                <w:sz w:val="24"/>
                <w:szCs w:val="24"/>
              </w:rPr>
              <w:footnoteReference w:id="220"/>
            </w:r>
          </w:p>
        </w:tc>
        <w:tc>
          <w:tcPr>
            <w:tcW w:w="4519" w:type="dxa"/>
          </w:tcPr>
          <w:p>
            <w:pPr>
              <w:adjustRightInd w:val="0"/>
              <w:snapToGrid w:val="0"/>
              <w:spacing w:line="320" w:lineRule="exact"/>
              <w:rPr>
                <w:rFonts w:eastAsia="宋体" w:cs="Calibri"/>
                <w:color w:val="000000"/>
                <w:kern w:val="0"/>
                <w:sz w:val="21"/>
                <w:szCs w:val="21"/>
              </w:rPr>
            </w:pPr>
            <w:r>
              <w:rPr>
                <w:rFonts w:cs="Calibri"/>
                <w:color w:val="0000FF"/>
                <w:kern w:val="0"/>
                <w:sz w:val="18"/>
                <w:szCs w:val="22"/>
              </w:rPr>
              <w:t>（0120）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kern w:val="0"/>
                <w:sz w:val="24"/>
                <w:szCs w:val="24"/>
              </w:rPr>
            </w:pPr>
            <w:r>
              <w:rPr>
                <w:rFonts w:eastAsia="宋体" w:cs="Calibri"/>
                <w:kern w:val="0"/>
                <w:sz w:val="24"/>
                <w:szCs w:val="24"/>
              </w:rPr>
              <w:t>上市日期</w:t>
            </w:r>
            <w:r>
              <w:rPr>
                <w:rStyle w:val="31"/>
                <w:rFonts w:eastAsia="宋体" w:cs="Calibri"/>
                <w:kern w:val="0"/>
                <w:sz w:val="24"/>
                <w:szCs w:val="24"/>
              </w:rPr>
              <w:footnoteReference w:id="221"/>
            </w:r>
          </w:p>
        </w:tc>
        <w:tc>
          <w:tcPr>
            <w:tcW w:w="4519" w:type="dxa"/>
          </w:tcPr>
          <w:p>
            <w:pPr>
              <w:adjustRightInd w:val="0"/>
              <w:snapToGrid w:val="0"/>
              <w:spacing w:line="320" w:lineRule="exact"/>
              <w:rPr>
                <w:rFonts w:eastAsia="宋体" w:cs="Calibri"/>
                <w:color w:val="000000"/>
                <w:sz w:val="21"/>
                <w:szCs w:val="21"/>
              </w:rPr>
            </w:pPr>
            <w:r>
              <w:rPr>
                <w:rFonts w:cs="Calibri"/>
                <w:color w:val="0000FF"/>
                <w:kern w:val="0"/>
                <w:sz w:val="18"/>
                <w:szCs w:val="22"/>
              </w:rPr>
              <w:t>（0121）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4202" w:type="dxa"/>
          </w:tcPr>
          <w:p>
            <w:pPr>
              <w:adjustRightInd w:val="0"/>
              <w:snapToGrid w:val="0"/>
              <w:spacing w:line="320" w:lineRule="exact"/>
              <w:rPr>
                <w:rFonts w:eastAsia="宋体" w:cs="Calibri"/>
                <w:sz w:val="24"/>
                <w:szCs w:val="24"/>
              </w:rPr>
            </w:pPr>
            <w:r>
              <w:rPr>
                <w:rFonts w:eastAsia="宋体" w:cs="Calibri"/>
                <w:kern w:val="0"/>
                <w:sz w:val="24"/>
                <w:szCs w:val="24"/>
              </w:rPr>
              <w:t>投资目标</w:t>
            </w:r>
          </w:p>
        </w:tc>
        <w:tc>
          <w:tcPr>
            <w:tcW w:w="4519" w:type="dxa"/>
          </w:tcPr>
          <w:p>
            <w:pPr>
              <w:adjustRightInd w:val="0"/>
              <w:snapToGrid w:val="0"/>
              <w:spacing w:line="320" w:lineRule="exact"/>
              <w:rPr>
                <w:rFonts w:eastAsia="宋体" w:cs="Calibri"/>
                <w:color w:val="000000"/>
                <w:sz w:val="21"/>
                <w:szCs w:val="21"/>
              </w:rPr>
            </w:pPr>
            <w:r>
              <w:rPr>
                <w:rFonts w:cs="Calibri"/>
                <w:color w:val="0000FF"/>
                <w:kern w:val="0"/>
                <w:sz w:val="18"/>
                <w:szCs w:val="22"/>
              </w:rPr>
              <w:t>（0035）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sz w:val="24"/>
                <w:szCs w:val="24"/>
              </w:rPr>
            </w:pPr>
            <w:r>
              <w:rPr>
                <w:rFonts w:eastAsia="宋体" w:cs="Calibri"/>
                <w:kern w:val="0"/>
                <w:sz w:val="24"/>
                <w:szCs w:val="24"/>
              </w:rPr>
              <w:t>投资策略（如有）</w:t>
            </w:r>
            <w:r>
              <w:rPr>
                <w:rStyle w:val="31"/>
                <w:rFonts w:eastAsia="宋体" w:cs="Calibri"/>
                <w:kern w:val="0"/>
                <w:sz w:val="24"/>
                <w:szCs w:val="24"/>
              </w:rPr>
              <w:footnoteReference w:id="222"/>
            </w:r>
          </w:p>
        </w:tc>
        <w:tc>
          <w:tcPr>
            <w:tcW w:w="4519" w:type="dxa"/>
          </w:tcPr>
          <w:p>
            <w:pPr>
              <w:adjustRightInd w:val="0"/>
              <w:snapToGrid w:val="0"/>
              <w:spacing w:line="320" w:lineRule="exact"/>
              <w:rPr>
                <w:rFonts w:eastAsia="宋体" w:cs="Calibri"/>
                <w:color w:val="000000"/>
                <w:sz w:val="21"/>
                <w:szCs w:val="21"/>
              </w:rPr>
            </w:pPr>
            <w:r>
              <w:rPr>
                <w:rFonts w:cs="Calibri"/>
                <w:color w:val="0000FF"/>
                <w:kern w:val="0"/>
                <w:sz w:val="18"/>
                <w:szCs w:val="22"/>
              </w:rPr>
              <w:t>（0041）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sz w:val="24"/>
                <w:szCs w:val="24"/>
              </w:rPr>
            </w:pPr>
            <w:r>
              <w:rPr>
                <w:rFonts w:eastAsia="宋体" w:cs="Calibri"/>
                <w:kern w:val="0"/>
                <w:sz w:val="24"/>
                <w:szCs w:val="24"/>
              </w:rPr>
              <w:t>业绩比较基准（如有）</w:t>
            </w:r>
            <w:r>
              <w:rPr>
                <w:rStyle w:val="31"/>
                <w:rFonts w:eastAsia="宋体" w:cs="Calibri"/>
                <w:kern w:val="0"/>
                <w:sz w:val="24"/>
                <w:szCs w:val="24"/>
              </w:rPr>
              <w:footnoteReference w:id="223"/>
            </w:r>
          </w:p>
        </w:tc>
        <w:tc>
          <w:tcPr>
            <w:tcW w:w="4519" w:type="dxa"/>
          </w:tcPr>
          <w:p>
            <w:pPr>
              <w:adjustRightInd w:val="0"/>
              <w:snapToGrid w:val="0"/>
              <w:spacing w:line="320" w:lineRule="exact"/>
              <w:rPr>
                <w:rFonts w:eastAsia="宋体" w:cs="Calibri"/>
                <w:color w:val="000000"/>
                <w:sz w:val="21"/>
                <w:szCs w:val="21"/>
              </w:rPr>
            </w:pPr>
            <w:r>
              <w:rPr>
                <w:rFonts w:cs="Calibri"/>
                <w:color w:val="0000FF"/>
                <w:kern w:val="0"/>
                <w:sz w:val="18"/>
                <w:szCs w:val="22"/>
              </w:rPr>
              <w:t>（0062）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sz w:val="24"/>
                <w:szCs w:val="24"/>
              </w:rPr>
            </w:pPr>
            <w:r>
              <w:rPr>
                <w:rFonts w:eastAsia="宋体" w:cs="Calibri"/>
                <w:kern w:val="0"/>
                <w:sz w:val="24"/>
                <w:szCs w:val="24"/>
              </w:rPr>
              <w:t>风险收益特征（如有）</w:t>
            </w:r>
            <w:r>
              <w:rPr>
                <w:rStyle w:val="31"/>
                <w:rFonts w:eastAsia="宋体" w:cs="Calibri"/>
                <w:kern w:val="0"/>
                <w:sz w:val="24"/>
                <w:szCs w:val="24"/>
              </w:rPr>
              <w:footnoteReference w:id="224"/>
            </w:r>
          </w:p>
        </w:tc>
        <w:tc>
          <w:tcPr>
            <w:tcW w:w="4519" w:type="dxa"/>
          </w:tcPr>
          <w:p>
            <w:pPr>
              <w:adjustRightInd w:val="0"/>
              <w:snapToGrid w:val="0"/>
              <w:spacing w:line="320" w:lineRule="exact"/>
              <w:rPr>
                <w:rFonts w:eastAsia="宋体" w:cs="Calibri"/>
                <w:color w:val="000000"/>
                <w:sz w:val="21"/>
                <w:szCs w:val="21"/>
              </w:rPr>
            </w:pPr>
            <w:r>
              <w:rPr>
                <w:rFonts w:cs="Calibri"/>
                <w:color w:val="0000FF"/>
                <w:kern w:val="0"/>
                <w:sz w:val="18"/>
                <w:szCs w:val="22"/>
              </w:rPr>
              <w:t>（0063）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kern w:val="0"/>
                <w:sz w:val="24"/>
                <w:szCs w:val="24"/>
              </w:rPr>
            </w:pPr>
            <w:r>
              <w:rPr>
                <w:rFonts w:eastAsia="宋体" w:cs="Calibri"/>
                <w:kern w:val="0"/>
                <w:sz w:val="24"/>
                <w:szCs w:val="24"/>
              </w:rPr>
              <w:t>基金收益分配政策</w:t>
            </w:r>
            <w:r>
              <w:rPr>
                <w:rStyle w:val="31"/>
                <w:rFonts w:eastAsia="宋体" w:cs="Calibri"/>
                <w:kern w:val="0"/>
                <w:sz w:val="24"/>
                <w:szCs w:val="24"/>
              </w:rPr>
              <w:footnoteReference w:id="225"/>
            </w:r>
          </w:p>
        </w:tc>
        <w:tc>
          <w:tcPr>
            <w:tcW w:w="4519" w:type="dxa"/>
          </w:tcPr>
          <w:p>
            <w:pPr>
              <w:adjustRightInd w:val="0"/>
              <w:snapToGrid w:val="0"/>
              <w:spacing w:line="320" w:lineRule="exact"/>
              <w:rPr>
                <w:rFonts w:eastAsia="宋体" w:cs="Calibri"/>
                <w:color w:val="000000"/>
                <w:sz w:val="21"/>
                <w:szCs w:val="21"/>
              </w:rPr>
            </w:pPr>
            <w:r>
              <w:rPr>
                <w:rFonts w:cs="Calibri"/>
                <w:color w:val="0000FF"/>
                <w:kern w:val="0"/>
                <w:sz w:val="18"/>
                <w:szCs w:val="22"/>
              </w:rPr>
              <w:t>（0692）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kern w:val="0"/>
                <w:sz w:val="24"/>
                <w:szCs w:val="24"/>
              </w:rPr>
            </w:pPr>
            <w:r>
              <w:rPr>
                <w:rFonts w:eastAsia="宋体" w:cs="Calibri"/>
                <w:kern w:val="0"/>
                <w:sz w:val="24"/>
                <w:szCs w:val="24"/>
              </w:rPr>
              <w:t>资产支持证券管理人</w:t>
            </w:r>
            <w:r>
              <w:rPr>
                <w:rStyle w:val="31"/>
                <w:rFonts w:eastAsia="宋体" w:cs="Calibri"/>
                <w:kern w:val="0"/>
                <w:sz w:val="24"/>
                <w:szCs w:val="24"/>
              </w:rPr>
              <w:footnoteReference w:id="226"/>
            </w:r>
          </w:p>
        </w:tc>
        <w:tc>
          <w:tcPr>
            <w:tcW w:w="4519" w:type="dxa"/>
          </w:tcPr>
          <w:p>
            <w:pPr>
              <w:adjustRightInd w:val="0"/>
              <w:snapToGrid w:val="0"/>
              <w:spacing w:line="320" w:lineRule="exact"/>
              <w:rPr>
                <w:rFonts w:eastAsia="宋体" w:cs="Calibri"/>
                <w:color w:val="000000"/>
                <w:sz w:val="21"/>
                <w:szCs w:val="21"/>
              </w:rPr>
            </w:pPr>
            <w:r>
              <w:rPr>
                <w:rFonts w:cs="Calibri"/>
                <w:color w:val="0000FF"/>
                <w:kern w:val="0"/>
                <w:sz w:val="18"/>
                <w:szCs w:val="22"/>
              </w:rPr>
              <w:t>（3618）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color w:val="000000" w:themeColor="text1"/>
                <w:sz w:val="24"/>
                <w:szCs w:val="24"/>
                <w14:textFill>
                  <w14:solidFill>
                    <w14:schemeClr w14:val="tx1"/>
                  </w14:solidFill>
                </w14:textFill>
              </w:rPr>
            </w:pPr>
            <w:r>
              <w:rPr>
                <w:rFonts w:hint="eastAsia" w:eastAsia="宋体" w:cs="Calibri"/>
                <w:color w:val="000000" w:themeColor="text1"/>
                <w:kern w:val="0"/>
                <w:sz w:val="24"/>
                <w:szCs w:val="24"/>
                <w14:textFill>
                  <w14:solidFill>
                    <w14:schemeClr w14:val="tx1"/>
                  </w14:solidFill>
                </w14:textFill>
              </w:rPr>
              <w:t>运营</w:t>
            </w:r>
            <w:r>
              <w:rPr>
                <w:rFonts w:eastAsia="宋体" w:cs="Calibri"/>
                <w:color w:val="000000" w:themeColor="text1"/>
                <w:kern w:val="0"/>
                <w:sz w:val="24"/>
                <w:szCs w:val="24"/>
                <w14:textFill>
                  <w14:solidFill>
                    <w14:schemeClr w14:val="tx1"/>
                  </w14:solidFill>
                </w14:textFill>
              </w:rPr>
              <w:t>管理机构（如有）</w:t>
            </w:r>
          </w:p>
        </w:tc>
        <w:tc>
          <w:tcPr>
            <w:tcW w:w="4519" w:type="dxa"/>
          </w:tcPr>
          <w:p>
            <w:pPr>
              <w:adjustRightInd w:val="0"/>
              <w:snapToGrid w:val="0"/>
              <w:spacing w:line="320" w:lineRule="exact"/>
              <w:rPr>
                <w:rFonts w:eastAsia="宋体" w:cs="Calibri"/>
                <w:color w:val="000000" w:themeColor="text1"/>
                <w:sz w:val="21"/>
                <w:szCs w:val="21"/>
                <w14:textFill>
                  <w14:solidFill>
                    <w14:schemeClr w14:val="tx1"/>
                  </w14:solidFill>
                </w14:textFill>
              </w:rPr>
            </w:pPr>
            <w:r>
              <w:rPr>
                <w:rFonts w:cs="Calibri"/>
                <w:color w:val="0000FF"/>
                <w:kern w:val="0"/>
                <w:sz w:val="18"/>
                <w:szCs w:val="22"/>
              </w:rPr>
              <w:t>（</w:t>
            </w:r>
            <w:r>
              <w:rPr>
                <w:rFonts w:hint="eastAsia" w:cs="Calibri"/>
                <w:color w:val="0000FF"/>
                <w:kern w:val="0"/>
                <w:sz w:val="18"/>
                <w:szCs w:val="22"/>
              </w:rPr>
              <w:t>6544</w:t>
            </w:r>
            <w:r>
              <w:rPr>
                <w:rFonts w:cs="Calibri"/>
                <w:color w:val="0000FF"/>
                <w:kern w:val="0"/>
                <w:sz w:val="18"/>
                <w:szCs w:val="22"/>
              </w:rPr>
              <w:t>）</w:t>
            </w:r>
          </w:p>
        </w:tc>
      </w:tr>
    </w:tbl>
    <w:p>
      <w:pPr>
        <w:adjustRightInd w:val="0"/>
        <w:snapToGrid w:val="0"/>
        <w:spacing w:line="400" w:lineRule="exact"/>
        <w:rPr>
          <w:rFonts w:eastAsia="宋体"/>
          <w:sz w:val="24"/>
        </w:rPr>
      </w:pPr>
      <w:r>
        <w:rPr>
          <w:rFonts w:eastAsia="宋体"/>
          <w:sz w:val="24"/>
        </w:rPr>
        <w:t>注</w:t>
      </w:r>
      <w:r>
        <w:rPr>
          <w:rStyle w:val="31"/>
          <w:rFonts w:eastAsia="宋体"/>
          <w:sz w:val="24"/>
        </w:rPr>
        <w:footnoteReference w:id="227"/>
      </w:r>
      <w:r>
        <w:rPr>
          <w:rFonts w:eastAsia="宋体"/>
          <w:sz w:val="24"/>
        </w:rPr>
        <w:t>：</w:t>
      </w:r>
      <w:r>
        <w:rPr>
          <w:color w:val="0000FF"/>
          <w:kern w:val="0"/>
          <w:sz w:val="18"/>
        </w:rPr>
        <w:t>（1752）</w:t>
      </w:r>
    </w:p>
    <w:p>
      <w:pPr>
        <w:adjustRightInd w:val="0"/>
        <w:snapToGrid w:val="0"/>
        <w:spacing w:line="400" w:lineRule="exact"/>
        <w:rPr>
          <w:rFonts w:eastAsia="宋体"/>
          <w:b/>
          <w:bCs/>
          <w:sz w:val="24"/>
        </w:rPr>
      </w:pPr>
    </w:p>
    <w:p>
      <w:pPr>
        <w:adjustRightInd w:val="0"/>
        <w:snapToGrid w:val="0"/>
        <w:spacing w:line="340" w:lineRule="exact"/>
        <w:rPr>
          <w:rFonts w:eastAsia="宋体"/>
          <w:b/>
          <w:bCs/>
          <w:color w:val="000000" w:themeColor="text1"/>
          <w:sz w:val="24"/>
          <w14:textFill>
            <w14:solidFill>
              <w14:schemeClr w14:val="tx1"/>
            </w14:solidFill>
          </w14:textFill>
        </w:rPr>
      </w:pPr>
      <w:r>
        <w:rPr>
          <w:rFonts w:eastAsia="宋体"/>
          <w:b/>
          <w:bCs/>
          <w:color w:val="000000" w:themeColor="text1"/>
          <w:sz w:val="24"/>
          <w14:textFill>
            <w14:solidFill>
              <w14:schemeClr w14:val="tx1"/>
            </w14:solidFill>
          </w14:textFill>
        </w:rPr>
        <w:t xml:space="preserve">2.2 </w:t>
      </w:r>
      <w:r>
        <w:rPr>
          <w:rFonts w:hint="eastAsia" w:eastAsia="宋体"/>
          <w:b/>
          <w:bCs/>
          <w:color w:val="000000" w:themeColor="text1"/>
          <w:sz w:val="24"/>
          <w14:textFill>
            <w14:solidFill>
              <w14:schemeClr w14:val="tx1"/>
            </w14:solidFill>
          </w14:textFill>
        </w:rPr>
        <w:t>资产</w:t>
      </w:r>
      <w:r>
        <w:rPr>
          <w:rFonts w:eastAsia="宋体"/>
          <w:b/>
          <w:bCs/>
          <w:color w:val="000000" w:themeColor="text1"/>
          <w:sz w:val="24"/>
          <w14:textFill>
            <w14:solidFill>
              <w14:schemeClr w14:val="tx1"/>
            </w14:solidFill>
          </w14:textFill>
        </w:rPr>
        <w:t>项目基本情况说明</w:t>
      </w:r>
      <w:r>
        <w:rPr>
          <w:rStyle w:val="31"/>
          <w:rFonts w:eastAsia="宋体"/>
          <w:b/>
          <w:bCs/>
          <w:color w:val="000000" w:themeColor="text1"/>
          <w:sz w:val="24"/>
          <w14:textFill>
            <w14:solidFill>
              <w14:schemeClr w14:val="tx1"/>
            </w14:solidFill>
          </w14:textFill>
        </w:rPr>
        <w:footnoteReference w:id="228"/>
      </w:r>
    </w:p>
    <w:p>
      <w:pPr>
        <w:adjustRightInd w:val="0"/>
        <w:snapToGrid w:val="0"/>
        <w:spacing w:line="360" w:lineRule="exact"/>
        <w:rPr>
          <w:rFonts w:eastAsia="宋体"/>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资产</w:t>
      </w:r>
      <w:r>
        <w:rPr>
          <w:rFonts w:eastAsia="宋体"/>
          <w:color w:val="000000" w:themeColor="text1"/>
          <w:sz w:val="24"/>
          <w14:textFill>
            <w14:solidFill>
              <w14:schemeClr w14:val="tx1"/>
            </w14:solidFill>
          </w14:textFill>
        </w:rPr>
        <w:t>项目名称</w:t>
      </w:r>
      <w:r>
        <w:rPr>
          <w:rStyle w:val="31"/>
          <w:rFonts w:eastAsia="宋体"/>
          <w:color w:val="000000" w:themeColor="text1"/>
          <w:sz w:val="24"/>
          <w14:textFill>
            <w14:solidFill>
              <w14:schemeClr w14:val="tx1"/>
            </w14:solidFill>
          </w14:textFill>
        </w:rPr>
        <w:footnoteReference w:id="229"/>
      </w:r>
      <w:r>
        <w:rPr>
          <w:rFonts w:eastAsia="宋体"/>
          <w:color w:val="000000" w:themeColor="text1"/>
          <w:sz w:val="24"/>
          <w14:textFill>
            <w14:solidFill>
              <w14:schemeClr w14:val="tx1"/>
            </w14:solidFill>
          </w14:textFill>
        </w:rPr>
        <w:t>：XXXXXXX</w:t>
      </w:r>
      <w:r>
        <w:rPr>
          <w:color w:val="000000" w:themeColor="text1"/>
          <w:kern w:val="0"/>
          <w:sz w:val="18"/>
          <w14:textFill>
            <w14:solidFill>
              <w14:schemeClr w14:val="tx1"/>
            </w14:solidFill>
          </w14:textFill>
        </w:rPr>
        <w:t>（3621）</w:t>
      </w:r>
    </w:p>
    <w:tbl>
      <w:tblPr>
        <w:tblStyle w:val="32"/>
        <w:tblW w:w="87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color w:val="000000" w:themeColor="text1"/>
                <w:kern w:val="0"/>
                <w:sz w:val="24"/>
                <w:szCs w:val="24"/>
                <w14:textFill>
                  <w14:solidFill>
                    <w14:schemeClr w14:val="tx1"/>
                  </w14:solidFill>
                </w14:textFill>
              </w:rPr>
            </w:pPr>
            <w:r>
              <w:rPr>
                <w:rFonts w:hint="eastAsia" w:eastAsia="宋体" w:cs="Calibri"/>
                <w:color w:val="000000" w:themeColor="text1"/>
                <w:kern w:val="0"/>
                <w:sz w:val="24"/>
                <w:szCs w:val="24"/>
                <w14:textFill>
                  <w14:solidFill>
                    <w14:schemeClr w14:val="tx1"/>
                  </w14:solidFill>
                </w14:textFill>
              </w:rPr>
              <w:t>资产</w:t>
            </w:r>
            <w:r>
              <w:rPr>
                <w:rFonts w:eastAsia="宋体" w:cs="Calibri"/>
                <w:color w:val="000000" w:themeColor="text1"/>
                <w:kern w:val="0"/>
                <w:sz w:val="24"/>
                <w:szCs w:val="24"/>
                <w14:textFill>
                  <w14:solidFill>
                    <w14:schemeClr w14:val="tx1"/>
                  </w14:solidFill>
                </w14:textFill>
              </w:rPr>
              <w:t>项目公司名称</w:t>
            </w:r>
            <w:r>
              <w:rPr>
                <w:rStyle w:val="31"/>
                <w:rFonts w:eastAsia="宋体" w:cs="Calibri"/>
                <w:color w:val="000000" w:themeColor="text1"/>
                <w:kern w:val="0"/>
                <w:sz w:val="24"/>
                <w:szCs w:val="24"/>
                <w14:textFill>
                  <w14:solidFill>
                    <w14:schemeClr w14:val="tx1"/>
                  </w14:solidFill>
                </w14:textFill>
              </w:rPr>
              <w:footnoteReference w:id="230"/>
            </w:r>
          </w:p>
        </w:tc>
        <w:tc>
          <w:tcPr>
            <w:tcW w:w="4519" w:type="dxa"/>
          </w:tcPr>
          <w:p>
            <w:pPr>
              <w:adjustRightInd w:val="0"/>
              <w:snapToGrid w:val="0"/>
              <w:spacing w:line="320" w:lineRule="exact"/>
              <w:rPr>
                <w:rFonts w:cs="Calibri"/>
                <w:color w:val="0000FF"/>
                <w:kern w:val="0"/>
                <w:sz w:val="18"/>
                <w:szCs w:val="22"/>
              </w:rPr>
            </w:pPr>
            <w:r>
              <w:rPr>
                <w:rFonts w:cs="Calibri"/>
                <w:color w:val="0000FF"/>
                <w:kern w:val="0"/>
                <w:sz w:val="18"/>
                <w:szCs w:val="22"/>
              </w:rPr>
              <w:t>（3622）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color w:val="000000" w:themeColor="text1"/>
                <w:kern w:val="0"/>
                <w:sz w:val="24"/>
                <w:szCs w:val="24"/>
                <w14:textFill>
                  <w14:solidFill>
                    <w14:schemeClr w14:val="tx1"/>
                  </w14:solidFill>
                </w14:textFill>
              </w:rPr>
            </w:pPr>
            <w:r>
              <w:rPr>
                <w:rFonts w:hint="eastAsia" w:eastAsia="宋体" w:cs="Calibri"/>
                <w:color w:val="000000" w:themeColor="text1"/>
                <w:kern w:val="0"/>
                <w:sz w:val="24"/>
                <w:szCs w:val="24"/>
                <w14:textFill>
                  <w14:solidFill>
                    <w14:schemeClr w14:val="tx1"/>
                  </w14:solidFill>
                </w14:textFill>
              </w:rPr>
              <w:t>资产</w:t>
            </w:r>
            <w:r>
              <w:rPr>
                <w:rFonts w:eastAsia="宋体" w:cs="Calibri"/>
                <w:color w:val="000000" w:themeColor="text1"/>
                <w:kern w:val="0"/>
                <w:sz w:val="24"/>
                <w:szCs w:val="24"/>
                <w14:textFill>
                  <w14:solidFill>
                    <w14:schemeClr w14:val="tx1"/>
                  </w14:solidFill>
                </w14:textFill>
              </w:rPr>
              <w:t>项目类型</w:t>
            </w:r>
            <w:r>
              <w:rPr>
                <w:rStyle w:val="31"/>
                <w:rFonts w:eastAsia="宋体" w:cs="Calibri"/>
                <w:color w:val="000000" w:themeColor="text1"/>
                <w:kern w:val="0"/>
                <w:sz w:val="24"/>
                <w:szCs w:val="24"/>
                <w14:textFill>
                  <w14:solidFill>
                    <w14:schemeClr w14:val="tx1"/>
                  </w14:solidFill>
                </w14:textFill>
              </w:rPr>
              <w:footnoteReference w:id="231"/>
            </w:r>
          </w:p>
        </w:tc>
        <w:tc>
          <w:tcPr>
            <w:tcW w:w="4519" w:type="dxa"/>
          </w:tcPr>
          <w:p>
            <w:pPr>
              <w:adjustRightInd w:val="0"/>
              <w:snapToGrid w:val="0"/>
              <w:spacing w:line="320" w:lineRule="exact"/>
              <w:rPr>
                <w:rFonts w:cs="Calibri"/>
                <w:color w:val="0000FF"/>
                <w:kern w:val="0"/>
                <w:sz w:val="18"/>
                <w:szCs w:val="22"/>
              </w:rPr>
            </w:pPr>
            <w:r>
              <w:rPr>
                <w:rFonts w:cs="Calibri"/>
                <w:color w:val="0000FF"/>
                <w:kern w:val="0"/>
                <w:sz w:val="18"/>
                <w:szCs w:val="22"/>
              </w:rPr>
              <w:t>（3623）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kern w:val="0"/>
                <w:sz w:val="24"/>
                <w:szCs w:val="24"/>
              </w:rPr>
            </w:pPr>
            <w:r>
              <w:rPr>
                <w:rFonts w:hint="eastAsia" w:eastAsia="宋体" w:cs="Calibri"/>
                <w:color w:val="000000" w:themeColor="text1"/>
                <w:kern w:val="0"/>
                <w:sz w:val="24"/>
                <w:szCs w:val="24"/>
                <w14:textFill>
                  <w14:solidFill>
                    <w14:schemeClr w14:val="tx1"/>
                  </w14:solidFill>
                </w14:textFill>
              </w:rPr>
              <w:t>资产</w:t>
            </w:r>
            <w:r>
              <w:rPr>
                <w:rFonts w:eastAsia="宋体" w:cs="Calibri"/>
                <w:kern w:val="0"/>
                <w:sz w:val="24"/>
                <w:szCs w:val="24"/>
              </w:rPr>
              <w:t>项目主要经营模式</w:t>
            </w:r>
            <w:r>
              <w:rPr>
                <w:rStyle w:val="31"/>
                <w:rFonts w:eastAsia="宋体" w:cs="Calibri"/>
                <w:kern w:val="0"/>
                <w:sz w:val="24"/>
                <w:szCs w:val="24"/>
              </w:rPr>
              <w:footnoteReference w:id="232"/>
            </w:r>
          </w:p>
        </w:tc>
        <w:tc>
          <w:tcPr>
            <w:tcW w:w="4519" w:type="dxa"/>
          </w:tcPr>
          <w:p>
            <w:pPr>
              <w:adjustRightInd w:val="0"/>
              <w:snapToGrid w:val="0"/>
              <w:spacing w:line="320" w:lineRule="exact"/>
              <w:rPr>
                <w:rFonts w:eastAsia="宋体" w:cs="Calibri"/>
                <w:color w:val="000000"/>
                <w:sz w:val="21"/>
                <w:szCs w:val="21"/>
              </w:rPr>
            </w:pPr>
            <w:r>
              <w:rPr>
                <w:rFonts w:cs="Calibri"/>
                <w:color w:val="0000FF"/>
                <w:kern w:val="0"/>
                <w:sz w:val="18"/>
                <w:szCs w:val="22"/>
              </w:rPr>
              <w:t>（3624）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tcPr>
          <w:p>
            <w:pPr>
              <w:adjustRightInd w:val="0"/>
              <w:snapToGrid w:val="0"/>
              <w:spacing w:line="320" w:lineRule="exact"/>
              <w:rPr>
                <w:rFonts w:eastAsia="宋体" w:cs="Calibri"/>
                <w:kern w:val="0"/>
                <w:sz w:val="24"/>
                <w:szCs w:val="24"/>
              </w:rPr>
            </w:pPr>
            <w:r>
              <w:rPr>
                <w:rFonts w:hint="eastAsia" w:eastAsia="宋体" w:cs="Calibri"/>
                <w:color w:val="000000" w:themeColor="text1"/>
                <w:kern w:val="0"/>
                <w:sz w:val="24"/>
                <w:szCs w:val="24"/>
                <w14:textFill>
                  <w14:solidFill>
                    <w14:schemeClr w14:val="tx1"/>
                  </w14:solidFill>
                </w14:textFill>
              </w:rPr>
              <w:t>资产</w:t>
            </w:r>
            <w:r>
              <w:rPr>
                <w:rFonts w:eastAsia="宋体" w:cs="Calibri"/>
                <w:kern w:val="0"/>
                <w:sz w:val="24"/>
                <w:szCs w:val="24"/>
              </w:rPr>
              <w:t>项目地理位置</w:t>
            </w:r>
            <w:r>
              <w:rPr>
                <w:rStyle w:val="31"/>
                <w:rFonts w:eastAsia="宋体" w:cs="Calibri"/>
                <w:kern w:val="0"/>
                <w:sz w:val="24"/>
                <w:szCs w:val="24"/>
              </w:rPr>
              <w:footnoteReference w:id="233"/>
            </w:r>
          </w:p>
        </w:tc>
        <w:tc>
          <w:tcPr>
            <w:tcW w:w="4519" w:type="dxa"/>
          </w:tcPr>
          <w:p>
            <w:pPr>
              <w:adjustRightInd w:val="0"/>
              <w:snapToGrid w:val="0"/>
              <w:spacing w:line="320" w:lineRule="exact"/>
              <w:rPr>
                <w:rFonts w:eastAsia="宋体" w:cs="Calibri"/>
                <w:color w:val="000000"/>
                <w:sz w:val="21"/>
                <w:szCs w:val="21"/>
              </w:rPr>
            </w:pPr>
            <w:r>
              <w:rPr>
                <w:rFonts w:cs="Calibri"/>
                <w:color w:val="0000FF"/>
                <w:kern w:val="0"/>
                <w:sz w:val="18"/>
                <w:szCs w:val="22"/>
              </w:rPr>
              <w:t>（3625）</w:t>
            </w:r>
          </w:p>
        </w:tc>
      </w:tr>
    </w:tbl>
    <w:p>
      <w:pPr>
        <w:adjustRightInd w:val="0"/>
        <w:snapToGrid w:val="0"/>
        <w:spacing w:line="400" w:lineRule="exact"/>
        <w:rPr>
          <w:rFonts w:eastAsia="宋体"/>
          <w:sz w:val="24"/>
        </w:rPr>
      </w:pPr>
      <w:r>
        <w:rPr>
          <w:rFonts w:eastAsia="宋体"/>
          <w:sz w:val="24"/>
        </w:rPr>
        <w:t>注：</w:t>
      </w:r>
      <w:r>
        <w:rPr>
          <w:color w:val="0000FF"/>
          <w:kern w:val="0"/>
          <w:sz w:val="18"/>
        </w:rPr>
        <w:t>（3626）</w:t>
      </w:r>
    </w:p>
    <w:p>
      <w:pPr>
        <w:adjustRightInd w:val="0"/>
        <w:snapToGrid w:val="0"/>
        <w:spacing w:line="400" w:lineRule="exact"/>
        <w:rPr>
          <w:rFonts w:eastAsia="宋体"/>
          <w:sz w:val="24"/>
        </w:rPr>
      </w:pPr>
    </w:p>
    <w:p>
      <w:pPr>
        <w:adjustRightInd w:val="0"/>
        <w:snapToGrid w:val="0"/>
        <w:spacing w:line="400" w:lineRule="exact"/>
        <w:rPr>
          <w:rFonts w:eastAsia="宋体"/>
          <w:b/>
          <w:bCs/>
          <w:color w:val="000000" w:themeColor="text1"/>
          <w:sz w:val="24"/>
          <w14:textFill>
            <w14:solidFill>
              <w14:schemeClr w14:val="tx1"/>
            </w14:solidFill>
          </w14:textFill>
        </w:rPr>
      </w:pPr>
      <w:r>
        <w:rPr>
          <w:rFonts w:hint="eastAsia" w:eastAsia="宋体"/>
          <w:b/>
          <w:bCs/>
          <w:color w:val="000000" w:themeColor="text1"/>
          <w:sz w:val="24"/>
          <w14:textFill>
            <w14:solidFill>
              <w14:schemeClr w14:val="tx1"/>
            </w14:solidFill>
          </w14:textFill>
        </w:rPr>
        <w:t>2.3 基金扩募情况（如有）</w:t>
      </w:r>
    </w:p>
    <w:p>
      <w:pPr>
        <w:adjustRightInd w:val="0"/>
        <w:snapToGrid w:val="0"/>
        <w:spacing w:line="400" w:lineRule="exact"/>
        <w:jc w:val="right"/>
        <w:rPr>
          <w:rFonts w:ascii="方正仿宋简体" w:hAnsi="方正仿宋简体" w:cs="方正仿宋简体"/>
          <w:color w:val="000000" w:themeColor="text1"/>
          <w:sz w:val="24"/>
          <w14:textFill>
            <w14:solidFill>
              <w14:schemeClr w14:val="tx1"/>
            </w14:solidFill>
          </w14:textFill>
        </w:rPr>
      </w:pPr>
      <w:r>
        <w:rPr>
          <w:rFonts w:hint="eastAsia" w:ascii="方正仿宋简体" w:hAnsi="方正仿宋简体" w:cs="方正仿宋简体"/>
          <w:color w:val="000000" w:themeColor="text1"/>
          <w:sz w:val="24"/>
          <w14:textFill>
            <w14:solidFill>
              <w14:schemeClr w14:val="tx1"/>
            </w14:solidFill>
          </w14:textFill>
        </w:rPr>
        <w:t>单位：</w:t>
      </w:r>
    </w:p>
    <w:tbl>
      <w:tblPr>
        <w:tblStyle w:val="33"/>
        <w:tblW w:w="89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2237"/>
        <w:gridCol w:w="2237"/>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adjustRightInd w:val="0"/>
              <w:snapToGrid w:val="0"/>
              <w:spacing w:line="400" w:lineRule="exact"/>
              <w:rPr>
                <w:rFonts w:eastAsia="宋体"/>
                <w:color w:val="000000" w:themeColor="text1"/>
                <w:sz w:val="24"/>
                <w:szCs w:val="22"/>
                <w14:textFill>
                  <w14:solidFill>
                    <w14:schemeClr w14:val="tx1"/>
                  </w14:solidFill>
                </w14:textFill>
              </w:rPr>
            </w:pPr>
          </w:p>
        </w:tc>
        <w:tc>
          <w:tcPr>
            <w:tcW w:w="2237" w:type="dxa"/>
          </w:tcPr>
          <w:p>
            <w:pPr>
              <w:adjustRightInd w:val="0"/>
              <w:snapToGrid w:val="0"/>
              <w:spacing w:line="400" w:lineRule="exact"/>
              <w:rPr>
                <w:rFonts w:eastAsia="宋体"/>
                <w:color w:val="000000" w:themeColor="text1"/>
                <w:sz w:val="24"/>
                <w:szCs w:val="22"/>
                <w14:textFill>
                  <w14:solidFill>
                    <w14:schemeClr w14:val="tx1"/>
                  </w14:solidFill>
                </w14:textFill>
              </w:rPr>
            </w:pPr>
            <w:r>
              <w:rPr>
                <w:rFonts w:hint="eastAsia" w:eastAsia="宋体"/>
                <w:color w:val="000000" w:themeColor="text1"/>
                <w:sz w:val="24"/>
                <w:szCs w:val="22"/>
                <w14:textFill>
                  <w14:solidFill>
                    <w14:schemeClr w14:val="tx1"/>
                  </w14:solidFill>
                </w14:textFill>
              </w:rPr>
              <w:t>扩募时间</w:t>
            </w:r>
            <w:r>
              <w:rPr>
                <w:rStyle w:val="31"/>
                <w:rFonts w:hint="eastAsia" w:eastAsia="宋体"/>
                <w:color w:val="000000" w:themeColor="text1"/>
                <w:sz w:val="24"/>
                <w:szCs w:val="22"/>
                <w14:textFill>
                  <w14:solidFill>
                    <w14:schemeClr w14:val="tx1"/>
                  </w14:solidFill>
                </w14:textFill>
              </w:rPr>
              <w:footnoteReference w:id="234"/>
            </w:r>
          </w:p>
        </w:tc>
        <w:tc>
          <w:tcPr>
            <w:tcW w:w="2237" w:type="dxa"/>
          </w:tcPr>
          <w:p>
            <w:pPr>
              <w:adjustRightInd w:val="0"/>
              <w:snapToGrid w:val="0"/>
              <w:spacing w:line="400" w:lineRule="exact"/>
              <w:rPr>
                <w:rFonts w:eastAsia="宋体"/>
                <w:color w:val="000000" w:themeColor="text1"/>
                <w:sz w:val="24"/>
                <w:szCs w:val="22"/>
                <w14:textFill>
                  <w14:solidFill>
                    <w14:schemeClr w14:val="tx1"/>
                  </w14:solidFill>
                </w14:textFill>
              </w:rPr>
            </w:pPr>
            <w:r>
              <w:rPr>
                <w:rFonts w:hint="eastAsia" w:eastAsia="宋体"/>
                <w:color w:val="000000" w:themeColor="text1"/>
                <w:sz w:val="24"/>
                <w:szCs w:val="22"/>
                <w14:textFill>
                  <w14:solidFill>
                    <w14:schemeClr w14:val="tx1"/>
                  </w14:solidFill>
                </w14:textFill>
              </w:rPr>
              <w:t>扩募方式</w:t>
            </w:r>
            <w:r>
              <w:rPr>
                <w:rStyle w:val="31"/>
                <w:rFonts w:hint="eastAsia" w:eastAsia="宋体"/>
                <w:color w:val="000000" w:themeColor="text1"/>
                <w:sz w:val="24"/>
                <w:szCs w:val="22"/>
                <w14:textFill>
                  <w14:solidFill>
                    <w14:schemeClr w14:val="tx1"/>
                  </w14:solidFill>
                </w14:textFill>
              </w:rPr>
              <w:footnoteReference w:id="235"/>
            </w:r>
          </w:p>
        </w:tc>
        <w:tc>
          <w:tcPr>
            <w:tcW w:w="2236" w:type="dxa"/>
          </w:tcPr>
          <w:p>
            <w:pPr>
              <w:adjustRightInd w:val="0"/>
              <w:snapToGrid w:val="0"/>
              <w:spacing w:line="400" w:lineRule="exact"/>
              <w:rPr>
                <w:rFonts w:eastAsia="宋体"/>
                <w:color w:val="000000" w:themeColor="text1"/>
                <w:sz w:val="24"/>
                <w:szCs w:val="22"/>
                <w14:textFill>
                  <w14:solidFill>
                    <w14:schemeClr w14:val="tx1"/>
                  </w14:solidFill>
                </w14:textFill>
              </w:rPr>
            </w:pPr>
            <w:r>
              <w:rPr>
                <w:rFonts w:hint="eastAsia" w:eastAsia="宋体"/>
                <w:color w:val="000000" w:themeColor="text1"/>
                <w:sz w:val="24"/>
                <w:szCs w:val="22"/>
                <w14:textFill>
                  <w14:solidFill>
                    <w14:schemeClr w14:val="tx1"/>
                  </w14:solidFill>
                </w14:textFill>
              </w:rPr>
              <w:t>扩募发售金额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adjustRightInd w:val="0"/>
              <w:snapToGrid w:val="0"/>
              <w:spacing w:line="400" w:lineRule="exact"/>
              <w:rPr>
                <w:rFonts w:eastAsia="宋体"/>
                <w:color w:val="000000" w:themeColor="text1"/>
                <w:sz w:val="24"/>
                <w:szCs w:val="22"/>
                <w14:textFill>
                  <w14:solidFill>
                    <w14:schemeClr w14:val="tx1"/>
                  </w14:solidFill>
                </w14:textFill>
              </w:rPr>
            </w:pPr>
            <w:r>
              <w:rPr>
                <w:rFonts w:hint="eastAsia" w:eastAsia="宋体"/>
                <w:color w:val="000000" w:themeColor="text1"/>
                <w:sz w:val="24"/>
                <w:szCs w:val="22"/>
                <w14:textFill>
                  <w14:solidFill>
                    <w14:schemeClr w14:val="tx1"/>
                  </w14:solidFill>
                </w14:textFill>
              </w:rPr>
              <w:t>第1次扩募</w:t>
            </w:r>
          </w:p>
        </w:tc>
        <w:tc>
          <w:tcPr>
            <w:tcW w:w="2237" w:type="dxa"/>
          </w:tcPr>
          <w:p>
            <w:pPr>
              <w:adjustRightInd w:val="0"/>
              <w:snapToGrid w:val="0"/>
              <w:spacing w:line="400" w:lineRule="exact"/>
              <w:rPr>
                <w:rFonts w:eastAsia="宋体"/>
                <w:color w:val="000000" w:themeColor="text1"/>
                <w:sz w:val="24"/>
                <w:szCs w:val="22"/>
                <w14:textFill>
                  <w14:solidFill>
                    <w14:schemeClr w14:val="tx1"/>
                  </w14:solidFill>
                </w14:textFill>
              </w:rPr>
            </w:pPr>
          </w:p>
        </w:tc>
        <w:tc>
          <w:tcPr>
            <w:tcW w:w="2237" w:type="dxa"/>
          </w:tcPr>
          <w:p>
            <w:pPr>
              <w:adjustRightInd w:val="0"/>
              <w:snapToGrid w:val="0"/>
              <w:spacing w:line="400" w:lineRule="exact"/>
              <w:rPr>
                <w:rFonts w:eastAsia="宋体"/>
                <w:color w:val="000000" w:themeColor="text1"/>
                <w:sz w:val="24"/>
                <w:szCs w:val="22"/>
                <w14:textFill>
                  <w14:solidFill>
                    <w14:schemeClr w14:val="tx1"/>
                  </w14:solidFill>
                </w14:textFill>
              </w:rPr>
            </w:pPr>
          </w:p>
        </w:tc>
        <w:tc>
          <w:tcPr>
            <w:tcW w:w="2236" w:type="dxa"/>
          </w:tcPr>
          <w:p>
            <w:pPr>
              <w:adjustRightInd w:val="0"/>
              <w:snapToGrid w:val="0"/>
              <w:spacing w:line="400" w:lineRule="exact"/>
              <w:rPr>
                <w:rFonts w:eastAsia="宋体"/>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adjustRightInd w:val="0"/>
              <w:snapToGrid w:val="0"/>
              <w:spacing w:line="400" w:lineRule="exact"/>
              <w:rPr>
                <w:rFonts w:eastAsia="宋体"/>
                <w:color w:val="000000" w:themeColor="text1"/>
                <w:sz w:val="24"/>
                <w:szCs w:val="22"/>
                <w14:textFill>
                  <w14:solidFill>
                    <w14:schemeClr w14:val="tx1"/>
                  </w14:solidFill>
                </w14:textFill>
              </w:rPr>
            </w:pPr>
            <w:r>
              <w:rPr>
                <w:rFonts w:hint="eastAsia"/>
                <w:color w:val="000000" w:themeColor="text1"/>
                <w:kern w:val="0"/>
                <w:sz w:val="18"/>
                <w:szCs w:val="21"/>
                <w14:textFill>
                  <w14:solidFill>
                    <w14:schemeClr w14:val="tx1"/>
                  </w14:solidFill>
                </w14:textFill>
              </w:rPr>
              <w:t>…</w:t>
            </w:r>
            <w:r>
              <w:rPr>
                <w:rFonts w:hint="eastAsia" w:cs="Calibri"/>
                <w:color w:val="0000FF"/>
                <w:kern w:val="0"/>
                <w:sz w:val="18"/>
                <w:szCs w:val="22"/>
              </w:rPr>
              <w:t>（</w:t>
            </w:r>
            <w:r>
              <w:rPr>
                <w:rFonts w:cs="Calibri"/>
                <w:color w:val="0000FF"/>
                <w:kern w:val="0"/>
                <w:sz w:val="18"/>
                <w:szCs w:val="22"/>
              </w:rPr>
              <w:t>6853</w:t>
            </w:r>
            <w:r>
              <w:rPr>
                <w:rFonts w:hint="eastAsia" w:cs="Calibri"/>
                <w:color w:val="0000FF"/>
                <w:kern w:val="0"/>
                <w:sz w:val="18"/>
                <w:szCs w:val="22"/>
              </w:rPr>
              <w:t>）</w:t>
            </w:r>
          </w:p>
        </w:tc>
        <w:tc>
          <w:tcPr>
            <w:tcW w:w="2237"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6854</w:t>
            </w:r>
            <w:r>
              <w:rPr>
                <w:rFonts w:hint="eastAsia" w:cs="Calibri"/>
                <w:color w:val="0000FF"/>
                <w:kern w:val="0"/>
                <w:sz w:val="18"/>
                <w:szCs w:val="22"/>
              </w:rPr>
              <w:t>）</w:t>
            </w:r>
          </w:p>
        </w:tc>
        <w:tc>
          <w:tcPr>
            <w:tcW w:w="2237"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6855</w:t>
            </w:r>
            <w:r>
              <w:rPr>
                <w:rFonts w:hint="eastAsia" w:cs="Calibri"/>
                <w:color w:val="0000FF"/>
                <w:kern w:val="0"/>
                <w:sz w:val="18"/>
                <w:szCs w:val="22"/>
              </w:rPr>
              <w:t>）/（</w:t>
            </w:r>
            <w:r>
              <w:rPr>
                <w:rFonts w:cs="Calibri"/>
                <w:color w:val="0000FF"/>
                <w:kern w:val="0"/>
                <w:sz w:val="18"/>
                <w:szCs w:val="22"/>
              </w:rPr>
              <w:t>6867</w:t>
            </w:r>
            <w:r>
              <w:rPr>
                <w:rFonts w:hint="eastAsia" w:cs="Calibri"/>
                <w:color w:val="0000FF"/>
                <w:kern w:val="0"/>
                <w:sz w:val="18"/>
                <w:szCs w:val="22"/>
              </w:rPr>
              <w:t>）/（</w:t>
            </w:r>
            <w:r>
              <w:rPr>
                <w:rFonts w:cs="Calibri"/>
                <w:color w:val="0000FF"/>
                <w:kern w:val="0"/>
                <w:sz w:val="18"/>
                <w:szCs w:val="22"/>
              </w:rPr>
              <w:t>6868</w:t>
            </w:r>
            <w:r>
              <w:rPr>
                <w:rFonts w:hint="eastAsia" w:cs="Calibri"/>
                <w:color w:val="0000FF"/>
                <w:kern w:val="0"/>
                <w:sz w:val="18"/>
                <w:szCs w:val="22"/>
              </w:rPr>
              <w:t>）/（</w:t>
            </w:r>
            <w:r>
              <w:rPr>
                <w:rFonts w:cs="Calibri"/>
                <w:color w:val="0000FF"/>
                <w:kern w:val="0"/>
                <w:sz w:val="18"/>
                <w:szCs w:val="22"/>
              </w:rPr>
              <w:t>6885</w:t>
            </w:r>
            <w:r>
              <w:rPr>
                <w:rFonts w:hint="eastAsia" w:cs="Calibri"/>
                <w:color w:val="0000FF"/>
                <w:kern w:val="0"/>
                <w:sz w:val="18"/>
                <w:szCs w:val="22"/>
              </w:rPr>
              <w:t>）</w:t>
            </w:r>
          </w:p>
        </w:tc>
        <w:tc>
          <w:tcPr>
            <w:tcW w:w="2236"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6856</w:t>
            </w:r>
            <w:r>
              <w:rPr>
                <w:rFonts w:hint="eastAsia"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adjustRightInd w:val="0"/>
              <w:snapToGrid w:val="0"/>
              <w:spacing w:line="400" w:lineRule="exact"/>
              <w:rPr>
                <w:rFonts w:eastAsia="宋体"/>
                <w:color w:val="000000" w:themeColor="text1"/>
                <w:sz w:val="24"/>
                <w:szCs w:val="22"/>
                <w14:textFill>
                  <w14:solidFill>
                    <w14:schemeClr w14:val="tx1"/>
                  </w14:solidFill>
                </w14:textFill>
              </w:rPr>
            </w:pPr>
            <w:r>
              <w:rPr>
                <w:rFonts w:hint="eastAsia" w:eastAsia="宋体"/>
                <w:color w:val="000000" w:themeColor="text1"/>
                <w:sz w:val="24"/>
                <w:szCs w:val="22"/>
                <w14:textFill>
                  <w14:solidFill>
                    <w14:schemeClr w14:val="tx1"/>
                  </w14:solidFill>
                </w14:textFill>
              </w:rPr>
              <w:t>第N次扩募</w:t>
            </w:r>
          </w:p>
        </w:tc>
        <w:tc>
          <w:tcPr>
            <w:tcW w:w="2237" w:type="dxa"/>
          </w:tcPr>
          <w:p>
            <w:pPr>
              <w:adjustRightInd w:val="0"/>
              <w:snapToGrid w:val="0"/>
              <w:spacing w:line="400" w:lineRule="exact"/>
              <w:rPr>
                <w:rFonts w:eastAsia="宋体"/>
                <w:color w:val="000000" w:themeColor="text1"/>
                <w:sz w:val="24"/>
                <w:szCs w:val="22"/>
                <w14:textFill>
                  <w14:solidFill>
                    <w14:schemeClr w14:val="tx1"/>
                  </w14:solidFill>
                </w14:textFill>
              </w:rPr>
            </w:pPr>
          </w:p>
        </w:tc>
        <w:tc>
          <w:tcPr>
            <w:tcW w:w="2237" w:type="dxa"/>
          </w:tcPr>
          <w:p>
            <w:pPr>
              <w:adjustRightInd w:val="0"/>
              <w:snapToGrid w:val="0"/>
              <w:spacing w:line="400" w:lineRule="exact"/>
              <w:rPr>
                <w:rFonts w:eastAsia="宋体"/>
                <w:color w:val="000000" w:themeColor="text1"/>
                <w:sz w:val="24"/>
                <w:szCs w:val="22"/>
                <w14:textFill>
                  <w14:solidFill>
                    <w14:schemeClr w14:val="tx1"/>
                  </w14:solidFill>
                </w14:textFill>
              </w:rPr>
            </w:pPr>
          </w:p>
        </w:tc>
        <w:tc>
          <w:tcPr>
            <w:tcW w:w="2236" w:type="dxa"/>
          </w:tcPr>
          <w:p>
            <w:pPr>
              <w:adjustRightInd w:val="0"/>
              <w:snapToGrid w:val="0"/>
              <w:spacing w:line="400" w:lineRule="exact"/>
              <w:rPr>
                <w:rFonts w:eastAsia="宋体"/>
                <w:color w:val="000000" w:themeColor="text1"/>
                <w:sz w:val="24"/>
                <w:szCs w:val="22"/>
                <w14:textFill>
                  <w14:solidFill>
                    <w14:schemeClr w14:val="tx1"/>
                  </w14:solidFill>
                </w14:textFill>
              </w:rPr>
            </w:pPr>
          </w:p>
        </w:tc>
      </w:tr>
    </w:tbl>
    <w:p>
      <w:pPr>
        <w:adjustRightInd w:val="0"/>
        <w:snapToGrid w:val="0"/>
        <w:spacing w:line="400" w:lineRule="exact"/>
        <w:rPr>
          <w:rFonts w:ascii="方正仿宋简体" w:hAnsi="方正仿宋简体" w:cs="方正仿宋简体"/>
          <w:color w:val="000000" w:themeColor="text1"/>
          <w:sz w:val="24"/>
          <w14:textFill>
            <w14:solidFill>
              <w14:schemeClr w14:val="tx1"/>
            </w14:solidFill>
          </w14:textFill>
        </w:rPr>
      </w:pPr>
      <w:r>
        <w:rPr>
          <w:rFonts w:hint="eastAsia" w:ascii="方正仿宋简体" w:hAnsi="方正仿宋简体" w:cs="方正仿宋简体"/>
          <w:color w:val="000000" w:themeColor="text1"/>
          <w:sz w:val="24"/>
          <w14:textFill>
            <w14:solidFill>
              <w14:schemeClr w14:val="tx1"/>
            </w14:solidFill>
          </w14:textFill>
        </w:rPr>
        <w:t>注：</w:t>
      </w:r>
      <w:r>
        <w:rPr>
          <w:rFonts w:hint="eastAsia" w:cs="Calibri"/>
          <w:color w:val="0000FF"/>
          <w:kern w:val="0"/>
          <w:sz w:val="18"/>
          <w:szCs w:val="22"/>
        </w:rPr>
        <w:t>（</w:t>
      </w:r>
      <w:r>
        <w:rPr>
          <w:rFonts w:cs="Calibri"/>
          <w:color w:val="0000FF"/>
          <w:kern w:val="0"/>
          <w:sz w:val="18"/>
          <w:szCs w:val="22"/>
        </w:rPr>
        <w:t>6857</w:t>
      </w:r>
      <w:r>
        <w:rPr>
          <w:rFonts w:hint="eastAsia" w:cs="Calibri"/>
          <w:color w:val="0000FF"/>
          <w:kern w:val="0"/>
          <w:sz w:val="18"/>
          <w:szCs w:val="22"/>
        </w:rPr>
        <w:t>）</w:t>
      </w:r>
    </w:p>
    <w:p>
      <w:pPr>
        <w:adjustRightInd w:val="0"/>
        <w:snapToGrid w:val="0"/>
        <w:spacing w:line="400" w:lineRule="exact"/>
        <w:rPr>
          <w:rFonts w:eastAsia="宋体"/>
          <w:color w:val="000000" w:themeColor="text1"/>
          <w:sz w:val="24"/>
          <w14:textFill>
            <w14:solidFill>
              <w14:schemeClr w14:val="tx1"/>
            </w14:solidFill>
          </w14:textFill>
        </w:rPr>
      </w:pPr>
    </w:p>
    <w:p>
      <w:pPr>
        <w:adjustRightInd w:val="0"/>
        <w:snapToGrid w:val="0"/>
        <w:spacing w:line="340" w:lineRule="exact"/>
        <w:rPr>
          <w:rFonts w:eastAsia="宋体"/>
          <w:b/>
          <w:bCs/>
          <w:color w:val="000000" w:themeColor="text1"/>
          <w:sz w:val="24"/>
          <w14:textFill>
            <w14:solidFill>
              <w14:schemeClr w14:val="tx1"/>
            </w14:solidFill>
          </w14:textFill>
        </w:rPr>
      </w:pPr>
      <w:bookmarkStart w:id="2" w:name="_Toc30074"/>
      <w:bookmarkStart w:id="3" w:name="_Toc86080562"/>
      <w:bookmarkStart w:id="4" w:name="_Toc32682999"/>
      <w:bookmarkStart w:id="5" w:name="_Toc13178"/>
      <w:bookmarkStart w:id="6" w:name="_Toc1004068559"/>
      <w:r>
        <w:rPr>
          <w:rFonts w:eastAsia="宋体"/>
          <w:b/>
          <w:bCs/>
          <w:color w:val="000000" w:themeColor="text1"/>
          <w:sz w:val="24"/>
          <w14:textFill>
            <w14:solidFill>
              <w14:schemeClr w14:val="tx1"/>
            </w14:solidFill>
          </w14:textFill>
        </w:rPr>
        <w:t>2.</w:t>
      </w:r>
      <w:r>
        <w:rPr>
          <w:rFonts w:hint="eastAsia" w:eastAsia="宋体"/>
          <w:b/>
          <w:bCs/>
          <w:color w:val="000000" w:themeColor="text1"/>
          <w:sz w:val="24"/>
          <w14:textFill>
            <w14:solidFill>
              <w14:schemeClr w14:val="tx1"/>
            </w14:solidFill>
          </w14:textFill>
        </w:rPr>
        <w:t>4</w:t>
      </w:r>
      <w:r>
        <w:rPr>
          <w:rFonts w:eastAsia="宋体"/>
          <w:b/>
          <w:bCs/>
          <w:color w:val="000000" w:themeColor="text1"/>
          <w:sz w:val="24"/>
          <w14:textFill>
            <w14:solidFill>
              <w14:schemeClr w14:val="tx1"/>
            </w14:solidFill>
          </w14:textFill>
        </w:rPr>
        <w:t xml:space="preserve"> 基金管理人和</w:t>
      </w:r>
      <w:bookmarkEnd w:id="2"/>
      <w:bookmarkEnd w:id="3"/>
      <w:bookmarkEnd w:id="4"/>
      <w:bookmarkEnd w:id="5"/>
      <w:bookmarkEnd w:id="6"/>
      <w:r>
        <w:rPr>
          <w:rFonts w:hint="eastAsia" w:eastAsia="宋体"/>
          <w:b/>
          <w:bCs/>
          <w:color w:val="000000" w:themeColor="text1"/>
          <w:sz w:val="24"/>
          <w14:textFill>
            <w14:solidFill>
              <w14:schemeClr w14:val="tx1"/>
            </w14:solidFill>
          </w14:textFill>
        </w:rPr>
        <w:t>运营管理机构</w:t>
      </w:r>
    </w:p>
    <w:tbl>
      <w:tblPr>
        <w:tblStyle w:val="32"/>
        <w:tblW w:w="88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1966"/>
        <w:gridCol w:w="1687"/>
        <w:gridCol w:w="2013"/>
        <w:gridCol w:w="1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463" w:type="dxa"/>
            <w:gridSpan w:val="2"/>
          </w:tcPr>
          <w:p>
            <w:pPr>
              <w:adjustRightInd w:val="0"/>
              <w:snapToGrid w:val="0"/>
              <w:spacing w:line="320" w:lineRule="exact"/>
              <w:jc w:val="center"/>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项目</w:t>
            </w:r>
          </w:p>
        </w:tc>
        <w:tc>
          <w:tcPr>
            <w:tcW w:w="1687" w:type="dxa"/>
          </w:tcPr>
          <w:p>
            <w:pPr>
              <w:adjustRightInd w:val="0"/>
              <w:snapToGrid w:val="0"/>
              <w:spacing w:line="320" w:lineRule="exact"/>
              <w:jc w:val="center"/>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基金管理人</w:t>
            </w:r>
          </w:p>
        </w:tc>
        <w:tc>
          <w:tcPr>
            <w:tcW w:w="2013" w:type="dxa"/>
          </w:tcPr>
          <w:p>
            <w:pPr>
              <w:adjustRightInd w:val="0"/>
              <w:snapToGrid w:val="0"/>
              <w:spacing w:line="320" w:lineRule="exact"/>
              <w:jc w:val="center"/>
              <w:rPr>
                <w:rFonts w:eastAsia="宋体" w:cs="Calibri"/>
                <w:color w:val="000000" w:themeColor="text1"/>
                <w:kern w:val="0"/>
                <w:sz w:val="24"/>
                <w:szCs w:val="24"/>
                <w14:textFill>
                  <w14:solidFill>
                    <w14:schemeClr w14:val="tx1"/>
                  </w14:solidFill>
                </w14:textFill>
              </w:rPr>
            </w:pPr>
            <w:r>
              <w:rPr>
                <w:rFonts w:hint="eastAsia" w:eastAsia="宋体" w:cs="Calibri"/>
                <w:color w:val="000000" w:themeColor="text1"/>
                <w:kern w:val="0"/>
                <w:sz w:val="24"/>
                <w:szCs w:val="24"/>
                <w14:textFill>
                  <w14:solidFill>
                    <w14:schemeClr w14:val="tx1"/>
                  </w14:solidFill>
                </w14:textFill>
              </w:rPr>
              <w:t>运营管理机构</w:t>
            </w:r>
          </w:p>
        </w:tc>
        <w:tc>
          <w:tcPr>
            <w:tcW w:w="1662" w:type="dxa"/>
          </w:tcPr>
          <w:p>
            <w:pPr>
              <w:adjustRightInd w:val="0"/>
              <w:snapToGrid w:val="0"/>
              <w:spacing w:line="320" w:lineRule="exact"/>
              <w:jc w:val="center"/>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463" w:type="dxa"/>
            <w:gridSpan w:val="2"/>
          </w:tcPr>
          <w:p>
            <w:pPr>
              <w:adjustRightInd w:val="0"/>
              <w:snapToGrid w:val="0"/>
              <w:spacing w:line="320" w:lineRule="exact"/>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名称</w:t>
            </w:r>
          </w:p>
        </w:tc>
        <w:tc>
          <w:tcPr>
            <w:tcW w:w="1687"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0186</w:t>
            </w:r>
            <w:r>
              <w:rPr>
                <w:rFonts w:hint="eastAsia" w:cs="Calibri"/>
                <w:color w:val="0000FF"/>
                <w:kern w:val="0"/>
                <w:sz w:val="18"/>
                <w:szCs w:val="22"/>
              </w:rPr>
              <w:t>）</w:t>
            </w:r>
          </w:p>
        </w:tc>
        <w:tc>
          <w:tcPr>
            <w:tcW w:w="2013"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6870</w:t>
            </w:r>
            <w:r>
              <w:rPr>
                <w:rFonts w:hint="eastAsia" w:cs="Calibri"/>
                <w:color w:val="0000FF"/>
                <w:kern w:val="0"/>
                <w:sz w:val="18"/>
                <w:szCs w:val="22"/>
              </w:rPr>
              <w:t>）</w:t>
            </w:r>
          </w:p>
        </w:tc>
        <w:tc>
          <w:tcPr>
            <w:tcW w:w="1662"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6870</w:t>
            </w:r>
            <w:r>
              <w:rPr>
                <w:rFonts w:hint="eastAsia"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497" w:type="dxa"/>
            <w:vMerge w:val="restart"/>
            <w:vAlign w:val="center"/>
          </w:tcPr>
          <w:p>
            <w:pPr>
              <w:adjustRightInd w:val="0"/>
              <w:snapToGrid w:val="0"/>
              <w:spacing w:line="320" w:lineRule="exact"/>
              <w:jc w:val="left"/>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信息披露</w:t>
            </w:r>
            <w:r>
              <w:rPr>
                <w:rFonts w:hint="eastAsia" w:eastAsia="宋体" w:cs="Calibri"/>
                <w:color w:val="000000" w:themeColor="text1"/>
                <w:kern w:val="0"/>
                <w:sz w:val="24"/>
                <w:szCs w:val="24"/>
                <w14:textFill>
                  <w14:solidFill>
                    <w14:schemeClr w14:val="tx1"/>
                  </w14:solidFill>
                </w14:textFill>
              </w:rPr>
              <w:t>事务</w:t>
            </w:r>
            <w:r>
              <w:rPr>
                <w:rFonts w:eastAsia="宋体" w:cs="Calibri"/>
                <w:color w:val="000000" w:themeColor="text1"/>
                <w:kern w:val="0"/>
                <w:sz w:val="24"/>
                <w:szCs w:val="24"/>
                <w14:textFill>
                  <w14:solidFill>
                    <w14:schemeClr w14:val="tx1"/>
                  </w14:solidFill>
                </w14:textFill>
              </w:rPr>
              <w:t>负责人</w:t>
            </w:r>
          </w:p>
        </w:tc>
        <w:tc>
          <w:tcPr>
            <w:tcW w:w="1966" w:type="dxa"/>
          </w:tcPr>
          <w:p>
            <w:pPr>
              <w:adjustRightInd w:val="0"/>
              <w:snapToGrid w:val="0"/>
              <w:spacing w:line="320" w:lineRule="exact"/>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姓名</w:t>
            </w:r>
          </w:p>
        </w:tc>
        <w:tc>
          <w:tcPr>
            <w:tcW w:w="1687"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0193</w:t>
            </w:r>
            <w:r>
              <w:rPr>
                <w:rFonts w:hint="eastAsia" w:cs="Calibri"/>
                <w:color w:val="0000FF"/>
                <w:kern w:val="0"/>
                <w:sz w:val="18"/>
                <w:szCs w:val="22"/>
              </w:rPr>
              <w:t>）</w:t>
            </w:r>
          </w:p>
        </w:tc>
        <w:tc>
          <w:tcPr>
            <w:tcW w:w="2013"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6871</w:t>
            </w:r>
            <w:r>
              <w:rPr>
                <w:rFonts w:hint="eastAsia" w:cs="Calibri"/>
                <w:color w:val="0000FF"/>
                <w:kern w:val="0"/>
                <w:sz w:val="18"/>
                <w:szCs w:val="22"/>
              </w:rPr>
              <w:t>）</w:t>
            </w:r>
          </w:p>
        </w:tc>
        <w:tc>
          <w:tcPr>
            <w:tcW w:w="1662"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6871</w:t>
            </w:r>
            <w:r>
              <w:rPr>
                <w:rFonts w:hint="eastAsia"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497" w:type="dxa"/>
            <w:vMerge w:val="continue"/>
          </w:tcPr>
          <w:p>
            <w:pPr>
              <w:adjustRightInd w:val="0"/>
              <w:snapToGrid w:val="0"/>
              <w:spacing w:line="320" w:lineRule="exact"/>
              <w:rPr>
                <w:rFonts w:eastAsia="宋体" w:cs="Calibri"/>
                <w:color w:val="000000" w:themeColor="text1"/>
                <w:kern w:val="0"/>
                <w:sz w:val="24"/>
                <w:szCs w:val="24"/>
                <w14:textFill>
                  <w14:solidFill>
                    <w14:schemeClr w14:val="tx1"/>
                  </w14:solidFill>
                </w14:textFill>
              </w:rPr>
            </w:pPr>
          </w:p>
        </w:tc>
        <w:tc>
          <w:tcPr>
            <w:tcW w:w="1966" w:type="dxa"/>
          </w:tcPr>
          <w:p>
            <w:pPr>
              <w:adjustRightInd w:val="0"/>
              <w:snapToGrid w:val="0"/>
              <w:spacing w:line="320" w:lineRule="exact"/>
              <w:rPr>
                <w:rFonts w:eastAsia="宋体" w:cs="Calibri"/>
                <w:color w:val="000000" w:themeColor="text1"/>
                <w:kern w:val="0"/>
                <w:sz w:val="24"/>
                <w:szCs w:val="24"/>
                <w14:textFill>
                  <w14:solidFill>
                    <w14:schemeClr w14:val="tx1"/>
                  </w14:solidFill>
                </w14:textFill>
              </w:rPr>
            </w:pPr>
            <w:r>
              <w:rPr>
                <w:rFonts w:hint="eastAsia" w:eastAsia="宋体" w:cs="Calibri"/>
                <w:color w:val="000000" w:themeColor="text1"/>
                <w:kern w:val="0"/>
                <w:sz w:val="24"/>
                <w:szCs w:val="24"/>
                <w14:textFill>
                  <w14:solidFill>
                    <w14:schemeClr w14:val="tx1"/>
                  </w14:solidFill>
                </w14:textFill>
              </w:rPr>
              <w:t>职务</w:t>
            </w:r>
          </w:p>
        </w:tc>
        <w:tc>
          <w:tcPr>
            <w:tcW w:w="1687"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6859</w:t>
            </w:r>
            <w:r>
              <w:rPr>
                <w:rFonts w:hint="eastAsia" w:cs="Calibri"/>
                <w:color w:val="0000FF"/>
                <w:kern w:val="0"/>
                <w:sz w:val="18"/>
                <w:szCs w:val="22"/>
              </w:rPr>
              <w:t>）</w:t>
            </w:r>
          </w:p>
        </w:tc>
        <w:tc>
          <w:tcPr>
            <w:tcW w:w="2013"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6872</w:t>
            </w:r>
            <w:r>
              <w:rPr>
                <w:rFonts w:hint="eastAsia" w:cs="Calibri"/>
                <w:color w:val="0000FF"/>
                <w:kern w:val="0"/>
                <w:sz w:val="18"/>
                <w:szCs w:val="22"/>
              </w:rPr>
              <w:t>）</w:t>
            </w:r>
          </w:p>
        </w:tc>
        <w:tc>
          <w:tcPr>
            <w:tcW w:w="1662"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6872</w:t>
            </w:r>
            <w:r>
              <w:rPr>
                <w:rFonts w:hint="eastAsia"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497" w:type="dxa"/>
            <w:vMerge w:val="continue"/>
          </w:tcPr>
          <w:p>
            <w:pPr>
              <w:adjustRightInd w:val="0"/>
              <w:snapToGrid w:val="0"/>
              <w:spacing w:line="320" w:lineRule="exact"/>
              <w:rPr>
                <w:rFonts w:eastAsia="宋体" w:cs="Calibri"/>
                <w:color w:val="000000" w:themeColor="text1"/>
                <w:kern w:val="0"/>
                <w:sz w:val="24"/>
                <w:szCs w:val="24"/>
                <w14:textFill>
                  <w14:solidFill>
                    <w14:schemeClr w14:val="tx1"/>
                  </w14:solidFill>
                </w14:textFill>
              </w:rPr>
            </w:pPr>
          </w:p>
        </w:tc>
        <w:tc>
          <w:tcPr>
            <w:tcW w:w="1966" w:type="dxa"/>
          </w:tcPr>
          <w:p>
            <w:pPr>
              <w:adjustRightInd w:val="0"/>
              <w:snapToGrid w:val="0"/>
              <w:spacing w:line="320" w:lineRule="exact"/>
              <w:rPr>
                <w:rFonts w:eastAsia="宋体" w:cs="Calibri"/>
                <w:color w:val="000000" w:themeColor="text1"/>
                <w:kern w:val="0"/>
                <w:sz w:val="24"/>
                <w:szCs w:val="24"/>
                <w14:textFill>
                  <w14:solidFill>
                    <w14:schemeClr w14:val="tx1"/>
                  </w14:solidFill>
                </w14:textFill>
              </w:rPr>
            </w:pPr>
            <w:r>
              <w:rPr>
                <w:rFonts w:hint="eastAsia" w:eastAsia="宋体" w:cs="Calibri"/>
                <w:color w:val="000000" w:themeColor="text1"/>
                <w:kern w:val="0"/>
                <w:sz w:val="24"/>
                <w:szCs w:val="24"/>
                <w14:textFill>
                  <w14:solidFill>
                    <w14:schemeClr w14:val="tx1"/>
                  </w14:solidFill>
                </w14:textFill>
              </w:rPr>
              <w:t>联系方式</w:t>
            </w:r>
          </w:p>
        </w:tc>
        <w:tc>
          <w:tcPr>
            <w:tcW w:w="1687"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6860</w:t>
            </w:r>
            <w:r>
              <w:rPr>
                <w:rFonts w:hint="eastAsia" w:cs="Calibri"/>
                <w:color w:val="0000FF"/>
                <w:kern w:val="0"/>
                <w:sz w:val="18"/>
                <w:szCs w:val="22"/>
              </w:rPr>
              <w:t>）</w:t>
            </w:r>
          </w:p>
        </w:tc>
        <w:tc>
          <w:tcPr>
            <w:tcW w:w="2013"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6873</w:t>
            </w:r>
            <w:r>
              <w:rPr>
                <w:rFonts w:hint="eastAsia" w:cs="Calibri"/>
                <w:color w:val="0000FF"/>
                <w:kern w:val="0"/>
                <w:sz w:val="18"/>
                <w:szCs w:val="22"/>
              </w:rPr>
              <w:t>）</w:t>
            </w:r>
          </w:p>
        </w:tc>
        <w:tc>
          <w:tcPr>
            <w:tcW w:w="1662"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6873</w:t>
            </w:r>
            <w:r>
              <w:rPr>
                <w:rFonts w:hint="eastAsia"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463" w:type="dxa"/>
            <w:gridSpan w:val="2"/>
          </w:tcPr>
          <w:p>
            <w:pPr>
              <w:adjustRightInd w:val="0"/>
              <w:snapToGrid w:val="0"/>
              <w:spacing w:line="320" w:lineRule="exact"/>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注册地址</w:t>
            </w:r>
          </w:p>
        </w:tc>
        <w:tc>
          <w:tcPr>
            <w:tcW w:w="1687"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0187</w:t>
            </w:r>
            <w:r>
              <w:rPr>
                <w:rFonts w:hint="eastAsia" w:cs="Calibri"/>
                <w:color w:val="0000FF"/>
                <w:kern w:val="0"/>
                <w:sz w:val="18"/>
                <w:szCs w:val="22"/>
              </w:rPr>
              <w:t>）</w:t>
            </w:r>
          </w:p>
        </w:tc>
        <w:tc>
          <w:tcPr>
            <w:tcW w:w="2013"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6874</w:t>
            </w:r>
            <w:r>
              <w:rPr>
                <w:rFonts w:hint="eastAsia" w:cs="Calibri"/>
                <w:color w:val="0000FF"/>
                <w:kern w:val="0"/>
                <w:sz w:val="18"/>
                <w:szCs w:val="22"/>
              </w:rPr>
              <w:t>）</w:t>
            </w:r>
          </w:p>
        </w:tc>
        <w:tc>
          <w:tcPr>
            <w:tcW w:w="1662"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6874</w:t>
            </w:r>
            <w:r>
              <w:rPr>
                <w:rFonts w:hint="eastAsia"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463" w:type="dxa"/>
            <w:gridSpan w:val="2"/>
          </w:tcPr>
          <w:p>
            <w:pPr>
              <w:adjustRightInd w:val="0"/>
              <w:snapToGrid w:val="0"/>
              <w:spacing w:line="320" w:lineRule="exact"/>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办公地址</w:t>
            </w:r>
          </w:p>
        </w:tc>
        <w:tc>
          <w:tcPr>
            <w:tcW w:w="1687"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0188</w:t>
            </w:r>
            <w:r>
              <w:rPr>
                <w:rFonts w:hint="eastAsia" w:cs="Calibri"/>
                <w:color w:val="0000FF"/>
                <w:kern w:val="0"/>
                <w:sz w:val="18"/>
                <w:szCs w:val="22"/>
              </w:rPr>
              <w:t>）</w:t>
            </w:r>
          </w:p>
        </w:tc>
        <w:tc>
          <w:tcPr>
            <w:tcW w:w="2013"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6875</w:t>
            </w:r>
            <w:r>
              <w:rPr>
                <w:rFonts w:hint="eastAsia" w:cs="Calibri"/>
                <w:color w:val="0000FF"/>
                <w:kern w:val="0"/>
                <w:sz w:val="18"/>
                <w:szCs w:val="22"/>
              </w:rPr>
              <w:t>）</w:t>
            </w:r>
          </w:p>
        </w:tc>
        <w:tc>
          <w:tcPr>
            <w:tcW w:w="1662"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6875</w:t>
            </w:r>
            <w:r>
              <w:rPr>
                <w:rFonts w:hint="eastAsia"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463" w:type="dxa"/>
            <w:gridSpan w:val="2"/>
          </w:tcPr>
          <w:p>
            <w:pPr>
              <w:adjustRightInd w:val="0"/>
              <w:snapToGrid w:val="0"/>
              <w:spacing w:line="320" w:lineRule="exact"/>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邮政编码</w:t>
            </w:r>
          </w:p>
        </w:tc>
        <w:tc>
          <w:tcPr>
            <w:tcW w:w="1687"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0190</w:t>
            </w:r>
            <w:r>
              <w:rPr>
                <w:rFonts w:hint="eastAsia" w:cs="Calibri"/>
                <w:color w:val="0000FF"/>
                <w:kern w:val="0"/>
                <w:sz w:val="18"/>
                <w:szCs w:val="22"/>
              </w:rPr>
              <w:t>）</w:t>
            </w:r>
          </w:p>
        </w:tc>
        <w:tc>
          <w:tcPr>
            <w:tcW w:w="2013"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6876</w:t>
            </w:r>
            <w:r>
              <w:rPr>
                <w:rFonts w:hint="eastAsia" w:cs="Calibri"/>
                <w:color w:val="0000FF"/>
                <w:kern w:val="0"/>
                <w:sz w:val="18"/>
                <w:szCs w:val="22"/>
              </w:rPr>
              <w:t>）</w:t>
            </w:r>
          </w:p>
        </w:tc>
        <w:tc>
          <w:tcPr>
            <w:tcW w:w="1662"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6876</w:t>
            </w:r>
            <w:r>
              <w:rPr>
                <w:rFonts w:hint="eastAsia"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463" w:type="dxa"/>
            <w:gridSpan w:val="2"/>
          </w:tcPr>
          <w:p>
            <w:pPr>
              <w:adjustRightInd w:val="0"/>
              <w:snapToGrid w:val="0"/>
              <w:spacing w:line="320" w:lineRule="exact"/>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法定代表人</w:t>
            </w:r>
          </w:p>
        </w:tc>
        <w:tc>
          <w:tcPr>
            <w:tcW w:w="1687"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0192</w:t>
            </w:r>
            <w:r>
              <w:rPr>
                <w:rFonts w:hint="eastAsia" w:cs="Calibri"/>
                <w:color w:val="0000FF"/>
                <w:kern w:val="0"/>
                <w:sz w:val="18"/>
                <w:szCs w:val="22"/>
              </w:rPr>
              <w:t>）</w:t>
            </w:r>
          </w:p>
        </w:tc>
        <w:tc>
          <w:tcPr>
            <w:tcW w:w="2013"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6877</w:t>
            </w:r>
            <w:r>
              <w:rPr>
                <w:rFonts w:hint="eastAsia" w:cs="Calibri"/>
                <w:color w:val="0000FF"/>
                <w:kern w:val="0"/>
                <w:sz w:val="18"/>
                <w:szCs w:val="22"/>
              </w:rPr>
              <w:t>）</w:t>
            </w:r>
          </w:p>
        </w:tc>
        <w:tc>
          <w:tcPr>
            <w:tcW w:w="1662"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6877</w:t>
            </w:r>
            <w:r>
              <w:rPr>
                <w:rFonts w:hint="eastAsia" w:cs="Calibri"/>
                <w:color w:val="0000FF"/>
                <w:kern w:val="0"/>
                <w:sz w:val="18"/>
                <w:szCs w:val="22"/>
              </w:rPr>
              <w:t>）</w:t>
            </w:r>
          </w:p>
        </w:tc>
      </w:tr>
    </w:tbl>
    <w:p>
      <w:pPr>
        <w:adjustRightInd w:val="0"/>
        <w:snapToGrid w:val="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cs="Calibri"/>
          <w:color w:val="0000FF"/>
          <w:kern w:val="0"/>
          <w:sz w:val="18"/>
          <w:szCs w:val="22"/>
        </w:rPr>
        <w:t>（</w:t>
      </w:r>
      <w:r>
        <w:rPr>
          <w:rFonts w:cs="Calibri"/>
          <w:color w:val="0000FF"/>
          <w:kern w:val="0"/>
          <w:sz w:val="18"/>
          <w:szCs w:val="22"/>
        </w:rPr>
        <w:t>6878</w:t>
      </w:r>
      <w:r>
        <w:rPr>
          <w:rFonts w:hint="eastAsia" w:cs="Calibri"/>
          <w:color w:val="0000FF"/>
          <w:kern w:val="0"/>
          <w:sz w:val="18"/>
          <w:szCs w:val="22"/>
        </w:rPr>
        <w:t>）</w:t>
      </w:r>
    </w:p>
    <w:p>
      <w:pPr>
        <w:adjustRightInd w:val="0"/>
        <w:snapToGrid w:val="0"/>
        <w:rPr>
          <w:rFonts w:ascii="宋体" w:hAnsi="宋体"/>
          <w:color w:val="000000" w:themeColor="text1"/>
          <w:sz w:val="24"/>
          <w14:textFill>
            <w14:solidFill>
              <w14:schemeClr w14:val="tx1"/>
            </w14:solidFill>
          </w14:textFill>
        </w:rPr>
      </w:pPr>
    </w:p>
    <w:p>
      <w:pPr>
        <w:adjustRightInd w:val="0"/>
        <w:snapToGrid w:val="0"/>
        <w:spacing w:line="340" w:lineRule="exact"/>
        <w:rPr>
          <w:rFonts w:eastAsia="宋体"/>
          <w:b/>
          <w:bCs/>
          <w:color w:val="000000" w:themeColor="text1"/>
          <w:sz w:val="24"/>
          <w14:textFill>
            <w14:solidFill>
              <w14:schemeClr w14:val="tx1"/>
            </w14:solidFill>
          </w14:textFill>
        </w:rPr>
      </w:pPr>
      <w:bookmarkStart w:id="7" w:name="_Toc2108913156"/>
      <w:bookmarkStart w:id="8" w:name="_Toc31639"/>
      <w:bookmarkStart w:id="9" w:name="_Toc86080563"/>
      <w:bookmarkStart w:id="10" w:name="_Toc1895376024"/>
      <w:bookmarkStart w:id="11" w:name="_Toc22171"/>
      <w:r>
        <w:rPr>
          <w:rFonts w:eastAsia="宋体"/>
          <w:b/>
          <w:bCs/>
          <w:color w:val="000000" w:themeColor="text1"/>
          <w:sz w:val="24"/>
          <w14:textFill>
            <w14:solidFill>
              <w14:schemeClr w14:val="tx1"/>
            </w14:solidFill>
          </w14:textFill>
        </w:rPr>
        <w:t>2.</w:t>
      </w:r>
      <w:r>
        <w:rPr>
          <w:rFonts w:hint="eastAsia" w:eastAsia="宋体"/>
          <w:b/>
          <w:bCs/>
          <w:color w:val="000000" w:themeColor="text1"/>
          <w:sz w:val="24"/>
          <w14:textFill>
            <w14:solidFill>
              <w14:schemeClr w14:val="tx1"/>
            </w14:solidFill>
          </w14:textFill>
        </w:rPr>
        <w:t>5</w:t>
      </w:r>
      <w:r>
        <w:rPr>
          <w:rFonts w:eastAsia="宋体"/>
          <w:b/>
          <w:bCs/>
          <w:color w:val="000000" w:themeColor="text1"/>
          <w:sz w:val="24"/>
          <w14:textFill>
            <w14:solidFill>
              <w14:schemeClr w14:val="tx1"/>
            </w14:solidFill>
          </w14:textFill>
        </w:rPr>
        <w:t xml:space="preserve"> </w:t>
      </w:r>
      <w:bookmarkEnd w:id="7"/>
      <w:bookmarkEnd w:id="8"/>
      <w:bookmarkEnd w:id="9"/>
      <w:bookmarkEnd w:id="10"/>
      <w:bookmarkEnd w:id="11"/>
      <w:r>
        <w:rPr>
          <w:rFonts w:hint="eastAsia" w:eastAsia="宋体"/>
          <w:b/>
          <w:bCs/>
          <w:color w:val="000000" w:themeColor="text1"/>
          <w:sz w:val="24"/>
          <w14:textFill>
            <w14:solidFill>
              <w14:schemeClr w14:val="tx1"/>
            </w14:solidFill>
          </w14:textFill>
        </w:rPr>
        <w:t>基金托管人、资产支持证券管理人、资产支持证券托管人和原始权益人</w:t>
      </w:r>
    </w:p>
    <w:tbl>
      <w:tblPr>
        <w:tblStyle w:val="32"/>
        <w:tblW w:w="89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989"/>
        <w:gridCol w:w="1987"/>
        <w:gridCol w:w="1581"/>
        <w:gridCol w:w="1483"/>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422" w:type="dxa"/>
            <w:vAlign w:val="center"/>
          </w:tcPr>
          <w:p>
            <w:pPr>
              <w:adjustRightInd w:val="0"/>
              <w:snapToGrid w:val="0"/>
              <w:spacing w:line="320" w:lineRule="exact"/>
              <w:jc w:val="center"/>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项目</w:t>
            </w:r>
          </w:p>
        </w:tc>
        <w:tc>
          <w:tcPr>
            <w:tcW w:w="989" w:type="dxa"/>
            <w:vAlign w:val="center"/>
          </w:tcPr>
          <w:p>
            <w:pPr>
              <w:adjustRightInd w:val="0"/>
              <w:snapToGrid w:val="0"/>
              <w:spacing w:line="320" w:lineRule="exact"/>
              <w:jc w:val="center"/>
              <w:rPr>
                <w:rFonts w:eastAsia="宋体" w:cs="Calibri"/>
                <w:color w:val="000000" w:themeColor="text1"/>
                <w:kern w:val="0"/>
                <w:sz w:val="24"/>
                <w:szCs w:val="24"/>
                <w14:textFill>
                  <w14:solidFill>
                    <w14:schemeClr w14:val="tx1"/>
                  </w14:solidFill>
                </w14:textFill>
              </w:rPr>
            </w:pPr>
            <w:r>
              <w:rPr>
                <w:rFonts w:hint="eastAsia" w:eastAsia="宋体" w:cs="Calibri"/>
                <w:color w:val="000000" w:themeColor="text1"/>
                <w:kern w:val="0"/>
                <w:sz w:val="24"/>
                <w:szCs w:val="24"/>
                <w14:textFill>
                  <w14:solidFill>
                    <w14:schemeClr w14:val="tx1"/>
                  </w14:solidFill>
                </w14:textFill>
              </w:rPr>
              <w:t>基金托管人</w:t>
            </w:r>
          </w:p>
        </w:tc>
        <w:tc>
          <w:tcPr>
            <w:tcW w:w="1987" w:type="dxa"/>
            <w:vAlign w:val="center"/>
          </w:tcPr>
          <w:p>
            <w:pPr>
              <w:adjustRightInd w:val="0"/>
              <w:snapToGrid w:val="0"/>
              <w:spacing w:line="320" w:lineRule="exact"/>
              <w:jc w:val="center"/>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资产支持证券管理人</w:t>
            </w:r>
          </w:p>
        </w:tc>
        <w:tc>
          <w:tcPr>
            <w:tcW w:w="1581" w:type="dxa"/>
            <w:vAlign w:val="center"/>
          </w:tcPr>
          <w:p>
            <w:pPr>
              <w:adjustRightInd w:val="0"/>
              <w:snapToGrid w:val="0"/>
              <w:spacing w:line="320" w:lineRule="exact"/>
              <w:jc w:val="center"/>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资产支持证券</w:t>
            </w:r>
            <w:r>
              <w:rPr>
                <w:rFonts w:hint="eastAsia" w:eastAsia="宋体" w:cs="Calibri"/>
                <w:color w:val="000000" w:themeColor="text1"/>
                <w:kern w:val="0"/>
                <w:sz w:val="24"/>
                <w:szCs w:val="24"/>
                <w14:textFill>
                  <w14:solidFill>
                    <w14:schemeClr w14:val="tx1"/>
                  </w14:solidFill>
                </w14:textFill>
              </w:rPr>
              <w:t>托管人</w:t>
            </w:r>
          </w:p>
        </w:tc>
        <w:tc>
          <w:tcPr>
            <w:tcW w:w="1483" w:type="dxa"/>
            <w:vAlign w:val="center"/>
          </w:tcPr>
          <w:p>
            <w:pPr>
              <w:adjustRightInd w:val="0"/>
              <w:snapToGrid w:val="0"/>
              <w:spacing w:line="320" w:lineRule="exact"/>
              <w:jc w:val="center"/>
              <w:rPr>
                <w:rFonts w:eastAsia="宋体" w:cs="Calibri"/>
                <w:color w:val="000000" w:themeColor="text1"/>
                <w:kern w:val="0"/>
                <w:sz w:val="24"/>
                <w:szCs w:val="24"/>
                <w14:textFill>
                  <w14:solidFill>
                    <w14:schemeClr w14:val="tx1"/>
                  </w14:solidFill>
                </w14:textFill>
              </w:rPr>
            </w:pPr>
            <w:r>
              <w:rPr>
                <w:rFonts w:hint="eastAsia" w:eastAsia="宋体" w:cs="Calibri"/>
                <w:color w:val="000000" w:themeColor="text1"/>
                <w:kern w:val="0"/>
                <w:sz w:val="24"/>
                <w:szCs w:val="24"/>
                <w14:textFill>
                  <w14:solidFill>
                    <w14:schemeClr w14:val="tx1"/>
                  </w14:solidFill>
                </w14:textFill>
              </w:rPr>
              <w:t>原始权益人</w:t>
            </w:r>
          </w:p>
        </w:tc>
        <w:tc>
          <w:tcPr>
            <w:tcW w:w="1481" w:type="dxa"/>
            <w:vAlign w:val="center"/>
          </w:tcPr>
          <w:p>
            <w:pPr>
              <w:adjustRightInd w:val="0"/>
              <w:snapToGrid w:val="0"/>
              <w:spacing w:line="320" w:lineRule="exact"/>
              <w:jc w:val="center"/>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422" w:type="dxa"/>
          </w:tcPr>
          <w:p>
            <w:pPr>
              <w:adjustRightInd w:val="0"/>
              <w:snapToGrid w:val="0"/>
              <w:spacing w:line="320" w:lineRule="exact"/>
              <w:jc w:val="left"/>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名称</w:t>
            </w:r>
          </w:p>
        </w:tc>
        <w:tc>
          <w:tcPr>
            <w:tcW w:w="989" w:type="dxa"/>
            <w:tcBorders>
              <w:bottom w:val="single" w:color="auto" w:sz="4" w:space="0"/>
            </w:tcBorders>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0213</w:t>
            </w:r>
            <w:r>
              <w:rPr>
                <w:rFonts w:hint="eastAsia" w:cs="Calibri"/>
                <w:color w:val="0000FF"/>
                <w:kern w:val="0"/>
                <w:sz w:val="18"/>
                <w:szCs w:val="22"/>
              </w:rPr>
              <w:t>）</w:t>
            </w:r>
          </w:p>
        </w:tc>
        <w:tc>
          <w:tcPr>
            <w:tcW w:w="1987" w:type="dxa"/>
            <w:tcBorders>
              <w:bottom w:val="single" w:color="auto" w:sz="4" w:space="0"/>
            </w:tcBorders>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3618</w:t>
            </w:r>
            <w:r>
              <w:rPr>
                <w:rFonts w:hint="eastAsia" w:cs="Calibri"/>
                <w:color w:val="0000FF"/>
                <w:kern w:val="0"/>
                <w:sz w:val="18"/>
                <w:szCs w:val="22"/>
              </w:rPr>
              <w:t>）</w:t>
            </w:r>
          </w:p>
        </w:tc>
        <w:tc>
          <w:tcPr>
            <w:tcW w:w="1581" w:type="dxa"/>
            <w:tcBorders>
              <w:bottom w:val="single" w:color="auto" w:sz="4" w:space="0"/>
            </w:tcBorders>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6880</w:t>
            </w:r>
            <w:r>
              <w:rPr>
                <w:rFonts w:hint="eastAsia" w:cs="Calibri"/>
                <w:color w:val="0000FF"/>
                <w:kern w:val="0"/>
                <w:sz w:val="18"/>
                <w:szCs w:val="22"/>
              </w:rPr>
              <w:t>）</w:t>
            </w:r>
          </w:p>
        </w:tc>
        <w:tc>
          <w:tcPr>
            <w:tcW w:w="1483" w:type="dxa"/>
            <w:tcBorders>
              <w:bottom w:val="single" w:color="auto" w:sz="4" w:space="0"/>
            </w:tcBorders>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6946</w:t>
            </w:r>
            <w:r>
              <w:rPr>
                <w:rFonts w:hint="eastAsia" w:cs="Calibri"/>
                <w:color w:val="0000FF"/>
                <w:kern w:val="0"/>
                <w:sz w:val="18"/>
                <w:szCs w:val="22"/>
              </w:rPr>
              <w:t>）</w:t>
            </w:r>
          </w:p>
        </w:tc>
        <w:tc>
          <w:tcPr>
            <w:tcW w:w="1481" w:type="dxa"/>
            <w:tcBorders>
              <w:bottom w:val="single" w:color="auto" w:sz="4" w:space="0"/>
            </w:tcBorders>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6946</w:t>
            </w:r>
            <w:r>
              <w:rPr>
                <w:rFonts w:hint="eastAsia"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422" w:type="dxa"/>
          </w:tcPr>
          <w:p>
            <w:pPr>
              <w:adjustRightInd w:val="0"/>
              <w:snapToGrid w:val="0"/>
              <w:spacing w:line="320" w:lineRule="exact"/>
              <w:jc w:val="left"/>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注册地址</w:t>
            </w:r>
          </w:p>
        </w:tc>
        <w:tc>
          <w:tcPr>
            <w:tcW w:w="989"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0215</w:t>
            </w:r>
            <w:r>
              <w:rPr>
                <w:rFonts w:hint="eastAsia" w:cs="Calibri"/>
                <w:color w:val="0000FF"/>
                <w:kern w:val="0"/>
                <w:sz w:val="18"/>
                <w:szCs w:val="22"/>
              </w:rPr>
              <w:t>）</w:t>
            </w:r>
          </w:p>
        </w:tc>
        <w:tc>
          <w:tcPr>
            <w:tcW w:w="1987"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3792</w:t>
            </w:r>
            <w:r>
              <w:rPr>
                <w:rFonts w:hint="eastAsia" w:cs="Calibri"/>
                <w:color w:val="0000FF"/>
                <w:kern w:val="0"/>
                <w:sz w:val="18"/>
                <w:szCs w:val="22"/>
              </w:rPr>
              <w:t>）</w:t>
            </w:r>
          </w:p>
        </w:tc>
        <w:tc>
          <w:tcPr>
            <w:tcW w:w="1581"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6881</w:t>
            </w:r>
            <w:r>
              <w:rPr>
                <w:rFonts w:hint="eastAsia" w:cs="Calibri"/>
                <w:color w:val="0000FF"/>
                <w:kern w:val="0"/>
                <w:sz w:val="18"/>
                <w:szCs w:val="22"/>
              </w:rPr>
              <w:t>）</w:t>
            </w:r>
          </w:p>
        </w:tc>
        <w:tc>
          <w:tcPr>
            <w:tcW w:w="1483"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6947</w:t>
            </w:r>
            <w:r>
              <w:rPr>
                <w:rFonts w:hint="eastAsia" w:cs="Calibri"/>
                <w:color w:val="0000FF"/>
                <w:kern w:val="0"/>
                <w:sz w:val="18"/>
                <w:szCs w:val="22"/>
              </w:rPr>
              <w:t>）</w:t>
            </w:r>
          </w:p>
        </w:tc>
        <w:tc>
          <w:tcPr>
            <w:tcW w:w="1481"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6947</w:t>
            </w:r>
            <w:r>
              <w:rPr>
                <w:rFonts w:hint="eastAsia"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422" w:type="dxa"/>
          </w:tcPr>
          <w:p>
            <w:pPr>
              <w:adjustRightInd w:val="0"/>
              <w:snapToGrid w:val="0"/>
              <w:spacing w:line="320" w:lineRule="exact"/>
              <w:jc w:val="left"/>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办公地址</w:t>
            </w:r>
          </w:p>
        </w:tc>
        <w:tc>
          <w:tcPr>
            <w:tcW w:w="989"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0216</w:t>
            </w:r>
            <w:r>
              <w:rPr>
                <w:rFonts w:hint="eastAsia" w:cs="Calibri"/>
                <w:color w:val="0000FF"/>
                <w:kern w:val="0"/>
                <w:sz w:val="18"/>
                <w:szCs w:val="22"/>
              </w:rPr>
              <w:t>）</w:t>
            </w:r>
          </w:p>
        </w:tc>
        <w:tc>
          <w:tcPr>
            <w:tcW w:w="1987"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3793</w:t>
            </w:r>
            <w:r>
              <w:rPr>
                <w:rFonts w:hint="eastAsia" w:cs="Calibri"/>
                <w:color w:val="0000FF"/>
                <w:kern w:val="0"/>
                <w:sz w:val="18"/>
                <w:szCs w:val="22"/>
              </w:rPr>
              <w:t>）</w:t>
            </w:r>
          </w:p>
        </w:tc>
        <w:tc>
          <w:tcPr>
            <w:tcW w:w="1581"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6882</w:t>
            </w:r>
            <w:r>
              <w:rPr>
                <w:rFonts w:hint="eastAsia" w:cs="Calibri"/>
                <w:color w:val="0000FF"/>
                <w:kern w:val="0"/>
                <w:sz w:val="18"/>
                <w:szCs w:val="22"/>
              </w:rPr>
              <w:t>）</w:t>
            </w:r>
          </w:p>
        </w:tc>
        <w:tc>
          <w:tcPr>
            <w:tcW w:w="1483"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6948</w:t>
            </w:r>
            <w:r>
              <w:rPr>
                <w:rFonts w:hint="eastAsia" w:cs="Calibri"/>
                <w:color w:val="0000FF"/>
                <w:kern w:val="0"/>
                <w:sz w:val="18"/>
                <w:szCs w:val="22"/>
              </w:rPr>
              <w:t>）</w:t>
            </w:r>
          </w:p>
        </w:tc>
        <w:tc>
          <w:tcPr>
            <w:tcW w:w="1481"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6948</w:t>
            </w:r>
            <w:r>
              <w:rPr>
                <w:rFonts w:hint="eastAsia"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422" w:type="dxa"/>
          </w:tcPr>
          <w:p>
            <w:pPr>
              <w:adjustRightInd w:val="0"/>
              <w:snapToGrid w:val="0"/>
              <w:spacing w:line="320" w:lineRule="exact"/>
              <w:jc w:val="left"/>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邮政编码</w:t>
            </w:r>
          </w:p>
        </w:tc>
        <w:tc>
          <w:tcPr>
            <w:tcW w:w="989"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0217</w:t>
            </w:r>
            <w:r>
              <w:rPr>
                <w:rFonts w:hint="eastAsia" w:cs="Calibri"/>
                <w:color w:val="0000FF"/>
                <w:kern w:val="0"/>
                <w:sz w:val="18"/>
                <w:szCs w:val="22"/>
              </w:rPr>
              <w:t>）</w:t>
            </w:r>
          </w:p>
        </w:tc>
        <w:tc>
          <w:tcPr>
            <w:tcW w:w="1987"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3794</w:t>
            </w:r>
            <w:r>
              <w:rPr>
                <w:rFonts w:hint="eastAsia" w:cs="Calibri"/>
                <w:color w:val="0000FF"/>
                <w:kern w:val="0"/>
                <w:sz w:val="18"/>
                <w:szCs w:val="22"/>
              </w:rPr>
              <w:t>）</w:t>
            </w:r>
          </w:p>
        </w:tc>
        <w:tc>
          <w:tcPr>
            <w:tcW w:w="1581"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6883</w:t>
            </w:r>
            <w:r>
              <w:rPr>
                <w:rFonts w:hint="eastAsia" w:cs="Calibri"/>
                <w:color w:val="0000FF"/>
                <w:kern w:val="0"/>
                <w:sz w:val="18"/>
                <w:szCs w:val="22"/>
              </w:rPr>
              <w:t>）</w:t>
            </w:r>
          </w:p>
        </w:tc>
        <w:tc>
          <w:tcPr>
            <w:tcW w:w="1483"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6949</w:t>
            </w:r>
            <w:r>
              <w:rPr>
                <w:rFonts w:hint="eastAsia" w:cs="Calibri"/>
                <w:color w:val="0000FF"/>
                <w:kern w:val="0"/>
                <w:sz w:val="18"/>
                <w:szCs w:val="22"/>
              </w:rPr>
              <w:t>）</w:t>
            </w:r>
          </w:p>
        </w:tc>
        <w:tc>
          <w:tcPr>
            <w:tcW w:w="1481"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6949</w:t>
            </w:r>
            <w:r>
              <w:rPr>
                <w:rFonts w:hint="eastAsia"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422" w:type="dxa"/>
          </w:tcPr>
          <w:p>
            <w:pPr>
              <w:adjustRightInd w:val="0"/>
              <w:snapToGrid w:val="0"/>
              <w:spacing w:line="320" w:lineRule="exact"/>
              <w:jc w:val="left"/>
              <w:rPr>
                <w:rFonts w:eastAsia="宋体" w:cs="Calibri"/>
                <w:color w:val="000000" w:themeColor="text1"/>
                <w:kern w:val="0"/>
                <w:sz w:val="24"/>
                <w:szCs w:val="24"/>
                <w14:textFill>
                  <w14:solidFill>
                    <w14:schemeClr w14:val="tx1"/>
                  </w14:solidFill>
                </w14:textFill>
              </w:rPr>
            </w:pPr>
            <w:r>
              <w:rPr>
                <w:rFonts w:eastAsia="宋体" w:cs="Calibri"/>
                <w:color w:val="000000" w:themeColor="text1"/>
                <w:kern w:val="0"/>
                <w:sz w:val="24"/>
                <w:szCs w:val="24"/>
                <w14:textFill>
                  <w14:solidFill>
                    <w14:schemeClr w14:val="tx1"/>
                  </w14:solidFill>
                </w14:textFill>
              </w:rPr>
              <w:t>法定代表人</w:t>
            </w:r>
          </w:p>
        </w:tc>
        <w:tc>
          <w:tcPr>
            <w:tcW w:w="989"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0219</w:t>
            </w:r>
            <w:r>
              <w:rPr>
                <w:rFonts w:hint="eastAsia" w:cs="Calibri"/>
                <w:color w:val="0000FF"/>
                <w:kern w:val="0"/>
                <w:sz w:val="18"/>
                <w:szCs w:val="22"/>
              </w:rPr>
              <w:t>）</w:t>
            </w:r>
          </w:p>
        </w:tc>
        <w:tc>
          <w:tcPr>
            <w:tcW w:w="1987"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3795</w:t>
            </w:r>
            <w:r>
              <w:rPr>
                <w:rFonts w:hint="eastAsia" w:cs="Calibri"/>
                <w:color w:val="0000FF"/>
                <w:kern w:val="0"/>
                <w:sz w:val="18"/>
                <w:szCs w:val="22"/>
              </w:rPr>
              <w:t>）</w:t>
            </w:r>
          </w:p>
        </w:tc>
        <w:tc>
          <w:tcPr>
            <w:tcW w:w="1581"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6884</w:t>
            </w:r>
            <w:r>
              <w:rPr>
                <w:rFonts w:hint="eastAsia" w:cs="Calibri"/>
                <w:color w:val="0000FF"/>
                <w:kern w:val="0"/>
                <w:sz w:val="18"/>
                <w:szCs w:val="22"/>
              </w:rPr>
              <w:t>）</w:t>
            </w:r>
          </w:p>
        </w:tc>
        <w:tc>
          <w:tcPr>
            <w:tcW w:w="1483"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6950</w:t>
            </w:r>
            <w:r>
              <w:rPr>
                <w:rFonts w:hint="eastAsia" w:cs="Calibri"/>
                <w:color w:val="0000FF"/>
                <w:kern w:val="0"/>
                <w:sz w:val="18"/>
                <w:szCs w:val="22"/>
              </w:rPr>
              <w:t>）</w:t>
            </w:r>
          </w:p>
        </w:tc>
        <w:tc>
          <w:tcPr>
            <w:tcW w:w="1481" w:type="dxa"/>
          </w:tcPr>
          <w:p>
            <w:pPr>
              <w:adjustRightInd w:val="0"/>
              <w:snapToGrid w:val="0"/>
              <w:spacing w:line="320" w:lineRule="exact"/>
              <w:rPr>
                <w:rFonts w:cs="Calibri"/>
                <w:color w:val="0000FF"/>
                <w:kern w:val="0"/>
                <w:sz w:val="18"/>
                <w:szCs w:val="22"/>
              </w:rPr>
            </w:pPr>
            <w:r>
              <w:rPr>
                <w:rFonts w:hint="eastAsia" w:cs="Calibri"/>
                <w:color w:val="0000FF"/>
                <w:kern w:val="0"/>
                <w:sz w:val="18"/>
                <w:szCs w:val="22"/>
              </w:rPr>
              <w:t>（</w:t>
            </w:r>
            <w:r>
              <w:rPr>
                <w:rFonts w:cs="Calibri"/>
                <w:color w:val="0000FF"/>
                <w:kern w:val="0"/>
                <w:sz w:val="18"/>
                <w:szCs w:val="22"/>
              </w:rPr>
              <w:t>6950</w:t>
            </w:r>
            <w:r>
              <w:rPr>
                <w:rFonts w:hint="eastAsia" w:cs="Calibri"/>
                <w:color w:val="0000FF"/>
                <w:kern w:val="0"/>
                <w:sz w:val="18"/>
                <w:szCs w:val="22"/>
              </w:rPr>
              <w:t>）</w:t>
            </w:r>
          </w:p>
        </w:tc>
      </w:tr>
    </w:tbl>
    <w:p>
      <w:pPr>
        <w:adjustRightInd w:val="0"/>
        <w:snapToGrid w:val="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w:t>
      </w:r>
      <w:r>
        <w:rPr>
          <w:rFonts w:hint="eastAsia" w:cs="Calibri"/>
          <w:color w:val="0000FF"/>
          <w:kern w:val="0"/>
          <w:sz w:val="18"/>
          <w:szCs w:val="22"/>
        </w:rPr>
        <w:t>（</w:t>
      </w:r>
      <w:r>
        <w:rPr>
          <w:rFonts w:cs="Calibri"/>
          <w:color w:val="0000FF"/>
          <w:kern w:val="0"/>
          <w:sz w:val="18"/>
          <w:szCs w:val="22"/>
        </w:rPr>
        <w:t>6890</w:t>
      </w:r>
      <w:r>
        <w:rPr>
          <w:rFonts w:hint="eastAsia" w:cs="Calibri"/>
          <w:color w:val="0000FF"/>
          <w:kern w:val="0"/>
          <w:sz w:val="18"/>
          <w:szCs w:val="22"/>
        </w:rPr>
        <w:t>）</w:t>
      </w:r>
    </w:p>
    <w:p>
      <w:pPr>
        <w:adjustRightInd w:val="0"/>
        <w:snapToGrid w:val="0"/>
        <w:spacing w:line="400" w:lineRule="exact"/>
        <w:rPr>
          <w:rFonts w:eastAsia="宋体"/>
          <w:color w:val="000000" w:themeColor="text1"/>
          <w:sz w:val="24"/>
          <w14:textFill>
            <w14:solidFill>
              <w14:schemeClr w14:val="tx1"/>
            </w14:solidFill>
          </w14:textFill>
        </w:rPr>
      </w:pPr>
    </w:p>
    <w:p>
      <w:pPr>
        <w:pStyle w:val="3"/>
        <w:adjustRightInd w:val="0"/>
        <w:snapToGrid w:val="0"/>
        <w:spacing w:before="0" w:after="0" w:line="560" w:lineRule="exact"/>
        <w:jc w:val="center"/>
        <w:rPr>
          <w:rFonts w:ascii="Times New Roman" w:hAnsi="Times New Roman" w:eastAsia="宋体"/>
          <w:bCs/>
          <w:color w:val="000000" w:themeColor="text1"/>
          <w:sz w:val="24"/>
          <w14:textFill>
            <w14:solidFill>
              <w14:schemeClr w14:val="tx1"/>
            </w14:solidFill>
          </w14:textFill>
        </w:rPr>
      </w:pPr>
      <w:r>
        <w:rPr>
          <w:rFonts w:ascii="Times New Roman" w:hAnsi="Times New Roman" w:eastAsia="宋体"/>
          <w:color w:val="000000" w:themeColor="text1"/>
          <w:sz w:val="24"/>
          <w14:textFill>
            <w14:solidFill>
              <w14:schemeClr w14:val="tx1"/>
            </w14:solidFill>
          </w14:textFill>
        </w:rPr>
        <w:t>§3  主要财务指标和基金</w:t>
      </w:r>
      <w:r>
        <w:rPr>
          <w:rFonts w:hint="eastAsia" w:ascii="Times New Roman" w:hAnsi="Times New Roman" w:eastAsia="宋体"/>
          <w:color w:val="000000" w:themeColor="text1"/>
          <w:sz w:val="24"/>
          <w14:textFill>
            <w14:solidFill>
              <w14:schemeClr w14:val="tx1"/>
            </w14:solidFill>
          </w14:textFill>
        </w:rPr>
        <w:t>运作</w:t>
      </w:r>
      <w:r>
        <w:rPr>
          <w:rFonts w:ascii="Times New Roman" w:hAnsi="Times New Roman" w:eastAsia="宋体"/>
          <w:color w:val="000000" w:themeColor="text1"/>
          <w:sz w:val="24"/>
          <w14:textFill>
            <w14:solidFill>
              <w14:schemeClr w14:val="tx1"/>
            </w14:solidFill>
          </w14:textFill>
        </w:rPr>
        <w:t>情况</w:t>
      </w:r>
    </w:p>
    <w:p>
      <w:pPr>
        <w:adjustRightInd w:val="0"/>
        <w:snapToGrid w:val="0"/>
        <w:spacing w:line="560" w:lineRule="exact"/>
        <w:rPr>
          <w:rFonts w:eastAsia="宋体"/>
          <w:b/>
          <w:bCs/>
          <w:color w:val="000000" w:themeColor="text1"/>
          <w:sz w:val="24"/>
          <w14:textFill>
            <w14:solidFill>
              <w14:schemeClr w14:val="tx1"/>
            </w14:solidFill>
          </w14:textFill>
        </w:rPr>
      </w:pPr>
      <w:r>
        <w:rPr>
          <w:rFonts w:eastAsia="宋体"/>
          <w:b/>
          <w:bCs/>
          <w:color w:val="000000" w:themeColor="text1"/>
          <w:sz w:val="24"/>
          <w14:textFill>
            <w14:solidFill>
              <w14:schemeClr w14:val="tx1"/>
            </w14:solidFill>
          </w14:textFill>
        </w:rPr>
        <w:t>3.1 主要财务指标</w:t>
      </w:r>
      <w:r>
        <w:rPr>
          <w:rStyle w:val="31"/>
          <w:rFonts w:eastAsia="宋体"/>
          <w:b/>
          <w:color w:val="000000" w:themeColor="text1"/>
          <w:kern w:val="0"/>
          <w:sz w:val="24"/>
          <w14:textFill>
            <w14:solidFill>
              <w14:schemeClr w14:val="tx1"/>
            </w14:solidFill>
          </w14:textFill>
        </w:rPr>
        <w:footnoteReference w:id="236"/>
      </w:r>
    </w:p>
    <w:p>
      <w:pPr>
        <w:adjustRightInd w:val="0"/>
        <w:snapToGrid w:val="0"/>
        <w:spacing w:line="340" w:lineRule="exact"/>
        <w:ind w:left="5397" w:hanging="5378" w:hangingChars="2143"/>
        <w:jc w:val="right"/>
        <w:rPr>
          <w:rFonts w:eastAsia="宋体"/>
          <w:color w:val="000000" w:themeColor="text1"/>
          <w14:textFill>
            <w14:solidFill>
              <w14:schemeClr w14:val="tx1"/>
            </w14:solidFill>
          </w14:textFill>
        </w:rPr>
      </w:pPr>
      <w:r>
        <w:rPr>
          <w:rFonts w:eastAsia="宋体"/>
          <w:color w:val="000000" w:themeColor="text1"/>
          <w:sz w:val="24"/>
          <w14:textFill>
            <w14:solidFill>
              <w14:schemeClr w14:val="tx1"/>
            </w14:solidFill>
          </w14:textFill>
        </w:rPr>
        <w:t>单位</w:t>
      </w:r>
      <w:r>
        <w:rPr>
          <w:rStyle w:val="31"/>
          <w:rFonts w:eastAsia="宋体"/>
          <w:bCs/>
          <w:color w:val="000000" w:themeColor="text1"/>
          <w:sz w:val="24"/>
          <w14:textFill>
            <w14:solidFill>
              <w14:schemeClr w14:val="tx1"/>
            </w14:solidFill>
          </w14:textFill>
        </w:rPr>
        <w:footnoteReference w:id="237"/>
      </w:r>
      <w:r>
        <w:rPr>
          <w:rFonts w:eastAsia="宋体"/>
          <w:color w:val="000000" w:themeColor="text1"/>
          <w14:textFill>
            <w14:solidFill>
              <w14:schemeClr w14:val="tx1"/>
            </w14:solidFill>
          </w14:textFill>
        </w:rPr>
        <w:t xml:space="preserve">： </w:t>
      </w:r>
    </w:p>
    <w:tbl>
      <w:tblPr>
        <w:tblStyle w:val="32"/>
        <w:tblW w:w="8748"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8"/>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vAlign w:val="center"/>
          </w:tcPr>
          <w:p>
            <w:pPr>
              <w:pStyle w:val="24"/>
              <w:adjustRightInd w:val="0"/>
              <w:snapToGrid w:val="0"/>
              <w:spacing w:before="0" w:beforeAutospacing="0" w:after="0" w:afterAutospacing="0" w:line="40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主要财务指标</w:t>
            </w:r>
          </w:p>
        </w:tc>
        <w:tc>
          <w:tcPr>
            <w:tcW w:w="3420" w:type="dxa"/>
            <w:vAlign w:val="center"/>
          </w:tcPr>
          <w:p>
            <w:pPr>
              <w:adjustRightInd w:val="0"/>
              <w:snapToGrid w:val="0"/>
              <w:spacing w:line="400" w:lineRule="exact"/>
              <w:rPr>
                <w:rFonts w:eastAsia="宋体" w:cs="Calibri"/>
                <w:color w:val="000000" w:themeColor="text1"/>
                <w:kern w:val="0"/>
                <w:sz w:val="24"/>
                <w:szCs w:val="22"/>
                <w14:textFill>
                  <w14:solidFill>
                    <w14:schemeClr w14:val="tx1"/>
                  </w14:solidFill>
                </w14:textFill>
              </w:rPr>
            </w:pPr>
            <w:r>
              <w:rPr>
                <w:rFonts w:eastAsia="宋体" w:cs="Calibri"/>
                <w:color w:val="000000" w:themeColor="text1"/>
                <w:kern w:val="0"/>
                <w:sz w:val="24"/>
                <w:szCs w:val="22"/>
                <w14:textFill>
                  <w14:solidFill>
                    <w14:schemeClr w14:val="tx1"/>
                  </w14:solidFill>
                </w14:textFill>
              </w:rPr>
              <w:t>报告期（年 月 日-年 月 日）</w:t>
            </w:r>
          </w:p>
          <w:p>
            <w:pPr>
              <w:adjustRightInd w:val="0"/>
              <w:snapToGrid w:val="0"/>
              <w:spacing w:line="400" w:lineRule="exact"/>
              <w:ind w:firstLine="764" w:firstLineChars="400"/>
              <w:rPr>
                <w:rFonts w:eastAsia="宋体" w:cs="Calibri"/>
                <w:color w:val="000000" w:themeColor="text1"/>
                <w:kern w:val="0"/>
                <w:sz w:val="18"/>
                <w:szCs w:val="18"/>
                <w14:textFill>
                  <w14:solidFill>
                    <w14:schemeClr w14:val="tx1"/>
                  </w14:solidFill>
                </w14:textFill>
              </w:rPr>
            </w:pPr>
            <w:r>
              <w:rPr>
                <w:rFonts w:cs="Calibri"/>
                <w:color w:val="0000FF"/>
                <w:kern w:val="0"/>
                <w:sz w:val="18"/>
                <w:szCs w:val="22"/>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tcPr>
          <w:p>
            <w:pPr>
              <w:pStyle w:val="24"/>
              <w:adjustRightInd w:val="0"/>
              <w:snapToGrid w:val="0"/>
              <w:spacing w:before="0" w:beforeAutospacing="0" w:after="0" w:afterAutospacing="0" w:line="40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1.本期收入</w:t>
            </w:r>
            <w:r>
              <w:rPr>
                <w:rStyle w:val="31"/>
                <w:rFonts w:ascii="Times New Roman" w:hAnsi="Times New Roman" w:cs="Calibri"/>
                <w:color w:val="000000" w:themeColor="text1"/>
                <w:szCs w:val="22"/>
                <w14:textFill>
                  <w14:solidFill>
                    <w14:schemeClr w14:val="tx1"/>
                  </w14:solidFill>
                </w14:textFill>
              </w:rPr>
              <w:footnoteReference w:id="238"/>
            </w:r>
          </w:p>
        </w:tc>
        <w:tc>
          <w:tcPr>
            <w:tcW w:w="3420" w:type="dxa"/>
          </w:tcPr>
          <w:p>
            <w:pPr>
              <w:adjustRightInd w:val="0"/>
              <w:snapToGrid w:val="0"/>
              <w:spacing w:line="320" w:lineRule="exact"/>
              <w:rPr>
                <w:rFonts w:cs="Calibri"/>
                <w:color w:val="0000FF"/>
                <w:kern w:val="0"/>
                <w:sz w:val="18"/>
                <w:szCs w:val="22"/>
              </w:rPr>
            </w:pPr>
            <w:r>
              <w:rPr>
                <w:rFonts w:cs="Calibri"/>
                <w:color w:val="0000FF"/>
                <w:kern w:val="0"/>
                <w:sz w:val="18"/>
                <w:szCs w:val="22"/>
              </w:rPr>
              <w:t>（3627）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tcPr>
          <w:p>
            <w:pPr>
              <w:pStyle w:val="24"/>
              <w:adjustRightInd w:val="0"/>
              <w:snapToGrid w:val="0"/>
              <w:spacing w:before="0" w:beforeAutospacing="0" w:after="0" w:afterAutospacing="0" w:line="40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2.本期净利润</w:t>
            </w:r>
          </w:p>
        </w:tc>
        <w:tc>
          <w:tcPr>
            <w:tcW w:w="3420" w:type="dxa"/>
          </w:tcPr>
          <w:p>
            <w:pPr>
              <w:adjustRightInd w:val="0"/>
              <w:snapToGrid w:val="0"/>
              <w:spacing w:line="320" w:lineRule="exact"/>
              <w:rPr>
                <w:rFonts w:cs="Calibri"/>
                <w:color w:val="0000FF"/>
                <w:kern w:val="0"/>
                <w:sz w:val="18"/>
                <w:szCs w:val="22"/>
              </w:rPr>
            </w:pPr>
            <w:r>
              <w:rPr>
                <w:rFonts w:cs="Calibri"/>
                <w:color w:val="0000FF"/>
                <w:kern w:val="0"/>
                <w:sz w:val="18"/>
                <w:szCs w:val="22"/>
              </w:rPr>
              <w:t>（3628）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tcPr>
          <w:p>
            <w:pPr>
              <w:pStyle w:val="24"/>
              <w:adjustRightInd w:val="0"/>
              <w:snapToGrid w:val="0"/>
              <w:spacing w:before="0" w:beforeAutospacing="0" w:after="0" w:afterAutospacing="0" w:line="40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3.本期经营活动产生的现金流量净额</w:t>
            </w:r>
          </w:p>
        </w:tc>
        <w:tc>
          <w:tcPr>
            <w:tcW w:w="3420" w:type="dxa"/>
          </w:tcPr>
          <w:p>
            <w:pPr>
              <w:adjustRightInd w:val="0"/>
              <w:snapToGrid w:val="0"/>
              <w:spacing w:line="320" w:lineRule="exact"/>
              <w:rPr>
                <w:rFonts w:cs="Calibri"/>
                <w:color w:val="0000FF"/>
                <w:kern w:val="0"/>
                <w:sz w:val="18"/>
                <w:szCs w:val="22"/>
              </w:rPr>
            </w:pPr>
            <w:r>
              <w:rPr>
                <w:rFonts w:cs="Calibri"/>
                <w:color w:val="0000FF"/>
                <w:kern w:val="0"/>
                <w:sz w:val="18"/>
                <w:szCs w:val="22"/>
              </w:rPr>
              <w:t>（3629）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tcPr>
          <w:p>
            <w:pPr>
              <w:pStyle w:val="24"/>
              <w:adjustRightInd w:val="0"/>
              <w:snapToGrid w:val="0"/>
              <w:spacing w:before="0" w:beforeAutospacing="0" w:after="0" w:afterAutospacing="0" w:line="40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4.本期现金流分派率</w:t>
            </w:r>
            <w:r>
              <w:rPr>
                <w:rFonts w:hint="eastAsia"/>
                <w:color w:val="FF0000"/>
                <w:lang w:eastAsia="zh-CN"/>
              </w:rPr>
              <w:t>（</w:t>
            </w:r>
            <w:r>
              <w:rPr>
                <w:rFonts w:hint="eastAsia"/>
                <w:color w:val="FF0000"/>
                <w:lang w:val="en-US" w:eastAsia="zh-CN"/>
              </w:rPr>
              <w:t>%</w:t>
            </w:r>
            <w:r>
              <w:rPr>
                <w:rFonts w:hint="eastAsia"/>
                <w:color w:val="FF0000"/>
                <w:lang w:eastAsia="zh-CN"/>
              </w:rPr>
              <w:t>）</w:t>
            </w:r>
            <w:r>
              <w:rPr>
                <w:rStyle w:val="31"/>
                <w:color w:val="000000" w:themeColor="text1"/>
                <w:szCs w:val="22"/>
                <w14:textFill>
                  <w14:solidFill>
                    <w14:schemeClr w14:val="tx1"/>
                  </w14:solidFill>
                </w14:textFill>
              </w:rPr>
              <w:footnoteReference w:id="239"/>
            </w:r>
          </w:p>
        </w:tc>
        <w:tc>
          <w:tcPr>
            <w:tcW w:w="3420" w:type="dxa"/>
            <w:vAlign w:val="center"/>
          </w:tcPr>
          <w:p>
            <w:pPr>
              <w:adjustRightInd w:val="0"/>
              <w:snapToGrid w:val="0"/>
              <w:spacing w:line="320" w:lineRule="exact"/>
              <w:rPr>
                <w:rFonts w:cs="Calibri"/>
                <w:color w:val="0000FF"/>
                <w:kern w:val="0"/>
                <w:sz w:val="18"/>
                <w:szCs w:val="22"/>
              </w:rPr>
            </w:pPr>
            <w:r>
              <w:rPr>
                <w:rFonts w:cs="Calibri"/>
                <w:color w:val="0000FF"/>
                <w:kern w:val="0"/>
                <w:sz w:val="18"/>
                <w:szCs w:val="22"/>
              </w:rPr>
              <w:t>（6891）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tcPr>
          <w:p>
            <w:pPr>
              <w:pStyle w:val="24"/>
              <w:adjustRightInd w:val="0"/>
              <w:snapToGrid w:val="0"/>
              <w:spacing w:before="0" w:beforeAutospacing="0" w:after="0" w:afterAutospacing="0" w:line="40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5.年化现金流分派率</w:t>
            </w:r>
            <w:r>
              <w:rPr>
                <w:rFonts w:hint="eastAsia"/>
                <w:color w:val="FF0000"/>
                <w:lang w:eastAsia="zh-CN"/>
              </w:rPr>
              <w:t>（</w:t>
            </w:r>
            <w:r>
              <w:rPr>
                <w:rFonts w:hint="eastAsia"/>
                <w:color w:val="FF0000"/>
                <w:lang w:val="en-US" w:eastAsia="zh-CN"/>
              </w:rPr>
              <w:t>%</w:t>
            </w:r>
            <w:r>
              <w:rPr>
                <w:rFonts w:hint="eastAsia"/>
                <w:color w:val="FF0000"/>
                <w:lang w:eastAsia="zh-CN"/>
              </w:rPr>
              <w:t>）</w:t>
            </w:r>
            <w:r>
              <w:rPr>
                <w:rStyle w:val="31"/>
                <w:rFonts w:hint="eastAsia" w:ascii="Times New Roman" w:hAnsi="Times New Roman" w:cs="Calibri"/>
                <w:color w:val="000000" w:themeColor="text1"/>
                <w:szCs w:val="22"/>
                <w14:textFill>
                  <w14:solidFill>
                    <w14:schemeClr w14:val="tx1"/>
                  </w14:solidFill>
                </w14:textFill>
              </w:rPr>
              <w:footnoteReference w:id="240"/>
            </w:r>
          </w:p>
        </w:tc>
        <w:tc>
          <w:tcPr>
            <w:tcW w:w="3420" w:type="dxa"/>
            <w:vAlign w:val="center"/>
          </w:tcPr>
          <w:p>
            <w:pPr>
              <w:adjustRightInd w:val="0"/>
              <w:snapToGrid w:val="0"/>
              <w:spacing w:line="320" w:lineRule="exact"/>
              <w:rPr>
                <w:rFonts w:cs="Calibri"/>
                <w:color w:val="0000FF"/>
                <w:kern w:val="0"/>
                <w:sz w:val="18"/>
                <w:szCs w:val="22"/>
              </w:rPr>
            </w:pPr>
            <w:r>
              <w:rPr>
                <w:rFonts w:cs="Calibri"/>
                <w:color w:val="0000FF"/>
                <w:kern w:val="0"/>
                <w:sz w:val="18"/>
                <w:szCs w:val="22"/>
              </w:rPr>
              <w:t>（6892）</w:t>
            </w:r>
          </w:p>
        </w:tc>
      </w:tr>
    </w:tbl>
    <w:p>
      <w:pPr>
        <w:adjustRightInd w:val="0"/>
        <w:snapToGrid w:val="0"/>
        <w:spacing w:line="400" w:lineRule="exact"/>
        <w:rPr>
          <w:rFonts w:eastAsia="宋体"/>
          <w:color w:val="000000" w:themeColor="text1"/>
          <w:kern w:val="0"/>
          <w:sz w:val="24"/>
          <w14:textFill>
            <w14:solidFill>
              <w14:schemeClr w14:val="tx1"/>
            </w14:solidFill>
          </w14:textFill>
        </w:rPr>
      </w:pPr>
      <w:r>
        <w:rPr>
          <w:rFonts w:eastAsia="宋体"/>
          <w:color w:val="000000" w:themeColor="text1"/>
          <w:sz w:val="24"/>
          <w14:textFill>
            <w14:solidFill>
              <w14:schemeClr w14:val="tx1"/>
            </w14:solidFill>
          </w14:textFill>
        </w:rPr>
        <w:t>注</w:t>
      </w:r>
      <w:r>
        <w:rPr>
          <w:rStyle w:val="31"/>
          <w:rFonts w:eastAsia="宋体"/>
          <w:color w:val="000000" w:themeColor="text1"/>
          <w:sz w:val="24"/>
          <w14:textFill>
            <w14:solidFill>
              <w14:schemeClr w14:val="tx1"/>
            </w14:solidFill>
          </w14:textFill>
        </w:rPr>
        <w:footnoteReference w:id="241"/>
      </w:r>
      <w:r>
        <w:rPr>
          <w:rFonts w:eastAsia="宋体"/>
          <w:color w:val="000000" w:themeColor="text1"/>
          <w:sz w:val="24"/>
          <w14:textFill>
            <w14:solidFill>
              <w14:schemeClr w14:val="tx1"/>
            </w14:solidFill>
          </w14:textFill>
        </w:rPr>
        <w:t>：</w:t>
      </w:r>
      <w:r>
        <w:rPr>
          <w:rFonts w:cs="Calibri"/>
          <w:color w:val="0000FF"/>
          <w:kern w:val="0"/>
          <w:sz w:val="18"/>
          <w:szCs w:val="22"/>
        </w:rPr>
        <w:t>（0515）</w:t>
      </w:r>
    </w:p>
    <w:p>
      <w:pPr>
        <w:adjustRightInd w:val="0"/>
        <w:snapToGrid w:val="0"/>
        <w:spacing w:line="400" w:lineRule="exact"/>
        <w:rPr>
          <w:rFonts w:eastAsia="宋体"/>
          <w:b/>
          <w:bCs/>
          <w:color w:val="000000" w:themeColor="text1"/>
          <w:sz w:val="24"/>
          <w14:textFill>
            <w14:solidFill>
              <w14:schemeClr w14:val="tx1"/>
            </w14:solidFill>
          </w14:textFill>
        </w:rPr>
      </w:pPr>
    </w:p>
    <w:p>
      <w:pPr>
        <w:autoSpaceDE w:val="0"/>
        <w:autoSpaceDN w:val="0"/>
        <w:adjustRightInd w:val="0"/>
        <w:snapToGrid w:val="0"/>
        <w:spacing w:line="300" w:lineRule="exact"/>
        <w:jc w:val="left"/>
        <w:rPr>
          <w:rFonts w:eastAsia="宋体"/>
          <w:b/>
          <w:bCs/>
          <w:color w:val="000000" w:themeColor="text1"/>
          <w:sz w:val="24"/>
          <w14:textFill>
            <w14:solidFill>
              <w14:schemeClr w14:val="tx1"/>
            </w14:solidFill>
          </w14:textFill>
        </w:rPr>
      </w:pPr>
      <w:r>
        <w:rPr>
          <w:rFonts w:eastAsia="宋体"/>
          <w:b/>
          <w:bCs/>
          <w:color w:val="000000" w:themeColor="text1"/>
          <w:sz w:val="24"/>
          <w14:textFill>
            <w14:solidFill>
              <w14:schemeClr w14:val="tx1"/>
            </w14:solidFill>
          </w14:textFill>
        </w:rPr>
        <w:t>3.2 其他财务指标</w:t>
      </w:r>
      <w:r>
        <w:rPr>
          <w:rStyle w:val="31"/>
          <w:rFonts w:eastAsia="宋体"/>
          <w:b/>
          <w:color w:val="000000" w:themeColor="text1"/>
          <w:kern w:val="0"/>
          <w:sz w:val="24"/>
          <w14:textFill>
            <w14:solidFill>
              <w14:schemeClr w14:val="tx1"/>
            </w14:solidFill>
          </w14:textFill>
        </w:rPr>
        <w:footnoteReference w:id="242"/>
      </w:r>
    </w:p>
    <w:tbl>
      <w:tblPr>
        <w:tblStyle w:val="32"/>
        <w:tblW w:w="87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tcPr>
          <w:p>
            <w:pPr>
              <w:adjustRightInd w:val="0"/>
              <w:snapToGrid w:val="0"/>
              <w:spacing w:line="560" w:lineRule="exact"/>
              <w:rPr>
                <w:rFonts w:eastAsia="宋体" w:cs="Calibri"/>
                <w:color w:val="000000" w:themeColor="text1"/>
                <w:kern w:val="0"/>
                <w:sz w:val="24"/>
                <w:szCs w:val="22"/>
                <w14:textFill>
                  <w14:solidFill>
                    <w14:schemeClr w14:val="tx1"/>
                  </w14:solidFill>
                </w14:textFill>
              </w:rPr>
            </w:pPr>
            <w:r>
              <w:rPr>
                <w:rFonts w:cs="Calibri"/>
                <w:color w:val="0000FF"/>
                <w:kern w:val="0"/>
                <w:sz w:val="18"/>
                <w:szCs w:val="22"/>
              </w:rPr>
              <w:t>（3633）</w:t>
            </w:r>
          </w:p>
        </w:tc>
      </w:tr>
    </w:tbl>
    <w:p>
      <w:pPr>
        <w:adjustRightInd w:val="0"/>
        <w:snapToGrid w:val="0"/>
        <w:spacing w:line="400" w:lineRule="exact"/>
        <w:rPr>
          <w:rFonts w:eastAsia="宋体"/>
          <w:b/>
          <w:bCs/>
          <w:color w:val="000000" w:themeColor="text1"/>
          <w:sz w:val="24"/>
          <w14:textFill>
            <w14:solidFill>
              <w14:schemeClr w14:val="tx1"/>
            </w14:solidFill>
          </w14:textFill>
        </w:rPr>
      </w:pPr>
    </w:p>
    <w:p>
      <w:pPr>
        <w:adjustRightInd w:val="0"/>
        <w:snapToGrid w:val="0"/>
        <w:spacing w:line="400" w:lineRule="exact"/>
        <w:rPr>
          <w:rFonts w:eastAsia="宋体"/>
          <w:b/>
          <w:bCs/>
          <w:color w:val="000000" w:themeColor="text1"/>
          <w:sz w:val="24"/>
          <w14:textFill>
            <w14:solidFill>
              <w14:schemeClr w14:val="tx1"/>
            </w14:solidFill>
          </w14:textFill>
        </w:rPr>
      </w:pPr>
      <w:r>
        <w:rPr>
          <w:rFonts w:eastAsia="宋体"/>
          <w:b/>
          <w:bCs/>
          <w:color w:val="000000" w:themeColor="text1"/>
          <w:sz w:val="24"/>
          <w14:textFill>
            <w14:solidFill>
              <w14:schemeClr w14:val="tx1"/>
            </w14:solidFill>
          </w14:textFill>
        </w:rPr>
        <w:t>3.3 基金收益分配情况</w:t>
      </w:r>
      <w:r>
        <w:rPr>
          <w:rStyle w:val="31"/>
          <w:rFonts w:eastAsia="宋体"/>
          <w:b/>
          <w:color w:val="000000" w:themeColor="text1"/>
          <w:kern w:val="0"/>
          <w:sz w:val="24"/>
          <w14:textFill>
            <w14:solidFill>
              <w14:schemeClr w14:val="tx1"/>
            </w14:solidFill>
          </w14:textFill>
        </w:rPr>
        <w:footnoteReference w:id="243"/>
      </w:r>
    </w:p>
    <w:p>
      <w:pPr>
        <w:adjustRightInd w:val="0"/>
        <w:snapToGrid w:val="0"/>
        <w:spacing w:line="400" w:lineRule="exact"/>
        <w:rPr>
          <w:rFonts w:eastAsia="宋体"/>
          <w:b/>
          <w:bCs/>
          <w:color w:val="000000" w:themeColor="text1"/>
          <w:sz w:val="24"/>
          <w14:textFill>
            <w14:solidFill>
              <w14:schemeClr w14:val="tx1"/>
            </w14:solidFill>
          </w14:textFill>
        </w:rPr>
      </w:pPr>
      <w:r>
        <w:rPr>
          <w:rFonts w:eastAsia="宋体"/>
          <w:b/>
          <w:bCs/>
          <w:color w:val="000000" w:themeColor="text1"/>
          <w:sz w:val="24"/>
          <w14:textFill>
            <w14:solidFill>
              <w14:schemeClr w14:val="tx1"/>
            </w14:solidFill>
          </w14:textFill>
        </w:rPr>
        <w:t>3.3.1本报告期的可供分配金额</w:t>
      </w:r>
      <w:r>
        <w:rPr>
          <w:rStyle w:val="31"/>
          <w:rFonts w:eastAsia="宋体"/>
          <w:b/>
          <w:color w:val="000000" w:themeColor="text1"/>
          <w:kern w:val="0"/>
          <w:sz w:val="24"/>
          <w14:textFill>
            <w14:solidFill>
              <w14:schemeClr w14:val="tx1"/>
            </w14:solidFill>
          </w14:textFill>
        </w:rPr>
        <w:footnoteReference w:id="244"/>
      </w:r>
    </w:p>
    <w:p>
      <w:pPr>
        <w:widowControl/>
        <w:ind w:right="584"/>
        <w:jc w:val="right"/>
        <w:rPr>
          <w:rFonts w:eastAsia="宋体"/>
          <w:sz w:val="24"/>
          <w:szCs w:val="28"/>
          <w:lang w:val="en-AU"/>
        </w:rPr>
      </w:pPr>
      <w:r>
        <w:rPr>
          <w:rFonts w:hint="eastAsia" w:eastAsia="宋体"/>
          <w:sz w:val="24"/>
          <w:szCs w:val="28"/>
          <w:lang w:val="en-AU"/>
        </w:rPr>
        <w:t>单位：</w:t>
      </w:r>
    </w:p>
    <w:tbl>
      <w:tblPr>
        <w:tblStyle w:val="32"/>
        <w:tblW w:w="864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2410"/>
        <w:gridCol w:w="241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adjustRightInd w:val="0"/>
              <w:snapToGrid w:val="0"/>
              <w:spacing w:before="0" w:beforeAutospacing="0" w:after="0" w:afterAutospacing="0" w:line="360" w:lineRule="exact"/>
              <w:jc w:val="center"/>
              <w:rPr>
                <w:rFonts w:ascii="Times New Roman" w:hAnsi="Times New Roman" w:cs="Calibri"/>
                <w:szCs w:val="22"/>
              </w:rPr>
            </w:pPr>
            <w:r>
              <w:rPr>
                <w:rFonts w:ascii="Times New Roman" w:hAnsi="Times New Roman" w:cs="Calibri"/>
                <w:szCs w:val="22"/>
              </w:rPr>
              <w:t>期间</w:t>
            </w:r>
            <w:r>
              <w:rPr>
                <w:rStyle w:val="31"/>
                <w:rFonts w:ascii="Times New Roman" w:hAnsi="Times New Roman" w:cs="Calibri"/>
                <w:szCs w:val="22"/>
              </w:rPr>
              <w:footnoteReference w:id="245"/>
            </w:r>
          </w:p>
        </w:tc>
        <w:tc>
          <w:tcPr>
            <w:tcW w:w="2410" w:type="dxa"/>
            <w:vAlign w:val="center"/>
          </w:tcPr>
          <w:p>
            <w:pPr>
              <w:pStyle w:val="24"/>
              <w:adjustRightInd w:val="0"/>
              <w:snapToGrid w:val="0"/>
              <w:spacing w:before="0" w:beforeAutospacing="0" w:after="0" w:afterAutospacing="0" w:line="360" w:lineRule="exact"/>
              <w:jc w:val="center"/>
              <w:rPr>
                <w:rFonts w:ascii="Times New Roman" w:hAnsi="Times New Roman" w:cs="Calibri"/>
                <w:szCs w:val="22"/>
              </w:rPr>
            </w:pPr>
            <w:r>
              <w:rPr>
                <w:rFonts w:ascii="Times New Roman" w:hAnsi="Times New Roman" w:cs="Calibri"/>
                <w:szCs w:val="22"/>
              </w:rPr>
              <w:t>可供分配金额</w:t>
            </w:r>
          </w:p>
        </w:tc>
        <w:tc>
          <w:tcPr>
            <w:tcW w:w="2410" w:type="dxa"/>
            <w:vAlign w:val="center"/>
          </w:tcPr>
          <w:p>
            <w:pPr>
              <w:pStyle w:val="24"/>
              <w:adjustRightInd w:val="0"/>
              <w:snapToGrid w:val="0"/>
              <w:spacing w:before="0" w:beforeAutospacing="0" w:after="0" w:afterAutospacing="0" w:line="360" w:lineRule="exact"/>
              <w:jc w:val="center"/>
              <w:rPr>
                <w:rFonts w:ascii="Times New Roman" w:hAnsi="Times New Roman" w:cs="Calibri"/>
                <w:szCs w:val="22"/>
              </w:rPr>
            </w:pPr>
            <w:r>
              <w:rPr>
                <w:rFonts w:ascii="Times New Roman" w:hAnsi="Times New Roman" w:cs="Calibri"/>
                <w:szCs w:val="22"/>
              </w:rPr>
              <w:t>单位可供分配金额</w:t>
            </w:r>
          </w:p>
        </w:tc>
        <w:tc>
          <w:tcPr>
            <w:tcW w:w="1842" w:type="dxa"/>
            <w:vAlign w:val="center"/>
          </w:tcPr>
          <w:p>
            <w:pPr>
              <w:pStyle w:val="24"/>
              <w:adjustRightInd w:val="0"/>
              <w:snapToGrid w:val="0"/>
              <w:spacing w:before="0" w:beforeAutospacing="0" w:after="0" w:afterAutospacing="0" w:line="360" w:lineRule="exact"/>
              <w:jc w:val="center"/>
              <w:rPr>
                <w:rFonts w:ascii="Times New Roman" w:hAnsi="Times New Roman" w:cs="Calibri"/>
                <w:szCs w:val="22"/>
              </w:rPr>
            </w:pPr>
            <w:r>
              <w:rPr>
                <w:rFonts w:ascii="Times New Roman" w:hAnsi="Times New Roman" w:cs="Calibri"/>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adjustRightInd w:val="0"/>
              <w:snapToGrid w:val="0"/>
              <w:spacing w:line="360" w:lineRule="exact"/>
              <w:jc w:val="center"/>
              <w:rPr>
                <w:rFonts w:ascii="Times New Roman" w:hAnsi="Times New Roman" w:cs="Calibri"/>
                <w:color w:val="000000"/>
                <w:sz w:val="21"/>
                <w:szCs w:val="21"/>
              </w:rPr>
            </w:pPr>
            <w:r>
              <w:rPr>
                <w:rFonts w:ascii="Times New Roman" w:hAnsi="Times New Roman" w:cs="Calibri"/>
                <w:szCs w:val="22"/>
              </w:rPr>
              <w:t>本期</w:t>
            </w:r>
          </w:p>
        </w:tc>
        <w:tc>
          <w:tcPr>
            <w:tcW w:w="2410" w:type="dxa"/>
            <w:vAlign w:val="center"/>
          </w:tcPr>
          <w:p>
            <w:pPr>
              <w:pStyle w:val="24"/>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（3636）</w:t>
            </w:r>
          </w:p>
        </w:tc>
        <w:tc>
          <w:tcPr>
            <w:tcW w:w="2410" w:type="dxa"/>
          </w:tcPr>
          <w:p>
            <w:pPr>
              <w:pStyle w:val="24"/>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（3637）</w:t>
            </w:r>
          </w:p>
        </w:tc>
        <w:tc>
          <w:tcPr>
            <w:tcW w:w="1842" w:type="dxa"/>
          </w:tcPr>
          <w:p>
            <w:pPr>
              <w:pStyle w:val="24"/>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（3638）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szCs w:val="22"/>
              </w:rPr>
              <w:t>本年累计</w:t>
            </w:r>
          </w:p>
        </w:tc>
        <w:tc>
          <w:tcPr>
            <w:tcW w:w="2410" w:type="dxa"/>
            <w:vAlign w:val="center"/>
          </w:tcPr>
          <w:p>
            <w:pPr>
              <w:pStyle w:val="24"/>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（3639）</w:t>
            </w:r>
          </w:p>
        </w:tc>
        <w:tc>
          <w:tcPr>
            <w:tcW w:w="2410" w:type="dxa"/>
          </w:tcPr>
          <w:p>
            <w:pPr>
              <w:pStyle w:val="24"/>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（3640）</w:t>
            </w:r>
          </w:p>
        </w:tc>
        <w:tc>
          <w:tcPr>
            <w:tcW w:w="1842" w:type="dxa"/>
          </w:tcPr>
          <w:p>
            <w:pPr>
              <w:pStyle w:val="24"/>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（3641）</w:t>
            </w:r>
          </w:p>
        </w:tc>
      </w:tr>
    </w:tbl>
    <w:p>
      <w:pPr>
        <w:adjustRightInd w:val="0"/>
        <w:snapToGrid w:val="0"/>
        <w:spacing w:line="400" w:lineRule="exact"/>
        <w:rPr>
          <w:rFonts w:eastAsia="宋体"/>
          <w:color w:val="000000"/>
          <w:sz w:val="24"/>
        </w:rPr>
      </w:pPr>
      <w:r>
        <w:rPr>
          <w:rFonts w:eastAsia="宋体"/>
          <w:color w:val="000000"/>
          <w:sz w:val="24"/>
        </w:rPr>
        <w:t>注:</w:t>
      </w:r>
      <w:r>
        <w:rPr>
          <w:color w:val="0000FF"/>
          <w:kern w:val="0"/>
          <w:sz w:val="18"/>
        </w:rPr>
        <w:t xml:space="preserve"> （36</w:t>
      </w:r>
      <w:r>
        <w:rPr>
          <w:color w:val="0000FF"/>
          <w:sz w:val="18"/>
        </w:rPr>
        <w:t>48</w:t>
      </w:r>
      <w:r>
        <w:rPr>
          <w:color w:val="0000FF"/>
          <w:kern w:val="0"/>
          <w:sz w:val="18"/>
        </w:rPr>
        <w:t>）</w:t>
      </w:r>
    </w:p>
    <w:p>
      <w:pPr>
        <w:adjustRightInd w:val="0"/>
        <w:snapToGrid w:val="0"/>
        <w:spacing w:line="400" w:lineRule="exact"/>
        <w:rPr>
          <w:rFonts w:eastAsia="宋体"/>
          <w:b/>
          <w:bCs/>
          <w:sz w:val="24"/>
        </w:rPr>
      </w:pPr>
    </w:p>
    <w:p>
      <w:pPr>
        <w:adjustRightInd w:val="0"/>
        <w:snapToGrid w:val="0"/>
        <w:spacing w:line="400" w:lineRule="exact"/>
        <w:rPr>
          <w:rFonts w:eastAsia="宋体"/>
          <w:b/>
          <w:bCs/>
          <w:color w:val="000000" w:themeColor="text1"/>
          <w:sz w:val="24"/>
          <w14:textFill>
            <w14:solidFill>
              <w14:schemeClr w14:val="tx1"/>
            </w14:solidFill>
          </w14:textFill>
        </w:rPr>
      </w:pPr>
      <w:r>
        <w:rPr>
          <w:rFonts w:eastAsia="宋体"/>
          <w:b/>
          <w:bCs/>
          <w:color w:val="000000" w:themeColor="text1"/>
          <w:sz w:val="24"/>
          <w14:textFill>
            <w14:solidFill>
              <w14:schemeClr w14:val="tx1"/>
            </w14:solidFill>
          </w14:textFill>
        </w:rPr>
        <w:t>3.3.2本报告期的实际分配金额</w:t>
      </w:r>
      <w:r>
        <w:rPr>
          <w:rStyle w:val="31"/>
          <w:rFonts w:eastAsia="宋体"/>
          <w:b/>
          <w:color w:val="000000" w:themeColor="text1"/>
          <w:kern w:val="0"/>
          <w:sz w:val="24"/>
          <w14:textFill>
            <w14:solidFill>
              <w14:schemeClr w14:val="tx1"/>
            </w14:solidFill>
          </w14:textFill>
        </w:rPr>
        <w:footnoteReference w:id="246"/>
      </w:r>
    </w:p>
    <w:p>
      <w:pPr>
        <w:widowControl/>
        <w:ind w:right="584"/>
        <w:jc w:val="right"/>
        <w:rPr>
          <w:rFonts w:eastAsia="宋体"/>
          <w:sz w:val="24"/>
          <w:szCs w:val="28"/>
          <w:lang w:val="en-AU"/>
        </w:rPr>
      </w:pPr>
      <w:r>
        <w:rPr>
          <w:rFonts w:hint="eastAsia" w:eastAsia="宋体"/>
          <w:sz w:val="24"/>
          <w:szCs w:val="28"/>
          <w:lang w:val="en-AU"/>
        </w:rPr>
        <w:t>单位：</w:t>
      </w:r>
    </w:p>
    <w:tbl>
      <w:tblPr>
        <w:tblStyle w:val="32"/>
        <w:tblW w:w="864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2410"/>
        <w:gridCol w:w="241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adjustRightInd w:val="0"/>
              <w:snapToGrid w:val="0"/>
              <w:spacing w:before="0" w:beforeAutospacing="0" w:after="0" w:afterAutospacing="0" w:line="360" w:lineRule="exact"/>
              <w:jc w:val="center"/>
              <w:rPr>
                <w:rFonts w:ascii="Times New Roman" w:hAnsi="Times New Roman" w:cs="Calibri"/>
                <w:szCs w:val="22"/>
              </w:rPr>
            </w:pPr>
            <w:r>
              <w:rPr>
                <w:rFonts w:ascii="Times New Roman" w:hAnsi="Times New Roman" w:cs="Calibri"/>
                <w:szCs w:val="22"/>
              </w:rPr>
              <w:t>期间</w:t>
            </w:r>
            <w:r>
              <w:rPr>
                <w:rStyle w:val="31"/>
                <w:rFonts w:ascii="Times New Roman" w:hAnsi="Times New Roman" w:cs="Calibri"/>
                <w:szCs w:val="22"/>
              </w:rPr>
              <w:footnoteReference w:id="247"/>
            </w:r>
          </w:p>
        </w:tc>
        <w:tc>
          <w:tcPr>
            <w:tcW w:w="2410" w:type="dxa"/>
            <w:vAlign w:val="center"/>
          </w:tcPr>
          <w:p>
            <w:pPr>
              <w:pStyle w:val="24"/>
              <w:adjustRightInd w:val="0"/>
              <w:snapToGrid w:val="0"/>
              <w:spacing w:before="0" w:beforeAutospacing="0" w:after="0" w:afterAutospacing="0" w:line="360" w:lineRule="exact"/>
              <w:jc w:val="center"/>
              <w:rPr>
                <w:rFonts w:ascii="Times New Roman" w:hAnsi="Times New Roman" w:cs="Calibri"/>
                <w:szCs w:val="22"/>
              </w:rPr>
            </w:pPr>
            <w:r>
              <w:rPr>
                <w:rFonts w:ascii="Times New Roman" w:hAnsi="Times New Roman" w:cs="Calibri"/>
                <w:szCs w:val="22"/>
              </w:rPr>
              <w:t>实际分配金额</w:t>
            </w:r>
          </w:p>
        </w:tc>
        <w:tc>
          <w:tcPr>
            <w:tcW w:w="2410" w:type="dxa"/>
            <w:vAlign w:val="center"/>
          </w:tcPr>
          <w:p>
            <w:pPr>
              <w:pStyle w:val="24"/>
              <w:adjustRightInd w:val="0"/>
              <w:snapToGrid w:val="0"/>
              <w:spacing w:before="0" w:beforeAutospacing="0" w:after="0" w:afterAutospacing="0" w:line="360" w:lineRule="exact"/>
              <w:jc w:val="center"/>
              <w:rPr>
                <w:rFonts w:ascii="Times New Roman" w:hAnsi="Times New Roman" w:cs="Calibri"/>
                <w:szCs w:val="22"/>
              </w:rPr>
            </w:pPr>
            <w:r>
              <w:rPr>
                <w:rFonts w:ascii="Times New Roman" w:hAnsi="Times New Roman" w:cs="Calibri"/>
                <w:szCs w:val="22"/>
              </w:rPr>
              <w:t>单位实际分配金额</w:t>
            </w:r>
          </w:p>
        </w:tc>
        <w:tc>
          <w:tcPr>
            <w:tcW w:w="1842" w:type="dxa"/>
            <w:vAlign w:val="center"/>
          </w:tcPr>
          <w:p>
            <w:pPr>
              <w:pStyle w:val="24"/>
              <w:adjustRightInd w:val="0"/>
              <w:snapToGrid w:val="0"/>
              <w:spacing w:before="0" w:beforeAutospacing="0" w:after="0" w:afterAutospacing="0" w:line="360" w:lineRule="exact"/>
              <w:jc w:val="center"/>
              <w:rPr>
                <w:rFonts w:ascii="Times New Roman" w:hAnsi="Times New Roman" w:cs="Calibri"/>
                <w:szCs w:val="22"/>
              </w:rPr>
            </w:pPr>
            <w:r>
              <w:rPr>
                <w:rFonts w:ascii="Times New Roman" w:hAnsi="Times New Roman" w:cs="Calibri"/>
                <w:szCs w:val="22"/>
              </w:rPr>
              <w:t>备注</w:t>
            </w:r>
            <w:r>
              <w:rPr>
                <w:rStyle w:val="31"/>
                <w:rFonts w:ascii="Times New Roman" w:hAnsi="Times New Roman" w:cs="Calibri"/>
                <w:szCs w:val="22"/>
              </w:rPr>
              <w:footnoteReference w:id="24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szCs w:val="22"/>
              </w:rPr>
              <w:t>本期</w:t>
            </w:r>
          </w:p>
        </w:tc>
        <w:tc>
          <w:tcPr>
            <w:tcW w:w="2410" w:type="dxa"/>
            <w:vAlign w:val="center"/>
          </w:tcPr>
          <w:p>
            <w:pPr>
              <w:pStyle w:val="24"/>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（3650）</w:t>
            </w:r>
          </w:p>
        </w:tc>
        <w:tc>
          <w:tcPr>
            <w:tcW w:w="2410" w:type="dxa"/>
          </w:tcPr>
          <w:p>
            <w:pPr>
              <w:pStyle w:val="24"/>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（3651）</w:t>
            </w:r>
          </w:p>
        </w:tc>
        <w:tc>
          <w:tcPr>
            <w:tcW w:w="1842" w:type="dxa"/>
          </w:tcPr>
          <w:p>
            <w:pPr>
              <w:pStyle w:val="24"/>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（3652）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szCs w:val="22"/>
              </w:rPr>
              <w:t>本年累计</w:t>
            </w:r>
          </w:p>
        </w:tc>
        <w:tc>
          <w:tcPr>
            <w:tcW w:w="2410" w:type="dxa"/>
            <w:vAlign w:val="center"/>
          </w:tcPr>
          <w:p>
            <w:pPr>
              <w:pStyle w:val="24"/>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（3653）</w:t>
            </w:r>
          </w:p>
        </w:tc>
        <w:tc>
          <w:tcPr>
            <w:tcW w:w="2410" w:type="dxa"/>
          </w:tcPr>
          <w:p>
            <w:pPr>
              <w:pStyle w:val="24"/>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（3654）</w:t>
            </w:r>
          </w:p>
        </w:tc>
        <w:tc>
          <w:tcPr>
            <w:tcW w:w="1842" w:type="dxa"/>
          </w:tcPr>
          <w:p>
            <w:pPr>
              <w:pStyle w:val="24"/>
              <w:adjustRightInd w:val="0"/>
              <w:snapToGrid w:val="0"/>
              <w:spacing w:before="0" w:beforeAutospacing="0" w:after="0" w:afterAutospacing="0" w:line="360" w:lineRule="exact"/>
              <w:jc w:val="center"/>
              <w:rPr>
                <w:rFonts w:ascii="Times New Roman" w:hAnsi="Times New Roman" w:cs="Calibri"/>
                <w:color w:val="000000"/>
                <w:sz w:val="21"/>
                <w:szCs w:val="21"/>
              </w:rPr>
            </w:pPr>
            <w:r>
              <w:rPr>
                <w:rFonts w:ascii="Times New Roman" w:hAnsi="Times New Roman" w:cs="Calibri"/>
                <w:color w:val="0000FF"/>
                <w:sz w:val="18"/>
                <w:szCs w:val="22"/>
              </w:rPr>
              <w:t>（3655）</w:t>
            </w:r>
          </w:p>
        </w:tc>
      </w:tr>
    </w:tbl>
    <w:p>
      <w:pPr>
        <w:adjustRightInd w:val="0"/>
        <w:snapToGrid w:val="0"/>
        <w:spacing w:line="400" w:lineRule="exact"/>
        <w:rPr>
          <w:rFonts w:eastAsia="宋体"/>
          <w:color w:val="000000"/>
          <w:sz w:val="24"/>
        </w:rPr>
      </w:pPr>
      <w:r>
        <w:rPr>
          <w:rFonts w:eastAsia="宋体"/>
          <w:color w:val="000000"/>
          <w:sz w:val="24"/>
        </w:rPr>
        <w:t>注:</w:t>
      </w:r>
      <w:r>
        <w:rPr>
          <w:color w:val="0000FF"/>
          <w:sz w:val="18"/>
        </w:rPr>
        <w:t xml:space="preserve"> （3662）</w:t>
      </w:r>
    </w:p>
    <w:p>
      <w:pPr>
        <w:adjustRightInd w:val="0"/>
        <w:snapToGrid w:val="0"/>
        <w:spacing w:line="400" w:lineRule="exact"/>
        <w:rPr>
          <w:rFonts w:eastAsia="宋体"/>
          <w:color w:val="000000"/>
          <w:sz w:val="24"/>
        </w:rPr>
      </w:pPr>
    </w:p>
    <w:p>
      <w:pPr>
        <w:adjustRightInd w:val="0"/>
        <w:snapToGrid w:val="0"/>
        <w:spacing w:line="560" w:lineRule="exact"/>
        <w:rPr>
          <w:rFonts w:eastAsia="宋体"/>
          <w:b/>
          <w:bCs/>
          <w:sz w:val="24"/>
        </w:rPr>
      </w:pPr>
      <w:r>
        <w:rPr>
          <w:rFonts w:eastAsia="宋体"/>
          <w:b/>
          <w:bCs/>
          <w:sz w:val="24"/>
        </w:rPr>
        <w:t>3.3.3本期可供分配金额计算过程</w:t>
      </w:r>
      <w:r>
        <w:rPr>
          <w:rStyle w:val="31"/>
          <w:rFonts w:eastAsia="宋体"/>
          <w:b/>
          <w:bCs/>
          <w:sz w:val="24"/>
        </w:rPr>
        <w:footnoteReference w:id="249"/>
      </w:r>
    </w:p>
    <w:p>
      <w:pPr>
        <w:ind w:right="584"/>
        <w:jc w:val="right"/>
        <w:rPr>
          <w:rFonts w:eastAsia="宋体"/>
          <w:sz w:val="28"/>
          <w:szCs w:val="28"/>
        </w:rPr>
      </w:pPr>
      <w:r>
        <w:rPr>
          <w:rFonts w:eastAsia="宋体"/>
          <w:sz w:val="24"/>
          <w:szCs w:val="28"/>
        </w:rPr>
        <w:t>单位：</w:t>
      </w:r>
    </w:p>
    <w:tbl>
      <w:tblPr>
        <w:tblStyle w:val="32"/>
        <w:tblW w:w="83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255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center"/>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szCs w:val="22"/>
              </w:rPr>
              <w:t>项目</w:t>
            </w:r>
          </w:p>
        </w:tc>
        <w:tc>
          <w:tcPr>
            <w:tcW w:w="2552" w:type="dxa"/>
            <w:vAlign w:val="center"/>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szCs w:val="22"/>
              </w:rPr>
              <w:t>金额</w:t>
            </w:r>
          </w:p>
        </w:tc>
        <w:tc>
          <w:tcPr>
            <w:tcW w:w="2410" w:type="dxa"/>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szCs w:val="22"/>
              </w:rPr>
              <w:t>备注</w:t>
            </w:r>
            <w:r>
              <w:rPr>
                <w:rStyle w:val="31"/>
                <w:rFonts w:ascii="Times New Roman" w:hAnsi="Times New Roman" w:cs="Calibri"/>
                <w:szCs w:val="22"/>
              </w:rPr>
              <w:footnoteReference w:id="2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pStyle w:val="24"/>
              <w:adjustRightInd w:val="0"/>
              <w:snapToGrid w:val="0"/>
              <w:spacing w:line="360" w:lineRule="exact"/>
              <w:rPr>
                <w:rFonts w:ascii="Times New Roman" w:hAnsi="Times New Roman" w:cs="Calibri"/>
                <w:szCs w:val="22"/>
              </w:rPr>
            </w:pPr>
            <w:r>
              <w:rPr>
                <w:rFonts w:ascii="Times New Roman" w:hAnsi="Times New Roman" w:cs="Calibri"/>
                <w:szCs w:val="22"/>
              </w:rPr>
              <w:t>本期合并净利润</w:t>
            </w:r>
          </w:p>
        </w:tc>
        <w:tc>
          <w:tcPr>
            <w:tcW w:w="2552" w:type="dxa"/>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（3664）</w:t>
            </w:r>
          </w:p>
        </w:tc>
        <w:tc>
          <w:tcPr>
            <w:tcW w:w="2410" w:type="dxa"/>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（3665）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pStyle w:val="24"/>
              <w:adjustRightInd w:val="0"/>
              <w:snapToGrid w:val="0"/>
              <w:spacing w:line="360" w:lineRule="exact"/>
              <w:ind w:firstLine="251" w:firstLineChars="100"/>
              <w:rPr>
                <w:rFonts w:ascii="Times New Roman" w:hAnsi="Times New Roman" w:cs="Calibri"/>
                <w:szCs w:val="22"/>
              </w:rPr>
            </w:pPr>
            <w:r>
              <w:rPr>
                <w:rFonts w:ascii="Times New Roman" w:hAnsi="Times New Roman" w:cs="Calibri"/>
                <w:szCs w:val="22"/>
              </w:rPr>
              <w:t>本期折旧和摊销</w:t>
            </w:r>
          </w:p>
        </w:tc>
        <w:tc>
          <w:tcPr>
            <w:tcW w:w="2552" w:type="dxa"/>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（3666）</w:t>
            </w:r>
          </w:p>
        </w:tc>
        <w:tc>
          <w:tcPr>
            <w:tcW w:w="2410" w:type="dxa"/>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（3667）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pStyle w:val="24"/>
              <w:adjustRightInd w:val="0"/>
              <w:snapToGrid w:val="0"/>
              <w:spacing w:line="360" w:lineRule="exact"/>
              <w:ind w:firstLine="251" w:firstLineChars="100"/>
              <w:rPr>
                <w:rFonts w:ascii="Times New Roman" w:hAnsi="Times New Roman" w:cs="Calibri"/>
                <w:szCs w:val="22"/>
              </w:rPr>
            </w:pPr>
            <w:r>
              <w:rPr>
                <w:rFonts w:ascii="Times New Roman" w:hAnsi="Times New Roman" w:cs="Calibri"/>
                <w:szCs w:val="22"/>
              </w:rPr>
              <w:t>本期利息支出</w:t>
            </w:r>
          </w:p>
        </w:tc>
        <w:tc>
          <w:tcPr>
            <w:tcW w:w="2552" w:type="dxa"/>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（3668）</w:t>
            </w:r>
          </w:p>
        </w:tc>
        <w:tc>
          <w:tcPr>
            <w:tcW w:w="2410" w:type="dxa"/>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（3669）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pStyle w:val="24"/>
              <w:adjustRightInd w:val="0"/>
              <w:snapToGrid w:val="0"/>
              <w:spacing w:line="360" w:lineRule="exact"/>
              <w:ind w:firstLine="251" w:firstLineChars="100"/>
              <w:rPr>
                <w:rFonts w:ascii="Times New Roman" w:hAnsi="Times New Roman" w:cs="Calibri"/>
                <w:szCs w:val="22"/>
              </w:rPr>
            </w:pPr>
            <w:r>
              <w:rPr>
                <w:rFonts w:ascii="Times New Roman" w:hAnsi="Times New Roman" w:cs="Calibri"/>
                <w:szCs w:val="22"/>
              </w:rPr>
              <w:t>本期所得税费用</w:t>
            </w:r>
          </w:p>
        </w:tc>
        <w:tc>
          <w:tcPr>
            <w:tcW w:w="2552" w:type="dxa"/>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（3670）</w:t>
            </w:r>
          </w:p>
        </w:tc>
        <w:tc>
          <w:tcPr>
            <w:tcW w:w="2410" w:type="dxa"/>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（3671）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pStyle w:val="24"/>
              <w:adjustRightInd w:val="0"/>
              <w:snapToGrid w:val="0"/>
              <w:spacing w:line="360" w:lineRule="exact"/>
              <w:rPr>
                <w:rFonts w:ascii="Times New Roman" w:hAnsi="Times New Roman" w:cs="Calibri"/>
                <w:szCs w:val="22"/>
              </w:rPr>
            </w:pPr>
            <w:r>
              <w:rPr>
                <w:rFonts w:ascii="Times New Roman" w:hAnsi="Times New Roman" w:cs="Calibri"/>
                <w:szCs w:val="22"/>
              </w:rPr>
              <w:t>本期</w:t>
            </w:r>
            <w:r>
              <w:rPr>
                <w:rFonts w:hint="eastAsia" w:ascii="Times New Roman" w:hAnsi="Times New Roman" w:cs="Calibri"/>
                <w:color w:val="000000" w:themeColor="text1"/>
                <w:szCs w:val="22"/>
                <w14:textFill>
                  <w14:solidFill>
                    <w14:schemeClr w14:val="tx1"/>
                  </w14:solidFill>
                </w14:textFill>
              </w:rPr>
              <w:t>息税</w:t>
            </w:r>
            <w:r>
              <w:rPr>
                <w:rFonts w:ascii="Times New Roman" w:hAnsi="Times New Roman" w:cs="Calibri"/>
                <w:szCs w:val="22"/>
              </w:rPr>
              <w:t>折旧及摊销前利润</w:t>
            </w:r>
          </w:p>
        </w:tc>
        <w:tc>
          <w:tcPr>
            <w:tcW w:w="2552" w:type="dxa"/>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（3672）</w:t>
            </w:r>
          </w:p>
        </w:tc>
        <w:tc>
          <w:tcPr>
            <w:tcW w:w="2410" w:type="dxa"/>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（3673）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pStyle w:val="24"/>
              <w:adjustRightInd w:val="0"/>
              <w:snapToGrid w:val="0"/>
              <w:spacing w:line="360" w:lineRule="exact"/>
              <w:rPr>
                <w:rFonts w:ascii="Times New Roman" w:hAnsi="Times New Roman" w:cs="Calibri"/>
                <w:szCs w:val="22"/>
              </w:rPr>
            </w:pPr>
            <w:r>
              <w:rPr>
                <w:rFonts w:ascii="Times New Roman" w:hAnsi="Times New Roman" w:cs="Calibri"/>
                <w:szCs w:val="22"/>
              </w:rPr>
              <w:t>调增项</w:t>
            </w:r>
            <w:r>
              <w:rPr>
                <w:rStyle w:val="31"/>
                <w:rFonts w:ascii="Times New Roman" w:hAnsi="Times New Roman" w:cs="Calibri"/>
                <w:szCs w:val="22"/>
              </w:rPr>
              <w:footnoteReference w:id="251"/>
            </w:r>
          </w:p>
        </w:tc>
        <w:tc>
          <w:tcPr>
            <w:tcW w:w="2552" w:type="dxa"/>
          </w:tcPr>
          <w:p>
            <w:pPr>
              <w:pStyle w:val="24"/>
              <w:adjustRightInd w:val="0"/>
              <w:snapToGrid w:val="0"/>
              <w:spacing w:line="360" w:lineRule="exact"/>
              <w:jc w:val="center"/>
              <w:rPr>
                <w:rFonts w:ascii="Times New Roman" w:hAnsi="Times New Roman" w:cs="Calibri"/>
                <w:szCs w:val="22"/>
                <w:highlight w:val="yellow"/>
              </w:rPr>
            </w:pPr>
          </w:p>
        </w:tc>
        <w:tc>
          <w:tcPr>
            <w:tcW w:w="2410" w:type="dxa"/>
          </w:tcPr>
          <w:p>
            <w:pPr>
              <w:pStyle w:val="24"/>
              <w:adjustRightInd w:val="0"/>
              <w:snapToGrid w:val="0"/>
              <w:spacing w:line="360" w:lineRule="exact"/>
              <w:jc w:val="center"/>
              <w:rPr>
                <w:rFonts w:ascii="Times New Roman" w:hAnsi="Times New Roman" w:cs="Calibri"/>
                <w:szCs w:val="22"/>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pStyle w:val="24"/>
              <w:adjustRightInd w:val="0"/>
              <w:snapToGrid w:val="0"/>
              <w:spacing w:line="360" w:lineRule="exact"/>
              <w:rPr>
                <w:rFonts w:ascii="Times New Roman" w:hAnsi="Times New Roman" w:cs="Calibri"/>
                <w:szCs w:val="22"/>
              </w:rPr>
            </w:pPr>
            <w:r>
              <w:rPr>
                <w:rFonts w:ascii="Times New Roman" w:hAnsi="Times New Roman" w:cs="Calibri"/>
                <w:szCs w:val="22"/>
              </w:rPr>
              <w:t>1.</w:t>
            </w:r>
            <w:r>
              <w:rPr>
                <w:rFonts w:ascii="Times New Roman" w:hAnsi="Times New Roman" w:cs="Calibri"/>
                <w:color w:val="0000FF"/>
                <w:sz w:val="18"/>
                <w:szCs w:val="22"/>
              </w:rPr>
              <w:t xml:space="preserve"> （3675）（3676）</w:t>
            </w:r>
          </w:p>
        </w:tc>
        <w:tc>
          <w:tcPr>
            <w:tcW w:w="2552" w:type="dxa"/>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（3677）</w:t>
            </w:r>
          </w:p>
        </w:tc>
        <w:tc>
          <w:tcPr>
            <w:tcW w:w="2410" w:type="dxa"/>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（3678）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pStyle w:val="24"/>
              <w:adjustRightInd w:val="0"/>
              <w:snapToGrid w:val="0"/>
              <w:spacing w:line="360" w:lineRule="exact"/>
              <w:rPr>
                <w:rFonts w:ascii="Times New Roman" w:hAnsi="Times New Roman" w:cs="Calibri"/>
                <w:szCs w:val="22"/>
              </w:rPr>
            </w:pPr>
            <w:r>
              <w:rPr>
                <w:rFonts w:ascii="Times New Roman" w:hAnsi="Times New Roman" w:cs="Calibri"/>
                <w:szCs w:val="22"/>
              </w:rPr>
              <w:t>2.</w:t>
            </w:r>
          </w:p>
        </w:tc>
        <w:tc>
          <w:tcPr>
            <w:tcW w:w="2552" w:type="dxa"/>
          </w:tcPr>
          <w:p>
            <w:pPr>
              <w:pStyle w:val="24"/>
              <w:adjustRightInd w:val="0"/>
              <w:snapToGrid w:val="0"/>
              <w:spacing w:line="360" w:lineRule="exact"/>
              <w:jc w:val="center"/>
              <w:rPr>
                <w:rFonts w:ascii="Times New Roman" w:hAnsi="Times New Roman" w:cs="Calibri"/>
                <w:szCs w:val="22"/>
              </w:rPr>
            </w:pPr>
          </w:p>
        </w:tc>
        <w:tc>
          <w:tcPr>
            <w:tcW w:w="2410" w:type="dxa"/>
          </w:tcPr>
          <w:p>
            <w:pPr>
              <w:pStyle w:val="24"/>
              <w:adjustRightInd w:val="0"/>
              <w:snapToGrid w:val="0"/>
              <w:spacing w:line="360" w:lineRule="exact"/>
              <w:jc w:val="center"/>
              <w:rPr>
                <w:rFonts w:ascii="Times New Roman" w:hAnsi="Times New Roman" w:cs="Calibri"/>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center"/>
          </w:tcPr>
          <w:p>
            <w:pPr>
              <w:pStyle w:val="24"/>
              <w:adjustRightInd w:val="0"/>
              <w:snapToGrid w:val="0"/>
              <w:spacing w:line="360" w:lineRule="exact"/>
              <w:rPr>
                <w:rFonts w:ascii="Times New Roman" w:hAnsi="Times New Roman" w:cs="Calibri"/>
                <w:szCs w:val="22"/>
              </w:rPr>
            </w:pPr>
            <w:r>
              <w:rPr>
                <w:rFonts w:ascii="Times New Roman" w:hAnsi="Times New Roman" w:cs="Calibri"/>
                <w:szCs w:val="22"/>
              </w:rPr>
              <w:t>…</w:t>
            </w:r>
          </w:p>
        </w:tc>
        <w:tc>
          <w:tcPr>
            <w:tcW w:w="2552" w:type="dxa"/>
          </w:tcPr>
          <w:p>
            <w:pPr>
              <w:pStyle w:val="24"/>
              <w:adjustRightInd w:val="0"/>
              <w:snapToGrid w:val="0"/>
              <w:spacing w:line="360" w:lineRule="exact"/>
              <w:jc w:val="center"/>
              <w:rPr>
                <w:rFonts w:ascii="Times New Roman" w:hAnsi="Times New Roman" w:cs="Calibri"/>
                <w:szCs w:val="22"/>
              </w:rPr>
            </w:pPr>
          </w:p>
        </w:tc>
        <w:tc>
          <w:tcPr>
            <w:tcW w:w="2410" w:type="dxa"/>
          </w:tcPr>
          <w:p>
            <w:pPr>
              <w:pStyle w:val="24"/>
              <w:adjustRightInd w:val="0"/>
              <w:snapToGrid w:val="0"/>
              <w:spacing w:line="360" w:lineRule="exact"/>
              <w:jc w:val="center"/>
              <w:rPr>
                <w:rFonts w:ascii="Times New Roman" w:hAnsi="Times New Roman" w:cs="Calibri"/>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pStyle w:val="24"/>
              <w:adjustRightInd w:val="0"/>
              <w:snapToGrid w:val="0"/>
              <w:spacing w:line="360" w:lineRule="exact"/>
              <w:rPr>
                <w:rFonts w:ascii="Times New Roman" w:hAnsi="Times New Roman" w:cs="Calibri"/>
                <w:szCs w:val="22"/>
              </w:rPr>
            </w:pPr>
            <w:r>
              <w:rPr>
                <w:rFonts w:ascii="Times New Roman" w:hAnsi="Times New Roman" w:cs="Calibri"/>
                <w:szCs w:val="22"/>
              </w:rPr>
              <w:t>调减项</w:t>
            </w:r>
            <w:r>
              <w:rPr>
                <w:rStyle w:val="31"/>
                <w:rFonts w:ascii="Times New Roman" w:hAnsi="Times New Roman" w:cs="Calibri"/>
                <w:szCs w:val="22"/>
              </w:rPr>
              <w:footnoteReference w:id="252"/>
            </w:r>
          </w:p>
        </w:tc>
        <w:tc>
          <w:tcPr>
            <w:tcW w:w="2552" w:type="dxa"/>
          </w:tcPr>
          <w:p>
            <w:pPr>
              <w:pStyle w:val="24"/>
              <w:adjustRightInd w:val="0"/>
              <w:snapToGrid w:val="0"/>
              <w:spacing w:line="360" w:lineRule="exact"/>
              <w:jc w:val="center"/>
              <w:rPr>
                <w:rFonts w:ascii="Times New Roman" w:hAnsi="Times New Roman" w:cs="Calibri"/>
                <w:szCs w:val="22"/>
              </w:rPr>
            </w:pPr>
          </w:p>
        </w:tc>
        <w:tc>
          <w:tcPr>
            <w:tcW w:w="2410" w:type="dxa"/>
          </w:tcPr>
          <w:p>
            <w:pPr>
              <w:pStyle w:val="24"/>
              <w:adjustRightInd w:val="0"/>
              <w:snapToGrid w:val="0"/>
              <w:spacing w:line="360" w:lineRule="exact"/>
              <w:jc w:val="center"/>
              <w:rPr>
                <w:rFonts w:ascii="Times New Roman" w:hAnsi="Times New Roman" w:cs="Calibri"/>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pStyle w:val="24"/>
              <w:adjustRightInd w:val="0"/>
              <w:snapToGrid w:val="0"/>
              <w:spacing w:line="360" w:lineRule="exact"/>
              <w:rPr>
                <w:rFonts w:ascii="Times New Roman" w:hAnsi="Times New Roman" w:cs="Calibri"/>
                <w:szCs w:val="22"/>
              </w:rPr>
            </w:pPr>
            <w:r>
              <w:rPr>
                <w:rFonts w:ascii="Times New Roman" w:hAnsi="Times New Roman" w:cs="Calibri"/>
                <w:szCs w:val="22"/>
              </w:rPr>
              <w:t>1.</w:t>
            </w:r>
            <w:r>
              <w:rPr>
                <w:rFonts w:ascii="Times New Roman" w:hAnsi="Times New Roman" w:cs="Calibri"/>
                <w:color w:val="0000FF"/>
                <w:sz w:val="18"/>
                <w:szCs w:val="22"/>
              </w:rPr>
              <w:t xml:space="preserve"> （3680）（3681）</w:t>
            </w:r>
          </w:p>
        </w:tc>
        <w:tc>
          <w:tcPr>
            <w:tcW w:w="2552" w:type="dxa"/>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（3682）</w:t>
            </w:r>
          </w:p>
        </w:tc>
        <w:tc>
          <w:tcPr>
            <w:tcW w:w="2410" w:type="dxa"/>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（3683）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pStyle w:val="24"/>
              <w:adjustRightInd w:val="0"/>
              <w:snapToGrid w:val="0"/>
              <w:spacing w:line="360" w:lineRule="exact"/>
              <w:rPr>
                <w:rFonts w:ascii="Times New Roman" w:hAnsi="Times New Roman" w:cs="Calibri"/>
                <w:szCs w:val="22"/>
              </w:rPr>
            </w:pPr>
            <w:r>
              <w:rPr>
                <w:rFonts w:ascii="Times New Roman" w:hAnsi="Times New Roman" w:cs="Calibri"/>
                <w:szCs w:val="22"/>
              </w:rPr>
              <w:t>2.</w:t>
            </w:r>
          </w:p>
        </w:tc>
        <w:tc>
          <w:tcPr>
            <w:tcW w:w="2552" w:type="dxa"/>
          </w:tcPr>
          <w:p>
            <w:pPr>
              <w:pStyle w:val="24"/>
              <w:adjustRightInd w:val="0"/>
              <w:snapToGrid w:val="0"/>
              <w:spacing w:line="360" w:lineRule="exact"/>
              <w:jc w:val="center"/>
              <w:rPr>
                <w:rFonts w:ascii="Times New Roman" w:hAnsi="Times New Roman" w:cs="Calibri"/>
                <w:szCs w:val="22"/>
              </w:rPr>
            </w:pPr>
          </w:p>
        </w:tc>
        <w:tc>
          <w:tcPr>
            <w:tcW w:w="2410" w:type="dxa"/>
          </w:tcPr>
          <w:p>
            <w:pPr>
              <w:pStyle w:val="24"/>
              <w:adjustRightInd w:val="0"/>
              <w:snapToGrid w:val="0"/>
              <w:spacing w:line="360" w:lineRule="exact"/>
              <w:jc w:val="center"/>
              <w:rPr>
                <w:rFonts w:ascii="Times New Roman" w:hAnsi="Times New Roman" w:cs="Calibri"/>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center"/>
          </w:tcPr>
          <w:p>
            <w:pPr>
              <w:pStyle w:val="24"/>
              <w:adjustRightInd w:val="0"/>
              <w:snapToGrid w:val="0"/>
              <w:spacing w:line="360" w:lineRule="exact"/>
              <w:rPr>
                <w:rFonts w:ascii="Times New Roman" w:hAnsi="Times New Roman" w:cs="Calibri"/>
                <w:szCs w:val="22"/>
              </w:rPr>
            </w:pPr>
            <w:r>
              <w:rPr>
                <w:rFonts w:ascii="Times New Roman" w:hAnsi="Times New Roman" w:cs="Calibri"/>
                <w:szCs w:val="22"/>
              </w:rPr>
              <w:t>…</w:t>
            </w:r>
          </w:p>
        </w:tc>
        <w:tc>
          <w:tcPr>
            <w:tcW w:w="2552" w:type="dxa"/>
          </w:tcPr>
          <w:p>
            <w:pPr>
              <w:pStyle w:val="24"/>
              <w:adjustRightInd w:val="0"/>
              <w:snapToGrid w:val="0"/>
              <w:spacing w:line="360" w:lineRule="exact"/>
              <w:jc w:val="center"/>
              <w:rPr>
                <w:rFonts w:ascii="Times New Roman" w:hAnsi="Times New Roman" w:cs="Calibri"/>
                <w:szCs w:val="22"/>
              </w:rPr>
            </w:pPr>
          </w:p>
        </w:tc>
        <w:tc>
          <w:tcPr>
            <w:tcW w:w="2410" w:type="dxa"/>
          </w:tcPr>
          <w:p>
            <w:pPr>
              <w:pStyle w:val="24"/>
              <w:adjustRightInd w:val="0"/>
              <w:snapToGrid w:val="0"/>
              <w:spacing w:line="360" w:lineRule="exact"/>
              <w:jc w:val="center"/>
              <w:rPr>
                <w:rFonts w:ascii="Times New Roman" w:hAnsi="Times New Roman" w:cs="Calibri"/>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pStyle w:val="24"/>
              <w:adjustRightInd w:val="0"/>
              <w:snapToGrid w:val="0"/>
              <w:spacing w:line="360" w:lineRule="exact"/>
              <w:rPr>
                <w:rFonts w:ascii="Times New Roman" w:hAnsi="Times New Roman" w:cs="Calibri"/>
                <w:szCs w:val="22"/>
              </w:rPr>
            </w:pPr>
            <w:r>
              <w:rPr>
                <w:rFonts w:ascii="Times New Roman" w:hAnsi="Times New Roman" w:cs="Calibri"/>
                <w:szCs w:val="22"/>
              </w:rPr>
              <w:t>本期可供分配金额</w:t>
            </w:r>
          </w:p>
        </w:tc>
        <w:tc>
          <w:tcPr>
            <w:tcW w:w="2552" w:type="dxa"/>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（3684）</w:t>
            </w:r>
          </w:p>
        </w:tc>
        <w:tc>
          <w:tcPr>
            <w:tcW w:w="2410" w:type="dxa"/>
          </w:tcPr>
          <w:p>
            <w:pPr>
              <w:pStyle w:val="24"/>
              <w:adjustRightInd w:val="0"/>
              <w:snapToGrid w:val="0"/>
              <w:spacing w:line="360" w:lineRule="exact"/>
              <w:jc w:val="center"/>
              <w:rPr>
                <w:rFonts w:ascii="Times New Roman" w:hAnsi="Times New Roman" w:cs="Calibri"/>
                <w:szCs w:val="22"/>
              </w:rPr>
            </w:pPr>
            <w:r>
              <w:rPr>
                <w:rFonts w:ascii="Times New Roman" w:hAnsi="Times New Roman" w:cs="Calibri"/>
                <w:color w:val="0000FF"/>
                <w:sz w:val="18"/>
                <w:szCs w:val="22"/>
              </w:rPr>
              <w:t>（3685）</w:t>
            </w:r>
          </w:p>
        </w:tc>
      </w:tr>
    </w:tbl>
    <w:p>
      <w:pPr>
        <w:adjustRightInd w:val="0"/>
        <w:snapToGrid w:val="0"/>
        <w:spacing w:line="400" w:lineRule="exact"/>
        <w:rPr>
          <w:rFonts w:eastAsia="宋体"/>
          <w:color w:val="000000"/>
          <w:sz w:val="24"/>
        </w:rPr>
      </w:pPr>
      <w:r>
        <w:rPr>
          <w:rFonts w:eastAsia="宋体"/>
          <w:color w:val="000000"/>
          <w:sz w:val="24"/>
        </w:rPr>
        <w:t>注</w:t>
      </w:r>
      <w:r>
        <w:rPr>
          <w:rStyle w:val="31"/>
          <w:rFonts w:eastAsia="宋体"/>
          <w:bCs/>
          <w:sz w:val="24"/>
        </w:rPr>
        <w:footnoteReference w:id="253"/>
      </w:r>
      <w:r>
        <w:rPr>
          <w:rFonts w:eastAsia="宋体"/>
          <w:color w:val="000000"/>
          <w:sz w:val="24"/>
        </w:rPr>
        <w:t>:</w:t>
      </w:r>
      <w:r>
        <w:rPr>
          <w:color w:val="0000FF"/>
          <w:kern w:val="0"/>
          <w:sz w:val="18"/>
        </w:rPr>
        <w:t>（36</w:t>
      </w:r>
      <w:r>
        <w:rPr>
          <w:color w:val="0000FF"/>
          <w:sz w:val="18"/>
        </w:rPr>
        <w:t>86</w:t>
      </w:r>
      <w:r>
        <w:rPr>
          <w:color w:val="0000FF"/>
          <w:kern w:val="0"/>
          <w:sz w:val="18"/>
        </w:rPr>
        <w:t>）</w:t>
      </w:r>
    </w:p>
    <w:p>
      <w:pPr>
        <w:adjustRightInd w:val="0"/>
        <w:snapToGrid w:val="0"/>
        <w:spacing w:line="400" w:lineRule="exact"/>
        <w:rPr>
          <w:rFonts w:eastAsia="宋体"/>
          <w:color w:val="000000"/>
          <w:sz w:val="24"/>
        </w:rPr>
      </w:pPr>
    </w:p>
    <w:p>
      <w:pPr>
        <w:adjustRightInd w:val="0"/>
        <w:snapToGrid w:val="0"/>
        <w:spacing w:line="560" w:lineRule="exact"/>
        <w:rPr>
          <w:rFonts w:eastAsia="宋体"/>
          <w:b/>
          <w:bCs/>
          <w:color w:val="000000" w:themeColor="text1"/>
          <w:sz w:val="24"/>
          <w14:textFill>
            <w14:solidFill>
              <w14:schemeClr w14:val="tx1"/>
            </w14:solidFill>
          </w14:textFill>
        </w:rPr>
      </w:pPr>
      <w:r>
        <w:rPr>
          <w:rFonts w:eastAsia="宋体"/>
          <w:b/>
          <w:bCs/>
          <w:color w:val="000000" w:themeColor="text1"/>
          <w:sz w:val="24"/>
          <w14:textFill>
            <w14:solidFill>
              <w14:schemeClr w14:val="tx1"/>
            </w14:solidFill>
          </w14:textFill>
        </w:rPr>
        <w:t xml:space="preserve">3.3.4 </w:t>
      </w:r>
      <w:r>
        <w:rPr>
          <w:rFonts w:hint="eastAsia" w:eastAsia="宋体"/>
          <w:b/>
          <w:bCs/>
          <w:color w:val="000000" w:themeColor="text1"/>
          <w:sz w:val="24"/>
          <w14:textFill>
            <w14:solidFill>
              <w14:schemeClr w14:val="tx1"/>
            </w14:solidFill>
          </w14:textFill>
        </w:rPr>
        <w:t>可供分配金额较上年同期变化超过10%</w:t>
      </w:r>
      <w:r>
        <w:rPr>
          <w:rFonts w:eastAsia="宋体"/>
          <w:b/>
          <w:bCs/>
          <w:color w:val="000000" w:themeColor="text1"/>
          <w:sz w:val="24"/>
          <w14:textFill>
            <w14:solidFill>
              <w14:schemeClr w14:val="tx1"/>
            </w14:solidFill>
          </w14:textFill>
        </w:rPr>
        <w:t>的情况说明（如有）</w:t>
      </w:r>
    </w:p>
    <w:tbl>
      <w:tblPr>
        <w:tblStyle w:val="32"/>
        <w:tblW w:w="87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tcPr>
          <w:p>
            <w:pPr>
              <w:adjustRightInd w:val="0"/>
              <w:snapToGrid w:val="0"/>
              <w:spacing w:line="560" w:lineRule="exact"/>
              <w:rPr>
                <w:rFonts w:eastAsia="宋体" w:cs="Calibri"/>
                <w:color w:val="000000" w:themeColor="text1"/>
                <w:kern w:val="0"/>
                <w:sz w:val="24"/>
                <w:szCs w:val="22"/>
                <w14:textFill>
                  <w14:solidFill>
                    <w14:schemeClr w14:val="tx1"/>
                  </w14:solidFill>
                </w14:textFill>
              </w:rPr>
            </w:pPr>
            <w:r>
              <w:rPr>
                <w:rFonts w:ascii="Times New Roman" w:hAnsi="Times New Roman" w:eastAsia="宋体" w:cs="Calibri"/>
                <w:color w:val="0000FF"/>
                <w:kern w:val="0"/>
                <w:sz w:val="18"/>
                <w:szCs w:val="22"/>
                <w:lang w:val="en-US" w:eastAsia="zh-CN" w:bidi="ar-SA"/>
              </w:rPr>
              <w:t>（7066）</w:t>
            </w:r>
          </w:p>
        </w:tc>
      </w:tr>
    </w:tbl>
    <w:p>
      <w:pPr>
        <w:adjustRightInd w:val="0"/>
        <w:snapToGrid w:val="0"/>
        <w:spacing w:line="400" w:lineRule="exact"/>
        <w:rPr>
          <w:rFonts w:eastAsia="宋体"/>
          <w:color w:val="000000" w:themeColor="text1"/>
          <w:sz w:val="24"/>
          <w14:textFill>
            <w14:solidFill>
              <w14:schemeClr w14:val="tx1"/>
            </w14:solidFill>
          </w14:textFill>
        </w:rPr>
      </w:pPr>
    </w:p>
    <w:p>
      <w:pPr>
        <w:adjustRightInd w:val="0"/>
        <w:snapToGrid w:val="0"/>
        <w:spacing w:line="560" w:lineRule="exact"/>
        <w:rPr>
          <w:rFonts w:eastAsia="宋体"/>
          <w:b/>
          <w:bCs/>
          <w:color w:val="000000" w:themeColor="text1"/>
          <w:sz w:val="24"/>
          <w14:textFill>
            <w14:solidFill>
              <w14:schemeClr w14:val="tx1"/>
            </w14:solidFill>
          </w14:textFill>
        </w:rPr>
      </w:pPr>
      <w:r>
        <w:rPr>
          <w:rFonts w:eastAsia="宋体"/>
          <w:b/>
          <w:bCs/>
          <w:color w:val="000000" w:themeColor="text1"/>
          <w:sz w:val="24"/>
          <w14:textFill>
            <w14:solidFill>
              <w14:schemeClr w14:val="tx1"/>
            </w14:solidFill>
          </w14:textFill>
        </w:rPr>
        <w:t>3.3.</w:t>
      </w:r>
      <w:r>
        <w:rPr>
          <w:rFonts w:hint="eastAsia" w:eastAsia="宋体"/>
          <w:b/>
          <w:bCs/>
          <w:color w:val="000000" w:themeColor="text1"/>
          <w:sz w:val="24"/>
          <w14:textFill>
            <w14:solidFill>
              <w14:schemeClr w14:val="tx1"/>
            </w14:solidFill>
          </w14:textFill>
        </w:rPr>
        <w:t>5</w:t>
      </w:r>
      <w:r>
        <w:rPr>
          <w:rFonts w:eastAsia="宋体"/>
          <w:b/>
          <w:bCs/>
          <w:color w:val="000000" w:themeColor="text1"/>
          <w:sz w:val="24"/>
          <w14:textFill>
            <w14:solidFill>
              <w14:schemeClr w14:val="tx1"/>
            </w14:solidFill>
          </w14:textFill>
        </w:rPr>
        <w:t xml:space="preserve"> 本期调整项与往期不一致的情况说明（如有）</w:t>
      </w:r>
    </w:p>
    <w:tbl>
      <w:tblPr>
        <w:tblStyle w:val="32"/>
        <w:tblW w:w="87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tcPr>
          <w:p>
            <w:pPr>
              <w:adjustRightInd w:val="0"/>
              <w:snapToGrid w:val="0"/>
              <w:spacing w:line="560" w:lineRule="exact"/>
              <w:rPr>
                <w:rFonts w:eastAsia="宋体" w:cs="Calibri"/>
                <w:color w:val="000000" w:themeColor="text1"/>
                <w:kern w:val="0"/>
                <w:sz w:val="24"/>
                <w:szCs w:val="22"/>
                <w14:textFill>
                  <w14:solidFill>
                    <w14:schemeClr w14:val="tx1"/>
                  </w14:solidFill>
                </w14:textFill>
              </w:rPr>
            </w:pPr>
            <w:r>
              <w:rPr>
                <w:rFonts w:ascii="Times New Roman" w:hAnsi="Times New Roman" w:eastAsia="宋体" w:cs="Calibri"/>
                <w:color w:val="0000FF"/>
                <w:kern w:val="0"/>
                <w:sz w:val="18"/>
                <w:szCs w:val="22"/>
                <w:lang w:val="en-US" w:eastAsia="zh-CN" w:bidi="ar-SA"/>
              </w:rPr>
              <w:t>（3688）</w:t>
            </w:r>
          </w:p>
        </w:tc>
      </w:tr>
    </w:tbl>
    <w:p>
      <w:pPr>
        <w:adjustRightInd w:val="0"/>
        <w:snapToGrid w:val="0"/>
        <w:spacing w:line="400" w:lineRule="exact"/>
        <w:rPr>
          <w:rFonts w:eastAsia="宋体"/>
          <w:color w:val="000000" w:themeColor="text1"/>
          <w:sz w:val="24"/>
          <w14:textFill>
            <w14:solidFill>
              <w14:schemeClr w14:val="tx1"/>
            </w14:solidFill>
          </w14:textFill>
        </w:rPr>
      </w:pPr>
    </w:p>
    <w:p>
      <w:pPr>
        <w:adjustRightInd w:val="0"/>
        <w:snapToGrid w:val="0"/>
        <w:spacing w:line="400" w:lineRule="exact"/>
        <w:rPr>
          <w:rFonts w:eastAsia="宋体"/>
          <w:b/>
          <w:bCs/>
          <w:color w:val="000000" w:themeColor="text1"/>
          <w:sz w:val="24"/>
          <w14:textFill>
            <w14:solidFill>
              <w14:schemeClr w14:val="tx1"/>
            </w14:solidFill>
          </w14:textFill>
        </w:rPr>
      </w:pPr>
      <w:r>
        <w:rPr>
          <w:rFonts w:eastAsia="宋体"/>
          <w:b/>
          <w:bCs/>
          <w:color w:val="000000" w:themeColor="text1"/>
          <w:sz w:val="24"/>
          <w14:textFill>
            <w14:solidFill>
              <w14:schemeClr w14:val="tx1"/>
            </w14:solidFill>
          </w14:textFill>
        </w:rPr>
        <w:t>3.</w:t>
      </w:r>
      <w:r>
        <w:rPr>
          <w:rFonts w:hint="eastAsia" w:eastAsia="宋体"/>
          <w:b/>
          <w:bCs/>
          <w:color w:val="000000" w:themeColor="text1"/>
          <w:sz w:val="24"/>
          <w14:textFill>
            <w14:solidFill>
              <w14:schemeClr w14:val="tx1"/>
            </w14:solidFill>
          </w14:textFill>
        </w:rPr>
        <w:t>4</w:t>
      </w:r>
      <w:r>
        <w:rPr>
          <w:rFonts w:eastAsia="宋体"/>
          <w:b/>
          <w:bCs/>
          <w:color w:val="000000" w:themeColor="text1"/>
          <w:sz w:val="24"/>
          <w14:textFill>
            <w14:solidFill>
              <w14:schemeClr w14:val="tx1"/>
            </w14:solidFill>
          </w14:textFill>
        </w:rPr>
        <w:t xml:space="preserve"> </w:t>
      </w:r>
      <w:r>
        <w:rPr>
          <w:rFonts w:hint="eastAsia" w:eastAsia="宋体"/>
          <w:b/>
          <w:bCs/>
          <w:color w:val="000000" w:themeColor="text1"/>
          <w:sz w:val="24"/>
          <w14:textFill>
            <w14:solidFill>
              <w14:schemeClr w14:val="tx1"/>
            </w14:solidFill>
          </w14:textFill>
        </w:rPr>
        <w:t>报告期内基金费用收取情况的说明</w:t>
      </w:r>
    </w:p>
    <w:tbl>
      <w:tblPr>
        <w:tblStyle w:val="32"/>
        <w:tblW w:w="8947" w:type="dxa"/>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7" w:type="dxa"/>
          </w:tcPr>
          <w:p>
            <w:pPr>
              <w:adjustRightInd w:val="0"/>
              <w:snapToGrid w:val="0"/>
              <w:spacing w:line="400" w:lineRule="exact"/>
              <w:rPr>
                <w:rFonts w:eastAsia="宋体" w:cs="Calibri"/>
                <w:b/>
                <w:bCs/>
                <w:color w:val="000000" w:themeColor="text1"/>
                <w:kern w:val="0"/>
                <w:sz w:val="24"/>
                <w:szCs w:val="22"/>
                <w:highlight w:val="yellow"/>
                <w14:textFill>
                  <w14:solidFill>
                    <w14:schemeClr w14:val="tx1"/>
                  </w14:solidFill>
                </w14:textFill>
              </w:rPr>
            </w:pPr>
            <w:r>
              <w:rPr>
                <w:rFonts w:ascii="Times New Roman" w:hAnsi="Times New Roman" w:eastAsia="宋体" w:cs="Calibri"/>
                <w:color w:val="0000FF"/>
                <w:kern w:val="0"/>
                <w:sz w:val="18"/>
                <w:szCs w:val="22"/>
                <w:lang w:val="en-US" w:eastAsia="zh-CN" w:bidi="ar-SA"/>
              </w:rPr>
              <w:t>（3765）</w:t>
            </w:r>
          </w:p>
        </w:tc>
      </w:tr>
    </w:tbl>
    <w:p>
      <w:pPr>
        <w:adjustRightInd w:val="0"/>
        <w:snapToGrid w:val="0"/>
        <w:spacing w:line="400" w:lineRule="exact"/>
        <w:rPr>
          <w:rFonts w:eastAsia="宋体"/>
          <w:color w:val="000000" w:themeColor="text1"/>
          <w:sz w:val="24"/>
          <w14:textFill>
            <w14:solidFill>
              <w14:schemeClr w14:val="tx1"/>
            </w14:solidFill>
          </w14:textFill>
        </w:rPr>
      </w:pPr>
    </w:p>
    <w:p>
      <w:pPr>
        <w:pStyle w:val="3"/>
        <w:adjustRightInd w:val="0"/>
        <w:snapToGrid w:val="0"/>
        <w:spacing w:before="0" w:after="0" w:line="400" w:lineRule="exact"/>
        <w:jc w:val="center"/>
        <w:rPr>
          <w:rFonts w:ascii="Times New Roman" w:hAnsi="Times New Roman" w:eastAsia="宋体"/>
          <w:bCs/>
          <w:color w:val="000000" w:themeColor="text1"/>
          <w:sz w:val="24"/>
          <w14:textFill>
            <w14:solidFill>
              <w14:schemeClr w14:val="tx1"/>
            </w14:solidFill>
          </w14:textFill>
        </w:rPr>
      </w:pPr>
      <w:r>
        <w:rPr>
          <w:rFonts w:ascii="Times New Roman" w:hAnsi="Times New Roman" w:eastAsia="宋体"/>
          <w:color w:val="000000" w:themeColor="text1"/>
          <w:sz w:val="24"/>
          <w14:textFill>
            <w14:solidFill>
              <w14:schemeClr w14:val="tx1"/>
            </w14:solidFill>
          </w14:textFill>
        </w:rPr>
        <w:t xml:space="preserve">§4  </w:t>
      </w:r>
      <w:r>
        <w:rPr>
          <w:rFonts w:hint="eastAsia" w:ascii="Times New Roman" w:hAnsi="Times New Roman" w:eastAsia="宋体"/>
          <w:color w:val="000000" w:themeColor="text1"/>
          <w:sz w:val="24"/>
          <w14:textFill>
            <w14:solidFill>
              <w14:schemeClr w14:val="tx1"/>
            </w14:solidFill>
          </w14:textFill>
        </w:rPr>
        <w:t>资产</w:t>
      </w:r>
      <w:r>
        <w:rPr>
          <w:rFonts w:ascii="Times New Roman" w:hAnsi="Times New Roman" w:eastAsia="宋体"/>
          <w:color w:val="000000" w:themeColor="text1"/>
          <w:sz w:val="24"/>
          <w14:textFill>
            <w14:solidFill>
              <w14:schemeClr w14:val="tx1"/>
            </w14:solidFill>
          </w14:textFill>
        </w:rPr>
        <w:t>项目</w:t>
      </w:r>
      <w:r>
        <w:rPr>
          <w:rFonts w:hint="eastAsia" w:ascii="Times New Roman" w:hAnsi="Times New Roman" w:eastAsia="宋体"/>
          <w:color w:val="000000" w:themeColor="text1"/>
          <w:sz w:val="24"/>
          <w14:textFill>
            <w14:solidFill>
              <w14:schemeClr w14:val="tx1"/>
            </w14:solidFill>
          </w14:textFill>
        </w:rPr>
        <w:t>基本</w:t>
      </w:r>
      <w:r>
        <w:rPr>
          <w:rFonts w:ascii="Times New Roman" w:hAnsi="Times New Roman" w:eastAsia="宋体"/>
          <w:color w:val="000000" w:themeColor="text1"/>
          <w:sz w:val="24"/>
          <w14:textFill>
            <w14:solidFill>
              <w14:schemeClr w14:val="tx1"/>
            </w14:solidFill>
          </w14:textFill>
        </w:rPr>
        <w:t>情况</w:t>
      </w:r>
    </w:p>
    <w:p>
      <w:pPr>
        <w:adjustRightInd w:val="0"/>
        <w:snapToGrid w:val="0"/>
        <w:spacing w:line="560" w:lineRule="exact"/>
        <w:rPr>
          <w:rFonts w:eastAsia="宋体"/>
          <w:b/>
          <w:bCs/>
          <w:color w:val="000000" w:themeColor="text1"/>
          <w:sz w:val="24"/>
          <w14:textFill>
            <w14:solidFill>
              <w14:schemeClr w14:val="tx1"/>
            </w14:solidFill>
          </w14:textFill>
        </w:rPr>
      </w:pPr>
      <w:r>
        <w:rPr>
          <w:rFonts w:hint="eastAsia" w:eastAsia="宋体"/>
          <w:b/>
          <w:bCs/>
          <w:color w:val="000000" w:themeColor="text1"/>
          <w:sz w:val="24"/>
          <w14:textFill>
            <w14:solidFill>
              <w14:schemeClr w14:val="tx1"/>
            </w14:solidFill>
          </w14:textFill>
        </w:rPr>
        <w:t>4.1 报告期内资产项目的运营情况</w:t>
      </w:r>
    </w:p>
    <w:p>
      <w:pPr>
        <w:adjustRightInd w:val="0"/>
        <w:snapToGrid w:val="0"/>
        <w:spacing w:line="560" w:lineRule="exact"/>
        <w:rPr>
          <w:rFonts w:eastAsia="宋体"/>
          <w:b/>
          <w:bCs/>
          <w:color w:val="000000" w:themeColor="text1"/>
          <w:sz w:val="24"/>
          <w14:textFill>
            <w14:solidFill>
              <w14:schemeClr w14:val="tx1"/>
            </w14:solidFill>
          </w14:textFill>
        </w:rPr>
      </w:pPr>
      <w:r>
        <w:rPr>
          <w:rFonts w:eastAsia="宋体"/>
          <w:b/>
          <w:bCs/>
          <w:color w:val="000000" w:themeColor="text1"/>
          <w:sz w:val="24"/>
          <w14:textFill>
            <w14:solidFill>
              <w14:schemeClr w14:val="tx1"/>
            </w14:solidFill>
          </w14:textFill>
        </w:rPr>
        <w:t>4.1</w:t>
      </w:r>
      <w:r>
        <w:rPr>
          <w:rFonts w:hint="eastAsia" w:eastAsia="宋体"/>
          <w:b/>
          <w:bCs/>
          <w:color w:val="000000" w:themeColor="text1"/>
          <w:sz w:val="24"/>
          <w14:textFill>
            <w14:solidFill>
              <w14:schemeClr w14:val="tx1"/>
            </w14:solidFill>
          </w14:textFill>
        </w:rPr>
        <w:t>.1</w:t>
      </w:r>
      <w:r>
        <w:rPr>
          <w:rFonts w:eastAsia="宋体"/>
          <w:b/>
          <w:bCs/>
          <w:color w:val="000000" w:themeColor="text1"/>
          <w:sz w:val="24"/>
          <w14:textFill>
            <w14:solidFill>
              <w14:schemeClr w14:val="tx1"/>
            </w14:solidFill>
          </w14:textFill>
        </w:rPr>
        <w:t xml:space="preserve"> 对报告期内</w:t>
      </w:r>
      <w:r>
        <w:rPr>
          <w:rFonts w:hint="eastAsia" w:eastAsia="宋体"/>
          <w:b/>
          <w:bCs/>
          <w:color w:val="000000" w:themeColor="text1"/>
          <w:sz w:val="24"/>
          <w14:textFill>
            <w14:solidFill>
              <w14:schemeClr w14:val="tx1"/>
            </w14:solidFill>
          </w14:textFill>
        </w:rPr>
        <w:t>重要资产</w:t>
      </w:r>
      <w:r>
        <w:rPr>
          <w:rFonts w:eastAsia="宋体"/>
          <w:b/>
          <w:bCs/>
          <w:color w:val="000000" w:themeColor="text1"/>
          <w:sz w:val="24"/>
          <w14:textFill>
            <w14:solidFill>
              <w14:schemeClr w14:val="tx1"/>
            </w14:solidFill>
          </w14:textFill>
        </w:rPr>
        <w:t>项目</w:t>
      </w:r>
      <w:r>
        <w:rPr>
          <w:rStyle w:val="31"/>
          <w:rFonts w:eastAsia="宋体"/>
          <w:b/>
          <w:bCs/>
          <w:color w:val="000000" w:themeColor="text1"/>
          <w:sz w:val="24"/>
          <w14:textFill>
            <w14:solidFill>
              <w14:schemeClr w14:val="tx1"/>
            </w14:solidFill>
          </w14:textFill>
        </w:rPr>
        <w:footnoteReference w:id="254"/>
      </w:r>
      <w:r>
        <w:rPr>
          <w:rFonts w:eastAsia="宋体"/>
          <w:b/>
          <w:bCs/>
          <w:color w:val="000000" w:themeColor="text1"/>
          <w:sz w:val="24"/>
          <w14:textFill>
            <w14:solidFill>
              <w14:schemeClr w14:val="tx1"/>
            </w14:solidFill>
          </w14:textFill>
        </w:rPr>
        <w:t>运营情况的说明</w:t>
      </w:r>
      <w:r>
        <w:rPr>
          <w:rStyle w:val="31"/>
          <w:rFonts w:eastAsia="宋体"/>
          <w:b/>
          <w:bCs/>
          <w:color w:val="000000" w:themeColor="text1"/>
          <w:sz w:val="24"/>
          <w14:textFill>
            <w14:solidFill>
              <w14:schemeClr w14:val="tx1"/>
            </w14:solidFill>
          </w14:textFill>
        </w:rPr>
        <w:footnoteReference w:id="255"/>
      </w:r>
    </w:p>
    <w:tbl>
      <w:tblPr>
        <w:tblStyle w:val="32"/>
        <w:tblW w:w="8540" w:type="dxa"/>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8540" w:type="dxa"/>
          </w:tcPr>
          <w:p>
            <w:pPr>
              <w:adjustRightInd w:val="0"/>
              <w:snapToGrid w:val="0"/>
              <w:spacing w:line="560" w:lineRule="exact"/>
              <w:ind w:left="-22"/>
              <w:rPr>
                <w:rFonts w:eastAsia="宋体" w:cs="Calibri"/>
                <w:b/>
                <w:bCs/>
                <w:color w:val="000000" w:themeColor="text1"/>
                <w:sz w:val="24"/>
                <w:szCs w:val="22"/>
                <w14:textFill>
                  <w14:solidFill>
                    <w14:schemeClr w14:val="tx1"/>
                  </w14:solidFill>
                </w14:textFill>
              </w:rPr>
            </w:pPr>
            <w:r>
              <w:rPr>
                <w:rFonts w:ascii="Times New Roman" w:hAnsi="Times New Roman" w:eastAsia="宋体" w:cs="Calibri"/>
                <w:color w:val="0000FF"/>
                <w:kern w:val="0"/>
                <w:sz w:val="18"/>
                <w:szCs w:val="22"/>
                <w:lang w:val="en-US" w:eastAsia="zh-CN" w:bidi="ar-SA"/>
              </w:rPr>
              <w:t>（3691）</w:t>
            </w:r>
          </w:p>
        </w:tc>
      </w:tr>
    </w:tbl>
    <w:p>
      <w:pPr>
        <w:adjustRightInd w:val="0"/>
        <w:snapToGrid w:val="0"/>
        <w:spacing w:line="560" w:lineRule="exact"/>
        <w:rPr>
          <w:rFonts w:eastAsia="宋体"/>
          <w:b/>
          <w:bCs/>
          <w:color w:val="000000" w:themeColor="text1"/>
          <w:sz w:val="24"/>
          <w14:textFill>
            <w14:solidFill>
              <w14:schemeClr w14:val="tx1"/>
            </w14:solidFill>
          </w14:textFill>
        </w:rPr>
      </w:pPr>
    </w:p>
    <w:p>
      <w:pPr>
        <w:adjustRightInd w:val="0"/>
        <w:snapToGrid w:val="0"/>
        <w:spacing w:line="560" w:lineRule="exact"/>
        <w:rPr>
          <w:rFonts w:eastAsia="宋体"/>
          <w:b/>
          <w:bCs/>
          <w:color w:val="000000" w:themeColor="text1"/>
          <w:sz w:val="24"/>
          <w14:textFill>
            <w14:solidFill>
              <w14:schemeClr w14:val="tx1"/>
            </w14:solidFill>
          </w14:textFill>
        </w:rPr>
      </w:pPr>
      <w:r>
        <w:rPr>
          <w:rFonts w:hint="eastAsia" w:eastAsia="宋体"/>
          <w:b/>
          <w:bCs/>
          <w:color w:val="000000" w:themeColor="text1"/>
          <w:sz w:val="24"/>
          <w14:textFill>
            <w14:solidFill>
              <w14:schemeClr w14:val="tx1"/>
            </w14:solidFill>
          </w14:textFill>
        </w:rPr>
        <w:t>4.1.2 报告期以及上年同期资产项目整体运营指标</w:t>
      </w:r>
    </w:p>
    <w:tbl>
      <w:tblPr>
        <w:tblStyle w:val="32"/>
        <w:tblW w:w="10728" w:type="dxa"/>
        <w:jc w:val="center"/>
        <w:tblInd w:w="0" w:type="dxa"/>
        <w:tblLayout w:type="fixed"/>
        <w:tblCellMar>
          <w:top w:w="0" w:type="dxa"/>
          <w:left w:w="0" w:type="dxa"/>
          <w:bottom w:w="0" w:type="dxa"/>
          <w:right w:w="0" w:type="dxa"/>
        </w:tblCellMar>
      </w:tblPr>
      <w:tblGrid>
        <w:gridCol w:w="706"/>
        <w:gridCol w:w="1219"/>
        <w:gridCol w:w="1694"/>
        <w:gridCol w:w="1200"/>
        <w:gridCol w:w="2400"/>
        <w:gridCol w:w="2768"/>
        <w:gridCol w:w="741"/>
      </w:tblGrid>
      <w:tr>
        <w:tblPrEx>
          <w:tblLayout w:type="fixed"/>
          <w:tblCellMar>
            <w:top w:w="0" w:type="dxa"/>
            <w:left w:w="0" w:type="dxa"/>
            <w:bottom w:w="0" w:type="dxa"/>
            <w:right w:w="0" w:type="dxa"/>
          </w:tblCellMar>
        </w:tblPrEx>
        <w:trPr>
          <w:trHeight w:val="415" w:hRule="atLeast"/>
          <w:jc w:val="center"/>
        </w:trPr>
        <w:tc>
          <w:tcPr>
            <w:tcW w:w="706" w:type="dxa"/>
            <w:tcBorders>
              <w:top w:val="single" w:color="auto" w:sz="4" w:space="0"/>
              <w:left w:val="single" w:color="auto" w:sz="4" w:space="0"/>
              <w:right w:val="single" w:color="auto" w:sz="4" w:space="0"/>
            </w:tcBorders>
            <w:vAlign w:val="center"/>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序号</w:t>
            </w:r>
          </w:p>
        </w:tc>
        <w:tc>
          <w:tcPr>
            <w:tcW w:w="1219" w:type="dxa"/>
            <w:tcBorders>
              <w:top w:val="single" w:color="auto" w:sz="4" w:space="0"/>
              <w:left w:val="nil"/>
              <w:right w:val="single" w:color="auto" w:sz="4" w:space="0"/>
            </w:tcBorders>
            <w:vAlign w:val="center"/>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hint="eastAsia" w:eastAsia="宋体" w:cs="Calibri"/>
                <w:color w:val="000000" w:themeColor="text1"/>
                <w:sz w:val="24"/>
                <w:szCs w:val="22"/>
                <w14:textFill>
                  <w14:solidFill>
                    <w14:schemeClr w14:val="tx1"/>
                  </w14:solidFill>
                </w14:textFill>
              </w:rPr>
              <w:t>指标名称</w:t>
            </w:r>
          </w:p>
        </w:tc>
        <w:tc>
          <w:tcPr>
            <w:tcW w:w="1694" w:type="dxa"/>
            <w:tcBorders>
              <w:top w:val="single" w:color="auto" w:sz="4" w:space="0"/>
              <w:left w:val="nil"/>
              <w:right w:val="single" w:color="auto" w:sz="4" w:space="0"/>
            </w:tcBorders>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指标含义说明及计算方式</w:t>
            </w:r>
          </w:p>
        </w:tc>
        <w:tc>
          <w:tcPr>
            <w:tcW w:w="1200" w:type="dxa"/>
            <w:tcBorders>
              <w:top w:val="single" w:color="auto" w:sz="4" w:space="0"/>
              <w:left w:val="nil"/>
              <w:right w:val="single" w:color="auto" w:sz="4" w:space="0"/>
            </w:tcBorders>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指标单位</w:t>
            </w:r>
          </w:p>
        </w:tc>
        <w:tc>
          <w:tcPr>
            <w:tcW w:w="2400" w:type="dxa"/>
            <w:tcBorders>
              <w:top w:val="single" w:color="auto" w:sz="4" w:space="0"/>
              <w:left w:val="nil"/>
              <w:bottom w:val="single" w:color="auto" w:sz="4" w:space="0"/>
              <w:right w:val="single" w:color="auto" w:sz="4" w:space="0"/>
            </w:tcBorders>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本期（年 月 日-年 月 日）</w:t>
            </w:r>
            <w:r>
              <w:rPr>
                <w:rFonts w:hint="eastAsia" w:ascii="Times New Roman" w:hAnsi="Times New Roman" w:eastAsia="宋体" w:cs="Calibri"/>
                <w:color w:val="0000FF"/>
                <w:kern w:val="0"/>
                <w:sz w:val="18"/>
                <w:szCs w:val="22"/>
                <w:lang w:val="en-US" w:eastAsia="zh-CN" w:bidi="ar-SA"/>
              </w:rPr>
              <w:t>（2023）（2024）</w:t>
            </w:r>
            <w:r>
              <w:rPr>
                <w:rFonts w:hint="eastAsia" w:ascii="Times New Roman" w:hAnsi="Times New Roman" w:cs="Calibri"/>
                <w:color w:val="000000" w:themeColor="text1"/>
                <w:szCs w:val="22"/>
                <w14:textFill>
                  <w14:solidFill>
                    <w14:schemeClr w14:val="tx1"/>
                  </w14:solidFill>
                </w14:textFill>
              </w:rPr>
              <w:t>/</w:t>
            </w:r>
          </w:p>
          <w:p>
            <w:pPr>
              <w:pStyle w:val="24"/>
              <w:adjustRightInd w:val="0"/>
              <w:snapToGrid w:val="0"/>
              <w:spacing w:line="360" w:lineRule="exact"/>
              <w:rPr>
                <w:rFonts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报告期末（年 月 日）</w:t>
            </w:r>
            <w:r>
              <w:rPr>
                <w:rFonts w:hint="eastAsia" w:ascii="Times New Roman" w:hAnsi="Times New Roman" w:eastAsia="宋体" w:cs="Calibri"/>
                <w:color w:val="0000FF"/>
                <w:kern w:val="0"/>
                <w:sz w:val="18"/>
                <w:szCs w:val="22"/>
                <w:lang w:val="en-US" w:eastAsia="zh-CN" w:bidi="ar-SA"/>
              </w:rPr>
              <w:t>（2024）</w:t>
            </w:r>
          </w:p>
        </w:tc>
        <w:tc>
          <w:tcPr>
            <w:tcW w:w="2768" w:type="dxa"/>
            <w:tcBorders>
              <w:top w:val="single" w:color="auto" w:sz="4" w:space="0"/>
              <w:left w:val="nil"/>
              <w:bottom w:val="single" w:color="auto" w:sz="4" w:space="0"/>
              <w:right w:val="single" w:color="auto" w:sz="4" w:space="0"/>
            </w:tcBorders>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上年同期（年 月 日-年 月 日）</w:t>
            </w:r>
            <w:r>
              <w:rPr>
                <w:rFonts w:hint="eastAsia" w:ascii="Times New Roman" w:hAnsi="Times New Roman" w:eastAsia="宋体" w:cs="Calibri"/>
                <w:color w:val="0000FF"/>
                <w:kern w:val="0"/>
                <w:sz w:val="18"/>
                <w:szCs w:val="22"/>
                <w:lang w:val="en-US" w:eastAsia="zh-CN" w:bidi="ar-SA"/>
              </w:rPr>
              <w:t>（2023）（2024）</w:t>
            </w:r>
            <w:r>
              <w:rPr>
                <w:rFonts w:hint="eastAsia" w:ascii="Times New Roman" w:hAnsi="Times New Roman" w:cs="Calibri"/>
                <w:color w:val="000000" w:themeColor="text1"/>
                <w:szCs w:val="22"/>
                <w14:textFill>
                  <w14:solidFill>
                    <w14:schemeClr w14:val="tx1"/>
                  </w14:solidFill>
                </w14:textFill>
              </w:rPr>
              <w:t>/</w:t>
            </w:r>
          </w:p>
          <w:p>
            <w:pPr>
              <w:pStyle w:val="24"/>
              <w:adjustRightInd w:val="0"/>
              <w:snapToGrid w:val="0"/>
              <w:spacing w:line="360" w:lineRule="exact"/>
              <w:rPr>
                <w:rFonts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上年</w:t>
            </w:r>
            <w:r>
              <w:rPr>
                <w:rFonts w:hint="eastAsia" w:ascii="Times New Roman" w:hAnsi="Times New Roman" w:cs="Calibri"/>
                <w:color w:val="FF0000"/>
                <w:szCs w:val="22"/>
                <w:lang w:eastAsia="zh-CN"/>
              </w:rPr>
              <w:t>同期</w:t>
            </w:r>
            <w:r>
              <w:rPr>
                <w:rFonts w:hint="eastAsia" w:ascii="Times New Roman" w:hAnsi="Times New Roman" w:cs="Calibri"/>
                <w:color w:val="000000" w:themeColor="text1"/>
                <w:szCs w:val="22"/>
                <w14:textFill>
                  <w14:solidFill>
                    <w14:schemeClr w14:val="tx1"/>
                  </w14:solidFill>
                </w14:textFill>
              </w:rPr>
              <w:t>末（年 月 日）</w:t>
            </w:r>
            <w:r>
              <w:rPr>
                <w:rStyle w:val="31"/>
                <w:rFonts w:hint="eastAsia" w:ascii="Times New Roman" w:hAnsi="Times New Roman" w:cs="Calibri"/>
                <w:color w:val="000000" w:themeColor="text1"/>
                <w:szCs w:val="22"/>
                <w14:textFill>
                  <w14:solidFill>
                    <w14:schemeClr w14:val="tx1"/>
                  </w14:solidFill>
                </w14:textFill>
              </w:rPr>
              <w:footnoteReference w:id="256"/>
            </w:r>
            <w:r>
              <w:rPr>
                <w:rFonts w:hint="eastAsia" w:ascii="Times New Roman" w:hAnsi="Times New Roman" w:eastAsia="宋体" w:cs="Calibri"/>
                <w:color w:val="0000FF"/>
                <w:kern w:val="0"/>
                <w:sz w:val="18"/>
                <w:szCs w:val="22"/>
                <w:lang w:val="en-US" w:eastAsia="zh-CN" w:bidi="ar-SA"/>
              </w:rPr>
              <w:t>（2024）</w:t>
            </w:r>
          </w:p>
        </w:tc>
        <w:tc>
          <w:tcPr>
            <w:tcW w:w="741" w:type="dxa"/>
            <w:tcBorders>
              <w:top w:val="single" w:color="auto" w:sz="4" w:space="0"/>
              <w:left w:val="nil"/>
              <w:right w:val="single" w:color="auto" w:sz="4" w:space="0"/>
            </w:tcBorders>
            <w:vAlign w:val="center"/>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hint="eastAsia" w:eastAsia="宋体" w:cs="Calibri"/>
                <w:color w:val="000000" w:themeColor="text1"/>
                <w:sz w:val="24"/>
                <w:szCs w:val="22"/>
                <w14:textFill>
                  <w14:solidFill>
                    <w14:schemeClr w14:val="tx1"/>
                  </w14:solidFill>
                </w14:textFill>
              </w:rPr>
              <w:t>同比（%）</w:t>
            </w:r>
          </w:p>
        </w:tc>
      </w:tr>
      <w:tr>
        <w:tblPrEx>
          <w:tblLayout w:type="fixed"/>
          <w:tblCellMar>
            <w:top w:w="0" w:type="dxa"/>
            <w:left w:w="0" w:type="dxa"/>
            <w:bottom w:w="0" w:type="dxa"/>
            <w:right w:w="0" w:type="dxa"/>
          </w:tblCellMar>
        </w:tblPrEx>
        <w:trPr>
          <w:trHeight w:val="20" w:hRule="atLeast"/>
          <w:jc w:val="center"/>
        </w:trPr>
        <w:tc>
          <w:tcPr>
            <w:tcW w:w="706"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hint="eastAsia" w:eastAsia="宋体" w:cs="Calibri"/>
                <w:color w:val="000000" w:themeColor="text1"/>
                <w:sz w:val="24"/>
                <w:szCs w:val="22"/>
                <w14:textFill>
                  <w14:solidFill>
                    <w14:schemeClr w14:val="tx1"/>
                  </w14:solidFill>
                </w14:textFill>
              </w:rPr>
              <w:t>1</w:t>
            </w:r>
          </w:p>
        </w:tc>
        <w:tc>
          <w:tcPr>
            <w:tcW w:w="1219" w:type="dxa"/>
            <w:tcBorders>
              <w:top w:val="single" w:color="auto" w:sz="4" w:space="0"/>
              <w:left w:val="nil"/>
              <w:bottom w:val="single" w:color="auto" w:sz="4" w:space="0"/>
              <w:right w:val="single" w:color="auto" w:sz="4" w:space="0"/>
            </w:tcBorders>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1694"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1200"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2400"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2768"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741"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Layout w:type="fixed"/>
          <w:tblCellMar>
            <w:top w:w="0" w:type="dxa"/>
            <w:left w:w="0" w:type="dxa"/>
            <w:bottom w:w="0" w:type="dxa"/>
            <w:right w:w="0" w:type="dxa"/>
          </w:tblCellMar>
        </w:tblPrEx>
        <w:trPr>
          <w:trHeight w:val="20" w:hRule="atLeast"/>
          <w:jc w:val="center"/>
        </w:trPr>
        <w:tc>
          <w:tcPr>
            <w:tcW w:w="706"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2</w:t>
            </w:r>
          </w:p>
        </w:tc>
        <w:tc>
          <w:tcPr>
            <w:tcW w:w="1219" w:type="dxa"/>
            <w:tcBorders>
              <w:top w:val="single" w:color="auto" w:sz="4" w:space="0"/>
              <w:left w:val="nil"/>
              <w:bottom w:val="single" w:color="auto" w:sz="4" w:space="0"/>
              <w:right w:val="single" w:color="auto" w:sz="4" w:space="0"/>
            </w:tcBorders>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1694"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1200"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2400"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2768"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741"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Layout w:type="fixed"/>
        </w:tblPrEx>
        <w:trPr>
          <w:trHeight w:val="20" w:hRule="atLeast"/>
          <w:jc w:val="center"/>
        </w:trPr>
        <w:tc>
          <w:tcPr>
            <w:tcW w:w="706"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3</w:t>
            </w:r>
          </w:p>
        </w:tc>
        <w:tc>
          <w:tcPr>
            <w:tcW w:w="1219" w:type="dxa"/>
            <w:tcBorders>
              <w:top w:val="single" w:color="auto" w:sz="4" w:space="0"/>
              <w:left w:val="nil"/>
              <w:bottom w:val="single" w:color="auto" w:sz="4" w:space="0"/>
              <w:right w:val="single" w:color="auto" w:sz="4" w:space="0"/>
            </w:tcBorders>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1694"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1200"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2400"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2768"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741"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Layout w:type="fixed"/>
        </w:tblPrEx>
        <w:trPr>
          <w:trHeight w:val="20" w:hRule="atLeast"/>
          <w:jc w:val="center"/>
        </w:trPr>
        <w:tc>
          <w:tcPr>
            <w:tcW w:w="706"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15"/>
                <w:szCs w:val="15"/>
                <w14:textFill>
                  <w14:solidFill>
                    <w14:schemeClr w14:val="tx1"/>
                  </w14:solidFill>
                </w14:textFill>
              </w:rPr>
            </w:pPr>
            <w:r>
              <w:rPr>
                <w:rFonts w:hint="eastAsia"/>
                <w:color w:val="000000" w:themeColor="text1"/>
                <w:kern w:val="0"/>
                <w:sz w:val="18"/>
                <w14:textFill>
                  <w14:solidFill>
                    <w14:schemeClr w14:val="tx1"/>
                  </w14:solidFill>
                </w14:textFill>
              </w:rPr>
              <w:t>……</w:t>
            </w: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6914</w:t>
            </w:r>
            <w:r>
              <w:rPr>
                <w:rFonts w:hint="eastAsia" w:ascii="Times New Roman" w:hAnsi="Times New Roman" w:eastAsia="宋体" w:cs="Calibri"/>
                <w:color w:val="0000FF"/>
                <w:kern w:val="0"/>
                <w:sz w:val="18"/>
                <w:szCs w:val="22"/>
                <w:lang w:val="en-US" w:eastAsia="zh-CN" w:bidi="ar-SA"/>
              </w:rPr>
              <w:t>）</w:t>
            </w:r>
          </w:p>
        </w:tc>
        <w:tc>
          <w:tcPr>
            <w:tcW w:w="1219" w:type="dxa"/>
            <w:tcBorders>
              <w:top w:val="single" w:color="auto" w:sz="4" w:space="0"/>
              <w:left w:val="nil"/>
              <w:bottom w:val="single" w:color="auto" w:sz="4" w:space="0"/>
              <w:right w:val="single" w:color="auto" w:sz="4" w:space="0"/>
            </w:tcBorders>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6915</w:t>
            </w:r>
            <w:r>
              <w:rPr>
                <w:rFonts w:hint="eastAsia" w:ascii="Times New Roman" w:hAnsi="Times New Roman" w:eastAsia="宋体" w:cs="Calibri"/>
                <w:color w:val="0000FF"/>
                <w:kern w:val="0"/>
                <w:sz w:val="18"/>
                <w:szCs w:val="22"/>
                <w:lang w:val="en-US" w:eastAsia="zh-CN" w:bidi="ar-SA"/>
              </w:rPr>
              <w:t>）</w:t>
            </w:r>
          </w:p>
        </w:tc>
        <w:tc>
          <w:tcPr>
            <w:tcW w:w="1694"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6916</w:t>
            </w:r>
            <w:r>
              <w:rPr>
                <w:rFonts w:hint="eastAsia" w:ascii="Times New Roman" w:hAnsi="Times New Roman" w:eastAsia="宋体" w:cs="Calibri"/>
                <w:color w:val="0000FF"/>
                <w:kern w:val="0"/>
                <w:sz w:val="18"/>
                <w:szCs w:val="22"/>
                <w:lang w:val="en-US" w:eastAsia="zh-CN" w:bidi="ar-SA"/>
              </w:rPr>
              <w:t>）</w:t>
            </w:r>
          </w:p>
        </w:tc>
        <w:tc>
          <w:tcPr>
            <w:tcW w:w="1200"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6917</w:t>
            </w:r>
            <w:r>
              <w:rPr>
                <w:rFonts w:hint="eastAsia" w:ascii="Times New Roman" w:hAnsi="Times New Roman" w:eastAsia="宋体" w:cs="Calibri"/>
                <w:color w:val="0000FF"/>
                <w:kern w:val="0"/>
                <w:sz w:val="18"/>
                <w:szCs w:val="22"/>
                <w:lang w:val="en-US" w:eastAsia="zh-CN" w:bidi="ar-SA"/>
              </w:rPr>
              <w:t>）</w:t>
            </w:r>
          </w:p>
        </w:tc>
        <w:tc>
          <w:tcPr>
            <w:tcW w:w="2400"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6918</w:t>
            </w: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w:t>
            </w:r>
            <w:r>
              <w:rPr>
                <w:rFonts w:hint="eastAsia" w:ascii="Times New Roman" w:hAnsi="Times New Roman" w:eastAsia="宋体" w:cs="Calibri"/>
                <w:color w:val="0000FF"/>
                <w:kern w:val="0"/>
                <w:sz w:val="18"/>
                <w:szCs w:val="22"/>
                <w:lang w:val="en-US" w:eastAsia="zh-CN" w:bidi="ar-SA"/>
              </w:rPr>
              <w:t>6</w:t>
            </w:r>
            <w:r>
              <w:rPr>
                <w:rFonts w:ascii="Times New Roman" w:hAnsi="Times New Roman" w:eastAsia="宋体" w:cs="Calibri"/>
                <w:color w:val="0000FF"/>
                <w:kern w:val="0"/>
                <w:sz w:val="18"/>
                <w:szCs w:val="22"/>
                <w:lang w:val="en-US" w:eastAsia="zh-CN" w:bidi="ar-SA"/>
              </w:rPr>
              <w:t>887）</w:t>
            </w:r>
          </w:p>
        </w:tc>
        <w:tc>
          <w:tcPr>
            <w:tcW w:w="2768"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6918</w:t>
            </w: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w:t>
            </w:r>
            <w:r>
              <w:rPr>
                <w:rFonts w:hint="eastAsia" w:ascii="Times New Roman" w:hAnsi="Times New Roman" w:eastAsia="宋体" w:cs="Calibri"/>
                <w:color w:val="0000FF"/>
                <w:kern w:val="0"/>
                <w:sz w:val="18"/>
                <w:szCs w:val="22"/>
                <w:lang w:val="en-US" w:eastAsia="zh-CN" w:bidi="ar-SA"/>
              </w:rPr>
              <w:t>6</w:t>
            </w:r>
            <w:r>
              <w:rPr>
                <w:rFonts w:ascii="Times New Roman" w:hAnsi="Times New Roman" w:eastAsia="宋体" w:cs="Calibri"/>
                <w:color w:val="0000FF"/>
                <w:kern w:val="0"/>
                <w:sz w:val="18"/>
                <w:szCs w:val="22"/>
                <w:lang w:val="en-US" w:eastAsia="zh-CN" w:bidi="ar-SA"/>
              </w:rPr>
              <w:t>887）</w:t>
            </w:r>
          </w:p>
        </w:tc>
        <w:tc>
          <w:tcPr>
            <w:tcW w:w="741"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6919</w:t>
            </w:r>
            <w:r>
              <w:rPr>
                <w:rFonts w:hint="eastAsia" w:ascii="Times New Roman" w:hAnsi="Times New Roman" w:eastAsia="宋体" w:cs="Calibri"/>
                <w:color w:val="0000FF"/>
                <w:kern w:val="0"/>
                <w:sz w:val="18"/>
                <w:szCs w:val="22"/>
                <w:lang w:val="en-US" w:eastAsia="zh-CN" w:bidi="ar-SA"/>
              </w:rPr>
              <w:t>）</w:t>
            </w:r>
          </w:p>
        </w:tc>
      </w:tr>
      <w:tr>
        <w:tblPrEx>
          <w:tblLayout w:type="fixed"/>
        </w:tblPrEx>
        <w:trPr>
          <w:trHeight w:val="20" w:hRule="atLeast"/>
          <w:jc w:val="center"/>
        </w:trPr>
        <w:tc>
          <w:tcPr>
            <w:tcW w:w="706"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N</w:t>
            </w:r>
          </w:p>
        </w:tc>
        <w:tc>
          <w:tcPr>
            <w:tcW w:w="1219" w:type="dxa"/>
            <w:tcBorders>
              <w:top w:val="single" w:color="auto" w:sz="4" w:space="0"/>
              <w:left w:val="nil"/>
              <w:bottom w:val="single" w:color="auto" w:sz="4" w:space="0"/>
              <w:right w:val="single" w:color="auto" w:sz="4" w:space="0"/>
            </w:tcBorders>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1694"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1200"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2400"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2768"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741"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bl>
    <w:p>
      <w:pPr>
        <w:adjustRightInd w:val="0"/>
        <w:snapToGrid w:val="0"/>
        <w:spacing w:line="400" w:lineRule="exact"/>
        <w:rPr>
          <w:rFonts w:eastAsia="宋体"/>
          <w:color w:val="000000" w:themeColor="text1"/>
          <w:sz w:val="18"/>
          <w:szCs w:val="13"/>
          <w14:textFill>
            <w14:solidFill>
              <w14:schemeClr w14:val="tx1"/>
            </w14:solidFill>
          </w14:textFill>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6920</w:t>
      </w:r>
      <w:r>
        <w:rPr>
          <w:rFonts w:hint="eastAsia" w:ascii="Times New Roman" w:hAnsi="Times New Roman" w:eastAsia="宋体" w:cs="Calibri"/>
          <w:color w:val="0000FF"/>
          <w:kern w:val="0"/>
          <w:sz w:val="18"/>
          <w:szCs w:val="22"/>
          <w:lang w:val="en-US" w:eastAsia="zh-CN" w:bidi="ar-SA"/>
        </w:rPr>
        <w:t>）</w:t>
      </w:r>
      <w:r>
        <w:rPr>
          <w:rFonts w:eastAsia="宋体"/>
          <w:color w:val="000000" w:themeColor="text1"/>
          <w:sz w:val="24"/>
          <w14:textFill>
            <w14:solidFill>
              <w14:schemeClr w14:val="tx1"/>
            </w14:solidFill>
          </w14:textFill>
        </w:rPr>
        <w:t>注</w:t>
      </w:r>
      <w:r>
        <w:rPr>
          <w:rStyle w:val="31"/>
          <w:rFonts w:eastAsia="宋体"/>
          <w:color w:val="000000" w:themeColor="text1"/>
          <w:sz w:val="24"/>
          <w14:textFill>
            <w14:solidFill>
              <w14:schemeClr w14:val="tx1"/>
            </w14:solidFill>
          </w14:textFill>
        </w:rPr>
        <w:footnoteReference w:id="257"/>
      </w:r>
      <w:r>
        <w:rPr>
          <w:rFonts w:eastAsia="宋体"/>
          <w:color w:val="000000" w:themeColor="text1"/>
          <w:sz w:val="24"/>
          <w14:textFill>
            <w14:solidFill>
              <w14:schemeClr w14:val="tx1"/>
            </w14:solidFill>
          </w14:textFill>
        </w:rPr>
        <w:t>：</w:t>
      </w:r>
      <w:r>
        <w:rPr>
          <w:rFonts w:hint="eastAsia" w:eastAsia="宋体"/>
          <w:color w:val="000000" w:themeColor="text1"/>
          <w:sz w:val="18"/>
          <w:szCs w:val="13"/>
          <w14:textFill>
            <w14:solidFill>
              <w14:schemeClr w14:val="tx1"/>
            </w14:solidFill>
          </w14:textFill>
        </w:rPr>
        <w:t>（资产项目类型为产业园区、仓储物流、租赁住房或者消费设施的，应当披露租赁相关运营指标，包括报告期末可供出租面积、报告期末实际出租面积、报告期末出租率、报告期内租金单价水平、报告期末剩余租期情况、报告期末租金收缴率等。</w:t>
      </w:r>
    </w:p>
    <w:p>
      <w:pPr>
        <w:adjustRightInd w:val="0"/>
        <w:snapToGrid w:val="0"/>
        <w:spacing w:line="400" w:lineRule="exact"/>
        <w:rPr>
          <w:rFonts w:eastAsia="宋体"/>
          <w:color w:val="000000" w:themeColor="text1"/>
          <w:sz w:val="18"/>
          <w:szCs w:val="13"/>
          <w14:textFill>
            <w14:solidFill>
              <w14:schemeClr w14:val="tx1"/>
            </w14:solidFill>
          </w14:textFill>
        </w:rPr>
      </w:pPr>
      <w:r>
        <w:rPr>
          <w:rFonts w:hint="eastAsia" w:eastAsia="宋体"/>
          <w:color w:val="000000" w:themeColor="text1"/>
          <w:sz w:val="18"/>
          <w:szCs w:val="13"/>
          <w14:textFill>
            <w14:solidFill>
              <w14:schemeClr w14:val="tx1"/>
            </w14:solidFill>
          </w14:textFill>
        </w:rPr>
        <w:t>资产项目类型为收费公路的，应当披露报告期内日均自然车流量情况、客货车型分别对应的日均车流量情况、客货车型分别对应的通行费收入情况等。</w:t>
      </w:r>
    </w:p>
    <w:p>
      <w:pPr>
        <w:adjustRightInd w:val="0"/>
        <w:snapToGrid w:val="0"/>
        <w:spacing w:line="400" w:lineRule="exact"/>
        <w:rPr>
          <w:rFonts w:eastAsia="宋体"/>
          <w:color w:val="000000" w:themeColor="text1"/>
          <w:sz w:val="18"/>
          <w:szCs w:val="13"/>
          <w14:textFill>
            <w14:solidFill>
              <w14:schemeClr w14:val="tx1"/>
            </w14:solidFill>
          </w14:textFill>
        </w:rPr>
      </w:pPr>
      <w:r>
        <w:rPr>
          <w:rFonts w:hint="eastAsia" w:eastAsia="宋体"/>
          <w:color w:val="000000" w:themeColor="text1"/>
          <w:sz w:val="18"/>
          <w:szCs w:val="13"/>
          <w14:textFill>
            <w14:solidFill>
              <w14:schemeClr w14:val="tx1"/>
            </w14:solidFill>
          </w14:textFill>
        </w:rPr>
        <w:t>资产项目类型为能源设施的，应当披露报告期内设备使用情况、发电量、等效利用小时数、结算电量、结算电价等。</w:t>
      </w:r>
    </w:p>
    <w:p>
      <w:pPr>
        <w:adjustRightInd w:val="0"/>
        <w:snapToGrid w:val="0"/>
        <w:spacing w:line="400" w:lineRule="exact"/>
        <w:rPr>
          <w:rFonts w:eastAsia="宋体"/>
          <w:color w:val="000000" w:themeColor="text1"/>
          <w:sz w:val="18"/>
          <w:szCs w:val="13"/>
          <w14:textFill>
            <w14:solidFill>
              <w14:schemeClr w14:val="tx1"/>
            </w14:solidFill>
          </w14:textFill>
        </w:rPr>
      </w:pPr>
      <w:r>
        <w:rPr>
          <w:rFonts w:hint="eastAsia" w:eastAsia="宋体"/>
          <w:color w:val="000000" w:themeColor="text1"/>
          <w:sz w:val="18"/>
          <w:szCs w:val="13"/>
          <w14:textFill>
            <w14:solidFill>
              <w14:schemeClr w14:val="tx1"/>
            </w14:solidFill>
          </w14:textFill>
        </w:rPr>
        <w:t>资产项目类型为生态环保的，应当披露报告期内实际处理量、产能情况、平均单价等。）</w:t>
      </w:r>
    </w:p>
    <w:p>
      <w:pPr>
        <w:adjustRightInd w:val="0"/>
        <w:snapToGrid w:val="0"/>
        <w:spacing w:line="560" w:lineRule="exact"/>
        <w:rPr>
          <w:rFonts w:eastAsia="宋体"/>
          <w:b/>
          <w:bCs/>
          <w:color w:val="000000" w:themeColor="text1"/>
          <w:sz w:val="24"/>
          <w14:textFill>
            <w14:solidFill>
              <w14:schemeClr w14:val="tx1"/>
            </w14:solidFill>
          </w14:textFill>
        </w:rPr>
      </w:pPr>
    </w:p>
    <w:p>
      <w:pPr>
        <w:adjustRightInd w:val="0"/>
        <w:snapToGrid w:val="0"/>
        <w:spacing w:line="560" w:lineRule="exact"/>
        <w:rPr>
          <w:rFonts w:eastAsia="宋体"/>
          <w:b/>
          <w:bCs/>
          <w:color w:val="000000" w:themeColor="text1"/>
          <w:sz w:val="24"/>
          <w14:textFill>
            <w14:solidFill>
              <w14:schemeClr w14:val="tx1"/>
            </w14:solidFill>
          </w14:textFill>
        </w:rPr>
      </w:pPr>
      <w:r>
        <w:rPr>
          <w:rFonts w:hint="eastAsia" w:eastAsia="宋体"/>
          <w:b/>
          <w:bCs/>
          <w:color w:val="000000" w:themeColor="text1"/>
          <w:sz w:val="24"/>
          <w14:textFill>
            <w14:solidFill>
              <w14:schemeClr w14:val="tx1"/>
            </w14:solidFill>
          </w14:textFill>
        </w:rPr>
        <w:t>4.1.3 报告期及上年同期重要资产项目运营指标</w:t>
      </w:r>
      <w:r>
        <w:rPr>
          <w:rStyle w:val="31"/>
          <w:rFonts w:hint="eastAsia" w:eastAsia="宋体"/>
          <w:b/>
          <w:bCs/>
          <w:color w:val="000000" w:themeColor="text1"/>
          <w:sz w:val="24"/>
          <w14:textFill>
            <w14:solidFill>
              <w14:schemeClr w14:val="tx1"/>
            </w14:solidFill>
          </w14:textFill>
        </w:rPr>
        <w:footnoteReference w:id="258"/>
      </w:r>
    </w:p>
    <w:p>
      <w:pPr>
        <w:adjustRightInd w:val="0"/>
        <w:snapToGrid w:val="0"/>
        <w:spacing w:line="460" w:lineRule="exact"/>
        <w:ind w:firstLine="502" w:firstLineChars="200"/>
        <w:rPr>
          <w:rFonts w:eastAsia="宋体"/>
          <w:b/>
          <w:bCs/>
          <w:color w:val="000000" w:themeColor="text1"/>
          <w:sz w:val="24"/>
          <w14:textFill>
            <w14:solidFill>
              <w14:schemeClr w14:val="tx1"/>
            </w14:solidFill>
          </w14:textFill>
        </w:rPr>
      </w:pPr>
      <w:r>
        <w:rPr>
          <w:rFonts w:hint="eastAsia" w:eastAsia="宋体"/>
          <w:b/>
          <w:color w:val="000000" w:themeColor="text1"/>
          <w:sz w:val="24"/>
          <w14:textFill>
            <w14:solidFill>
              <w14:schemeClr w14:val="tx1"/>
            </w14:solidFill>
          </w14:textFill>
        </w:rPr>
        <w:t>资产</w:t>
      </w:r>
      <w:r>
        <w:rPr>
          <w:rFonts w:eastAsia="宋体"/>
          <w:b/>
          <w:color w:val="000000" w:themeColor="text1"/>
          <w:sz w:val="24"/>
          <w14:textFill>
            <w14:solidFill>
              <w14:schemeClr w14:val="tx1"/>
            </w14:solidFill>
          </w14:textFill>
        </w:rPr>
        <w:t>项目名称</w:t>
      </w:r>
      <w:r>
        <w:rPr>
          <w:rStyle w:val="31"/>
          <w:rFonts w:eastAsia="宋体"/>
          <w:b/>
          <w:color w:val="000000" w:themeColor="text1"/>
          <w:sz w:val="24"/>
          <w14:textFill>
            <w14:solidFill>
              <w14:schemeClr w14:val="tx1"/>
            </w14:solidFill>
          </w14:textFill>
        </w:rPr>
        <w:footnoteReference w:id="259"/>
      </w:r>
      <w:r>
        <w:rPr>
          <w:rFonts w:eastAsia="宋体"/>
          <w:b/>
          <w:color w:val="000000" w:themeColor="text1"/>
          <w:sz w:val="24"/>
          <w14:textFill>
            <w14:solidFill>
              <w14:schemeClr w14:val="tx1"/>
            </w14:solidFill>
          </w14:textFill>
        </w:rPr>
        <w:t>：XXXXXXX</w:t>
      </w:r>
      <w:r>
        <w:rPr>
          <w:rFonts w:hint="eastAsia"/>
          <w:color w:val="0000FF"/>
          <w:kern w:val="0"/>
          <w:sz w:val="18"/>
        </w:rPr>
        <w:t>（</w:t>
      </w:r>
      <w:r>
        <w:rPr>
          <w:color w:val="0000FF"/>
          <w:kern w:val="0"/>
          <w:sz w:val="18"/>
        </w:rPr>
        <w:t>6924</w:t>
      </w:r>
      <w:r>
        <w:rPr>
          <w:rFonts w:hint="eastAsia"/>
          <w:color w:val="0000FF"/>
          <w:kern w:val="0"/>
          <w:sz w:val="18"/>
        </w:rPr>
        <w:t>）（</w:t>
      </w:r>
      <w:r>
        <w:rPr>
          <w:color w:val="0000FF"/>
          <w:kern w:val="0"/>
          <w:sz w:val="18"/>
        </w:rPr>
        <w:t>6925</w:t>
      </w:r>
      <w:r>
        <w:rPr>
          <w:rFonts w:hint="eastAsia"/>
          <w:color w:val="0000FF"/>
          <w:kern w:val="0"/>
          <w:sz w:val="18"/>
        </w:rPr>
        <w:t>）</w:t>
      </w:r>
    </w:p>
    <w:tbl>
      <w:tblPr>
        <w:tblStyle w:val="32"/>
        <w:tblW w:w="10484" w:type="dxa"/>
        <w:jc w:val="center"/>
        <w:tblInd w:w="0" w:type="dxa"/>
        <w:tblLayout w:type="fixed"/>
        <w:tblCellMar>
          <w:top w:w="0" w:type="dxa"/>
          <w:left w:w="0" w:type="dxa"/>
          <w:bottom w:w="0" w:type="dxa"/>
          <w:right w:w="0" w:type="dxa"/>
        </w:tblCellMar>
      </w:tblPr>
      <w:tblGrid>
        <w:gridCol w:w="659"/>
        <w:gridCol w:w="1238"/>
        <w:gridCol w:w="1697"/>
        <w:gridCol w:w="1069"/>
        <w:gridCol w:w="2256"/>
        <w:gridCol w:w="2355"/>
        <w:gridCol w:w="1210"/>
      </w:tblGrid>
      <w:tr>
        <w:tblPrEx>
          <w:tblLayout w:type="fixed"/>
          <w:tblCellMar>
            <w:top w:w="0" w:type="dxa"/>
            <w:left w:w="0" w:type="dxa"/>
            <w:bottom w:w="0" w:type="dxa"/>
            <w:right w:w="0" w:type="dxa"/>
          </w:tblCellMar>
        </w:tblPrEx>
        <w:trPr>
          <w:trHeight w:val="415" w:hRule="atLeast"/>
          <w:jc w:val="center"/>
        </w:trPr>
        <w:tc>
          <w:tcPr>
            <w:tcW w:w="659" w:type="dxa"/>
            <w:tcBorders>
              <w:top w:val="single" w:color="auto" w:sz="4" w:space="0"/>
              <w:left w:val="single" w:color="auto" w:sz="4" w:space="0"/>
              <w:right w:val="single" w:color="auto" w:sz="4" w:space="0"/>
            </w:tcBorders>
            <w:vAlign w:val="center"/>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序号</w:t>
            </w:r>
          </w:p>
        </w:tc>
        <w:tc>
          <w:tcPr>
            <w:tcW w:w="1238" w:type="dxa"/>
            <w:tcBorders>
              <w:top w:val="single" w:color="auto" w:sz="4" w:space="0"/>
              <w:left w:val="nil"/>
              <w:right w:val="single" w:color="auto" w:sz="4" w:space="0"/>
            </w:tcBorders>
            <w:vAlign w:val="center"/>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hint="eastAsia" w:eastAsia="宋体" w:cs="Calibri"/>
                <w:color w:val="000000" w:themeColor="text1"/>
                <w:sz w:val="24"/>
                <w:szCs w:val="22"/>
                <w14:textFill>
                  <w14:solidFill>
                    <w14:schemeClr w14:val="tx1"/>
                  </w14:solidFill>
                </w14:textFill>
              </w:rPr>
              <w:t>指标名称</w:t>
            </w:r>
          </w:p>
        </w:tc>
        <w:tc>
          <w:tcPr>
            <w:tcW w:w="1697" w:type="dxa"/>
            <w:tcBorders>
              <w:top w:val="single" w:color="auto" w:sz="4" w:space="0"/>
              <w:left w:val="nil"/>
              <w:bottom w:val="single" w:color="auto" w:sz="4" w:space="0"/>
              <w:right w:val="single" w:color="auto" w:sz="4" w:space="0"/>
            </w:tcBorders>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指标含义说明及计算公式</w:t>
            </w:r>
          </w:p>
        </w:tc>
        <w:tc>
          <w:tcPr>
            <w:tcW w:w="1069" w:type="dxa"/>
            <w:tcBorders>
              <w:top w:val="single" w:color="auto" w:sz="4" w:space="0"/>
              <w:left w:val="nil"/>
              <w:bottom w:val="single" w:color="auto" w:sz="4" w:space="0"/>
              <w:right w:val="single" w:color="auto" w:sz="4" w:space="0"/>
            </w:tcBorders>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指标单位</w:t>
            </w:r>
          </w:p>
        </w:tc>
        <w:tc>
          <w:tcPr>
            <w:tcW w:w="2256" w:type="dxa"/>
            <w:tcBorders>
              <w:top w:val="single" w:color="auto" w:sz="4" w:space="0"/>
              <w:left w:val="nil"/>
              <w:bottom w:val="single" w:color="auto" w:sz="4" w:space="0"/>
              <w:right w:val="single" w:color="auto" w:sz="4" w:space="0"/>
            </w:tcBorders>
            <w:vAlign w:val="center"/>
          </w:tcPr>
          <w:p>
            <w:pPr>
              <w:pStyle w:val="24"/>
              <w:adjustRightInd w:val="0"/>
              <w:snapToGrid w:val="0"/>
              <w:spacing w:line="360" w:lineRule="exact"/>
              <w:rPr>
                <w:rFonts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本期（年 月 日-年 月 日</w:t>
            </w:r>
            <w:r>
              <w:rPr>
                <w:rFonts w:hint="eastAsia" w:ascii="Times New Roman" w:hAnsi="Times New Roman" w:cs="Calibri"/>
                <w:color w:val="000000" w:themeColor="text1"/>
                <w:szCs w:val="22"/>
                <w14:textFill>
                  <w14:solidFill>
                    <w14:schemeClr w14:val="tx1"/>
                  </w14:solidFill>
                </w14:textFill>
              </w:rPr>
              <w:t>）</w:t>
            </w:r>
            <w:r>
              <w:rPr>
                <w:rFonts w:hint="eastAsia" w:ascii="Times New Roman" w:hAnsi="Times New Roman" w:eastAsia="宋体" w:cs="Calibri"/>
                <w:color w:val="0000FF"/>
                <w:kern w:val="0"/>
                <w:sz w:val="18"/>
                <w:szCs w:val="22"/>
                <w:lang w:val="en-US" w:eastAsia="zh-CN" w:bidi="ar-SA"/>
              </w:rPr>
              <w:t>（2023）（2024）</w:t>
            </w:r>
            <w:r>
              <w:rPr>
                <w:rFonts w:hint="eastAsia" w:ascii="Times New Roman" w:hAnsi="Times New Roman" w:cs="Calibri"/>
                <w:color w:val="000000" w:themeColor="text1"/>
                <w:szCs w:val="22"/>
                <w14:textFill>
                  <w14:solidFill>
                    <w14:schemeClr w14:val="tx1"/>
                  </w14:solidFill>
                </w14:textFill>
              </w:rPr>
              <w:t>/报告期末（年 月 日）</w:t>
            </w:r>
            <w:r>
              <w:rPr>
                <w:rFonts w:hint="eastAsia" w:ascii="Times New Roman" w:hAnsi="Times New Roman" w:eastAsia="宋体" w:cs="Calibri"/>
                <w:color w:val="0000FF"/>
                <w:kern w:val="0"/>
                <w:sz w:val="18"/>
                <w:szCs w:val="22"/>
                <w:lang w:val="en-US" w:eastAsia="zh-CN" w:bidi="ar-SA"/>
              </w:rPr>
              <w:t>（2024）</w:t>
            </w:r>
          </w:p>
        </w:tc>
        <w:tc>
          <w:tcPr>
            <w:tcW w:w="2355" w:type="dxa"/>
            <w:tcBorders>
              <w:top w:val="single" w:color="auto" w:sz="4" w:space="0"/>
              <w:left w:val="nil"/>
              <w:bottom w:val="single" w:color="auto" w:sz="4" w:space="0"/>
              <w:right w:val="single" w:color="auto" w:sz="4" w:space="0"/>
            </w:tcBorders>
            <w:vAlign w:val="center"/>
          </w:tcPr>
          <w:p>
            <w:pPr>
              <w:pStyle w:val="24"/>
              <w:adjustRightInd w:val="0"/>
              <w:snapToGrid w:val="0"/>
              <w:spacing w:line="360" w:lineRule="exact"/>
              <w:rPr>
                <w:rFonts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上年同期（年 月 日-年 月 日）</w:t>
            </w:r>
            <w:r>
              <w:rPr>
                <w:rFonts w:hint="eastAsia" w:ascii="Times New Roman" w:hAnsi="Times New Roman" w:eastAsia="宋体" w:cs="Calibri"/>
                <w:color w:val="0000FF"/>
                <w:kern w:val="0"/>
                <w:sz w:val="18"/>
                <w:szCs w:val="22"/>
                <w:lang w:val="en-US" w:eastAsia="zh-CN" w:bidi="ar-SA"/>
              </w:rPr>
              <w:t>（2023）（2024）</w:t>
            </w:r>
            <w:r>
              <w:rPr>
                <w:rFonts w:hint="eastAsia" w:ascii="Times New Roman" w:hAnsi="Times New Roman" w:cs="Calibri"/>
                <w:color w:val="000000" w:themeColor="text1"/>
                <w:szCs w:val="22"/>
                <w14:textFill>
                  <w14:solidFill>
                    <w14:schemeClr w14:val="tx1"/>
                  </w14:solidFill>
                </w14:textFill>
              </w:rPr>
              <w:t>/上年</w:t>
            </w:r>
            <w:r>
              <w:rPr>
                <w:rFonts w:hint="eastAsia" w:ascii="Times New Roman" w:hAnsi="Times New Roman" w:cs="Calibri"/>
                <w:color w:val="FF0000"/>
                <w:szCs w:val="22"/>
                <w:lang w:val="en-US" w:eastAsia="zh-CN"/>
              </w:rPr>
              <w:t>同期</w:t>
            </w:r>
            <w:r>
              <w:rPr>
                <w:rFonts w:hint="eastAsia" w:ascii="Times New Roman" w:hAnsi="Times New Roman" w:cs="Calibri"/>
                <w:color w:val="000000" w:themeColor="text1"/>
                <w:szCs w:val="22"/>
                <w14:textFill>
                  <w14:solidFill>
                    <w14:schemeClr w14:val="tx1"/>
                  </w14:solidFill>
                </w14:textFill>
              </w:rPr>
              <w:t>末（年 月 日）</w:t>
            </w:r>
            <w:r>
              <w:rPr>
                <w:rFonts w:hint="eastAsia" w:ascii="Times New Roman" w:hAnsi="Times New Roman" w:eastAsia="宋体" w:cs="Calibri"/>
                <w:color w:val="0000FF"/>
                <w:kern w:val="0"/>
                <w:sz w:val="18"/>
                <w:szCs w:val="22"/>
                <w:lang w:val="en-US" w:eastAsia="zh-CN" w:bidi="ar-SA"/>
              </w:rPr>
              <w:t>（2024）</w:t>
            </w:r>
          </w:p>
        </w:tc>
        <w:tc>
          <w:tcPr>
            <w:tcW w:w="1210" w:type="dxa"/>
            <w:tcBorders>
              <w:top w:val="single" w:color="auto" w:sz="4" w:space="0"/>
              <w:left w:val="nil"/>
              <w:right w:val="single" w:color="auto" w:sz="4" w:space="0"/>
            </w:tcBorders>
            <w:vAlign w:val="center"/>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hint="eastAsia" w:eastAsia="宋体" w:cs="Calibri"/>
                <w:color w:val="000000" w:themeColor="text1"/>
                <w:sz w:val="24"/>
                <w:szCs w:val="22"/>
                <w14:textFill>
                  <w14:solidFill>
                    <w14:schemeClr w14:val="tx1"/>
                  </w14:solidFill>
                </w14:textFill>
              </w:rPr>
              <w:t>同比（%）</w:t>
            </w:r>
          </w:p>
        </w:tc>
      </w:tr>
      <w:tr>
        <w:tblPrEx>
          <w:tblLayout w:type="fixed"/>
          <w:tblCellMar>
            <w:top w:w="0" w:type="dxa"/>
            <w:left w:w="0" w:type="dxa"/>
            <w:bottom w:w="0" w:type="dxa"/>
            <w:right w:w="0" w:type="dxa"/>
          </w:tblCellMar>
        </w:tblPrEx>
        <w:trPr>
          <w:trHeight w:val="20" w:hRule="atLeast"/>
          <w:jc w:val="center"/>
        </w:trPr>
        <w:tc>
          <w:tcPr>
            <w:tcW w:w="659"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1</w:t>
            </w:r>
          </w:p>
        </w:tc>
        <w:tc>
          <w:tcPr>
            <w:tcW w:w="1238" w:type="dxa"/>
            <w:tcBorders>
              <w:top w:val="single" w:color="auto" w:sz="4" w:space="0"/>
              <w:left w:val="nil"/>
              <w:bottom w:val="single" w:color="auto" w:sz="4" w:space="0"/>
              <w:right w:val="single" w:color="auto" w:sz="4" w:space="0"/>
            </w:tcBorders>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1697"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1069"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2256"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2355"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1210"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Layout w:type="fixed"/>
          <w:tblCellMar>
            <w:top w:w="0" w:type="dxa"/>
            <w:left w:w="0" w:type="dxa"/>
            <w:bottom w:w="0" w:type="dxa"/>
            <w:right w:w="0" w:type="dxa"/>
          </w:tblCellMar>
        </w:tblPrEx>
        <w:trPr>
          <w:trHeight w:val="20" w:hRule="atLeast"/>
          <w:jc w:val="center"/>
        </w:trPr>
        <w:tc>
          <w:tcPr>
            <w:tcW w:w="659"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2</w:t>
            </w:r>
          </w:p>
        </w:tc>
        <w:tc>
          <w:tcPr>
            <w:tcW w:w="1238" w:type="dxa"/>
            <w:tcBorders>
              <w:top w:val="single" w:color="auto" w:sz="4" w:space="0"/>
              <w:left w:val="nil"/>
              <w:bottom w:val="single" w:color="auto" w:sz="4" w:space="0"/>
              <w:right w:val="single" w:color="auto" w:sz="4" w:space="0"/>
            </w:tcBorders>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1697"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1069"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2256"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2355"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1210"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Layout w:type="fixed"/>
          <w:tblCellMar>
            <w:top w:w="0" w:type="dxa"/>
            <w:left w:w="0" w:type="dxa"/>
            <w:bottom w:w="0" w:type="dxa"/>
            <w:right w:w="0" w:type="dxa"/>
          </w:tblCellMar>
        </w:tblPrEx>
        <w:trPr>
          <w:trHeight w:val="20" w:hRule="atLeast"/>
          <w:jc w:val="center"/>
        </w:trPr>
        <w:tc>
          <w:tcPr>
            <w:tcW w:w="659"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3</w:t>
            </w:r>
          </w:p>
        </w:tc>
        <w:tc>
          <w:tcPr>
            <w:tcW w:w="1238" w:type="dxa"/>
            <w:tcBorders>
              <w:top w:val="single" w:color="auto" w:sz="4" w:space="0"/>
              <w:left w:val="nil"/>
              <w:bottom w:val="single" w:color="auto" w:sz="4" w:space="0"/>
              <w:right w:val="single" w:color="auto" w:sz="4" w:space="0"/>
            </w:tcBorders>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1697"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1069"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2256"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2355"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1210"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r>
        <w:tblPrEx>
          <w:tblLayout w:type="fixed"/>
          <w:tblCellMar>
            <w:top w:w="0" w:type="dxa"/>
            <w:left w:w="0" w:type="dxa"/>
            <w:bottom w:w="0" w:type="dxa"/>
            <w:right w:w="0" w:type="dxa"/>
          </w:tblCellMar>
        </w:tblPrEx>
        <w:trPr>
          <w:trHeight w:val="20" w:hRule="atLeast"/>
          <w:jc w:val="center"/>
        </w:trPr>
        <w:tc>
          <w:tcPr>
            <w:tcW w:w="659"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15"/>
                <w:szCs w:val="15"/>
                <w14:textFill>
                  <w14:solidFill>
                    <w14:schemeClr w14:val="tx1"/>
                  </w14:solidFill>
                </w14:textFill>
              </w:rPr>
            </w:pPr>
            <w:r>
              <w:rPr>
                <w:rFonts w:ascii="宋体" w:hAnsi="宋体" w:cs="宋体"/>
                <w:color w:val="000000" w:themeColor="text1"/>
                <w:sz w:val="24"/>
                <w:szCs w:val="22"/>
                <w14:textFill>
                  <w14:solidFill>
                    <w14:schemeClr w14:val="tx1"/>
                  </w14:solidFill>
                </w14:textFill>
              </w:rPr>
              <w:t>…</w:t>
            </w: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6926</w:t>
            </w:r>
            <w:r>
              <w:rPr>
                <w:rFonts w:hint="eastAsia" w:ascii="Times New Roman" w:hAnsi="Times New Roman" w:eastAsia="宋体" w:cs="Calibri"/>
                <w:color w:val="0000FF"/>
                <w:kern w:val="0"/>
                <w:sz w:val="18"/>
                <w:szCs w:val="22"/>
                <w:lang w:val="en-US" w:eastAsia="zh-CN" w:bidi="ar-SA"/>
              </w:rPr>
              <w:t>）</w:t>
            </w:r>
          </w:p>
        </w:tc>
        <w:tc>
          <w:tcPr>
            <w:tcW w:w="1238"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6927</w:t>
            </w:r>
            <w:r>
              <w:rPr>
                <w:rFonts w:hint="eastAsia" w:ascii="Times New Roman" w:hAnsi="Times New Roman" w:eastAsia="宋体" w:cs="Calibri"/>
                <w:color w:val="0000FF"/>
                <w:kern w:val="0"/>
                <w:sz w:val="18"/>
                <w:szCs w:val="22"/>
                <w:lang w:val="en-US" w:eastAsia="zh-CN" w:bidi="ar-SA"/>
              </w:rPr>
              <w:t>）</w:t>
            </w:r>
          </w:p>
        </w:tc>
        <w:tc>
          <w:tcPr>
            <w:tcW w:w="1697"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6928</w:t>
            </w:r>
            <w:r>
              <w:rPr>
                <w:rFonts w:hint="eastAsia" w:ascii="Times New Roman" w:hAnsi="Times New Roman" w:eastAsia="宋体" w:cs="Calibri"/>
                <w:color w:val="0000FF"/>
                <w:kern w:val="0"/>
                <w:sz w:val="18"/>
                <w:szCs w:val="22"/>
                <w:lang w:val="en-US" w:eastAsia="zh-CN" w:bidi="ar-SA"/>
              </w:rPr>
              <w:t>）</w:t>
            </w:r>
          </w:p>
        </w:tc>
        <w:tc>
          <w:tcPr>
            <w:tcW w:w="1069"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6929</w:t>
            </w:r>
            <w:r>
              <w:rPr>
                <w:rFonts w:hint="eastAsia" w:ascii="Times New Roman" w:hAnsi="Times New Roman" w:eastAsia="宋体" w:cs="Calibri"/>
                <w:color w:val="0000FF"/>
                <w:kern w:val="0"/>
                <w:sz w:val="18"/>
                <w:szCs w:val="22"/>
                <w:lang w:val="en-US" w:eastAsia="zh-CN" w:bidi="ar-SA"/>
              </w:rPr>
              <w:t>）</w:t>
            </w:r>
          </w:p>
        </w:tc>
        <w:tc>
          <w:tcPr>
            <w:tcW w:w="2256"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6930</w:t>
            </w:r>
            <w:r>
              <w:rPr>
                <w:rFonts w:hint="eastAsia" w:ascii="Times New Roman" w:hAnsi="Times New Roman" w:eastAsia="宋体" w:cs="Calibri"/>
                <w:color w:val="0000FF"/>
                <w:kern w:val="0"/>
                <w:sz w:val="18"/>
                <w:szCs w:val="22"/>
                <w:lang w:val="en-US" w:eastAsia="zh-CN" w:bidi="ar-SA"/>
              </w:rPr>
              <w:t>）/（6</w:t>
            </w:r>
            <w:r>
              <w:rPr>
                <w:rFonts w:ascii="Times New Roman" w:hAnsi="Times New Roman" w:eastAsia="宋体" w:cs="Calibri"/>
                <w:color w:val="0000FF"/>
                <w:kern w:val="0"/>
                <w:sz w:val="18"/>
                <w:szCs w:val="22"/>
                <w:lang w:val="en-US" w:eastAsia="zh-CN" w:bidi="ar-SA"/>
              </w:rPr>
              <w:t>888</w:t>
            </w:r>
            <w:r>
              <w:rPr>
                <w:rFonts w:hint="eastAsia" w:ascii="Times New Roman" w:hAnsi="Times New Roman" w:eastAsia="宋体" w:cs="Calibri"/>
                <w:color w:val="0000FF"/>
                <w:kern w:val="0"/>
                <w:sz w:val="18"/>
                <w:szCs w:val="22"/>
                <w:lang w:val="en-US" w:eastAsia="zh-CN" w:bidi="ar-SA"/>
              </w:rPr>
              <w:t>）</w:t>
            </w:r>
          </w:p>
        </w:tc>
        <w:tc>
          <w:tcPr>
            <w:tcW w:w="2355"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6930</w:t>
            </w:r>
            <w:r>
              <w:rPr>
                <w:rFonts w:hint="eastAsia" w:ascii="Times New Roman" w:hAnsi="Times New Roman" w:eastAsia="宋体" w:cs="Calibri"/>
                <w:color w:val="0000FF"/>
                <w:kern w:val="0"/>
                <w:sz w:val="18"/>
                <w:szCs w:val="22"/>
                <w:lang w:val="en-US" w:eastAsia="zh-CN" w:bidi="ar-SA"/>
              </w:rPr>
              <w:t>）/（6</w:t>
            </w:r>
            <w:r>
              <w:rPr>
                <w:rFonts w:ascii="Times New Roman" w:hAnsi="Times New Roman" w:eastAsia="宋体" w:cs="Calibri"/>
                <w:color w:val="0000FF"/>
                <w:kern w:val="0"/>
                <w:sz w:val="18"/>
                <w:szCs w:val="22"/>
                <w:lang w:val="en-US" w:eastAsia="zh-CN" w:bidi="ar-SA"/>
              </w:rPr>
              <w:t>888</w:t>
            </w:r>
            <w:r>
              <w:rPr>
                <w:rFonts w:hint="eastAsia" w:ascii="Times New Roman" w:hAnsi="Times New Roman" w:eastAsia="宋体" w:cs="Calibri"/>
                <w:color w:val="0000FF"/>
                <w:kern w:val="0"/>
                <w:sz w:val="18"/>
                <w:szCs w:val="22"/>
                <w:lang w:val="en-US" w:eastAsia="zh-CN" w:bidi="ar-SA"/>
              </w:rPr>
              <w:t>）</w:t>
            </w:r>
          </w:p>
        </w:tc>
        <w:tc>
          <w:tcPr>
            <w:tcW w:w="1210"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6931</w:t>
            </w:r>
            <w:r>
              <w:rPr>
                <w:rFonts w:hint="eastAsia" w:ascii="Times New Roman" w:hAnsi="Times New Roman" w:eastAsia="宋体" w:cs="Calibri"/>
                <w:color w:val="0000FF"/>
                <w:kern w:val="0"/>
                <w:sz w:val="18"/>
                <w:szCs w:val="22"/>
                <w:lang w:val="en-US" w:eastAsia="zh-CN" w:bidi="ar-SA"/>
              </w:rPr>
              <w:t>）</w:t>
            </w:r>
          </w:p>
        </w:tc>
      </w:tr>
      <w:tr>
        <w:tblPrEx>
          <w:tblLayout w:type="fixed"/>
          <w:tblCellMar>
            <w:top w:w="0" w:type="dxa"/>
            <w:left w:w="0" w:type="dxa"/>
            <w:bottom w:w="0" w:type="dxa"/>
            <w:right w:w="0" w:type="dxa"/>
          </w:tblCellMar>
        </w:tblPrEx>
        <w:trPr>
          <w:trHeight w:val="20" w:hRule="atLeast"/>
          <w:jc w:val="center"/>
        </w:trPr>
        <w:tc>
          <w:tcPr>
            <w:tcW w:w="659"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N</w:t>
            </w:r>
          </w:p>
        </w:tc>
        <w:tc>
          <w:tcPr>
            <w:tcW w:w="1238" w:type="dxa"/>
            <w:tcBorders>
              <w:top w:val="single" w:color="auto" w:sz="4" w:space="0"/>
              <w:left w:val="nil"/>
              <w:bottom w:val="single" w:color="auto" w:sz="4" w:space="0"/>
              <w:right w:val="single" w:color="auto" w:sz="4" w:space="0"/>
            </w:tcBorders>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1697"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1069"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2256"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2355"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sz w:val="24"/>
                <w:szCs w:val="22"/>
                <w14:textFill>
                  <w14:solidFill>
                    <w14:schemeClr w14:val="tx1"/>
                  </w14:solidFill>
                </w14:textFill>
              </w:rPr>
            </w:pPr>
          </w:p>
        </w:tc>
        <w:tc>
          <w:tcPr>
            <w:tcW w:w="1210"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right"/>
              <w:rPr>
                <w:rFonts w:eastAsia="宋体" w:cs="Calibri"/>
                <w:color w:val="000000" w:themeColor="text1"/>
                <w:kern w:val="0"/>
                <w:sz w:val="18"/>
                <w:szCs w:val="22"/>
                <w14:textFill>
                  <w14:solidFill>
                    <w14:schemeClr w14:val="tx1"/>
                  </w14:solidFill>
                </w14:textFill>
              </w:rPr>
            </w:pPr>
          </w:p>
        </w:tc>
      </w:tr>
    </w:tbl>
    <w:p>
      <w:pPr>
        <w:adjustRightInd w:val="0"/>
        <w:snapToGrid w:val="0"/>
        <w:spacing w:line="400" w:lineRule="exact"/>
        <w:rPr>
          <w:rFonts w:eastAsia="宋体"/>
          <w:color w:val="000000" w:themeColor="text1"/>
          <w:sz w:val="18"/>
          <w:szCs w:val="13"/>
          <w14:textFill>
            <w14:solidFill>
              <w14:schemeClr w14:val="tx1"/>
            </w14:solidFill>
          </w14:textFill>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6932</w:t>
      </w:r>
      <w:r>
        <w:rPr>
          <w:rFonts w:hint="eastAsia" w:ascii="Times New Roman" w:hAnsi="Times New Roman" w:eastAsia="宋体" w:cs="Calibri"/>
          <w:color w:val="0000FF"/>
          <w:kern w:val="0"/>
          <w:sz w:val="18"/>
          <w:szCs w:val="22"/>
          <w:lang w:val="en-US" w:eastAsia="zh-CN" w:bidi="ar-SA"/>
        </w:rPr>
        <w:t>）</w:t>
      </w:r>
      <w:r>
        <w:rPr>
          <w:rFonts w:eastAsia="宋体"/>
          <w:color w:val="000000" w:themeColor="text1"/>
          <w:sz w:val="24"/>
          <w14:textFill>
            <w14:solidFill>
              <w14:schemeClr w14:val="tx1"/>
            </w14:solidFill>
          </w14:textFill>
        </w:rPr>
        <w:t>注</w:t>
      </w:r>
      <w:r>
        <w:rPr>
          <w:rStyle w:val="31"/>
          <w:rFonts w:eastAsia="宋体"/>
          <w:color w:val="000000" w:themeColor="text1"/>
          <w:sz w:val="24"/>
          <w14:textFill>
            <w14:solidFill>
              <w14:schemeClr w14:val="tx1"/>
            </w14:solidFill>
          </w14:textFill>
        </w:rPr>
        <w:footnoteReference w:id="260"/>
      </w:r>
      <w:r>
        <w:rPr>
          <w:rFonts w:eastAsia="宋体"/>
          <w:color w:val="000000" w:themeColor="text1"/>
          <w:sz w:val="24"/>
          <w14:textFill>
            <w14:solidFill>
              <w14:schemeClr w14:val="tx1"/>
            </w14:solidFill>
          </w14:textFill>
        </w:rPr>
        <w:t>：</w:t>
      </w:r>
      <w:r>
        <w:rPr>
          <w:rFonts w:hint="eastAsia" w:eastAsia="宋体"/>
          <w:color w:val="000000" w:themeColor="text1"/>
          <w:sz w:val="18"/>
          <w:szCs w:val="13"/>
          <w14:textFill>
            <w14:solidFill>
              <w14:schemeClr w14:val="tx1"/>
            </w14:solidFill>
          </w14:textFill>
        </w:rPr>
        <w:t>（资产项目类型为产业园区、仓储物流、租赁住房或者消费设施的，应当披露租赁相关运营指标，包括报告期末可供出租面积、报告期末实际出租面积、报告期末出租率、报告期内租金单价水平、报告期末剩余租期情况、报告期末租金收缴率等。</w:t>
      </w:r>
    </w:p>
    <w:p>
      <w:pPr>
        <w:adjustRightInd w:val="0"/>
        <w:snapToGrid w:val="0"/>
        <w:spacing w:line="400" w:lineRule="exact"/>
        <w:rPr>
          <w:rFonts w:eastAsia="宋体"/>
          <w:color w:val="000000" w:themeColor="text1"/>
          <w:sz w:val="18"/>
          <w:szCs w:val="13"/>
          <w14:textFill>
            <w14:solidFill>
              <w14:schemeClr w14:val="tx1"/>
            </w14:solidFill>
          </w14:textFill>
        </w:rPr>
      </w:pPr>
      <w:r>
        <w:rPr>
          <w:rFonts w:hint="eastAsia" w:eastAsia="宋体"/>
          <w:color w:val="000000" w:themeColor="text1"/>
          <w:sz w:val="18"/>
          <w:szCs w:val="13"/>
          <w14:textFill>
            <w14:solidFill>
              <w14:schemeClr w14:val="tx1"/>
            </w14:solidFill>
          </w14:textFill>
        </w:rPr>
        <w:t>资产项目类型为收费公路的，应当披露报告期内日均自然车流量情况、客货车型分别对应的日均车流量情况、客货车型分别对应的通行费收入情况等。</w:t>
      </w:r>
    </w:p>
    <w:p>
      <w:pPr>
        <w:adjustRightInd w:val="0"/>
        <w:snapToGrid w:val="0"/>
        <w:spacing w:line="400" w:lineRule="exact"/>
        <w:rPr>
          <w:rFonts w:eastAsia="宋体"/>
          <w:color w:val="000000" w:themeColor="text1"/>
          <w:sz w:val="18"/>
          <w:szCs w:val="13"/>
          <w14:textFill>
            <w14:solidFill>
              <w14:schemeClr w14:val="tx1"/>
            </w14:solidFill>
          </w14:textFill>
        </w:rPr>
      </w:pPr>
      <w:r>
        <w:rPr>
          <w:rFonts w:hint="eastAsia" w:eastAsia="宋体"/>
          <w:color w:val="000000" w:themeColor="text1"/>
          <w:sz w:val="18"/>
          <w:szCs w:val="13"/>
          <w14:textFill>
            <w14:solidFill>
              <w14:schemeClr w14:val="tx1"/>
            </w14:solidFill>
          </w14:textFill>
        </w:rPr>
        <w:t>资产项目类型为能源设施的，应当披露报告期内设备使用情况、发电量、等效利用小时数、结算电量、结算电价等。</w:t>
      </w:r>
    </w:p>
    <w:p>
      <w:pPr>
        <w:adjustRightInd w:val="0"/>
        <w:snapToGrid w:val="0"/>
        <w:spacing w:line="400" w:lineRule="exact"/>
        <w:rPr>
          <w:rFonts w:eastAsia="宋体"/>
          <w:color w:val="000000" w:themeColor="text1"/>
          <w:sz w:val="18"/>
          <w:szCs w:val="13"/>
          <w14:textFill>
            <w14:solidFill>
              <w14:schemeClr w14:val="tx1"/>
            </w14:solidFill>
          </w14:textFill>
        </w:rPr>
      </w:pPr>
      <w:r>
        <w:rPr>
          <w:rFonts w:hint="eastAsia" w:eastAsia="宋体"/>
          <w:color w:val="000000" w:themeColor="text1"/>
          <w:sz w:val="18"/>
          <w:szCs w:val="13"/>
          <w14:textFill>
            <w14:solidFill>
              <w14:schemeClr w14:val="tx1"/>
            </w14:solidFill>
          </w14:textFill>
        </w:rPr>
        <w:t>资产项目类型为生态环保的，应当披露报告期内实际处理量、产能情况、平均单价等。）</w:t>
      </w:r>
    </w:p>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6955</w:t>
      </w:r>
      <w:r>
        <w:rPr>
          <w:rFonts w:hint="eastAsia" w:ascii="Times New Roman" w:hAnsi="Times New Roman" w:eastAsia="宋体" w:cs="Calibri"/>
          <w:color w:val="0000FF"/>
          <w:kern w:val="0"/>
          <w:sz w:val="18"/>
          <w:szCs w:val="22"/>
          <w:lang w:val="en-US" w:eastAsia="zh-CN" w:bidi="ar-SA"/>
        </w:rPr>
        <w:t>）</w:t>
      </w:r>
    </w:p>
    <w:p>
      <w:pPr>
        <w:adjustRightInd w:val="0"/>
        <w:snapToGrid w:val="0"/>
        <w:spacing w:line="560" w:lineRule="exact"/>
        <w:rPr>
          <w:rFonts w:eastAsia="宋体"/>
          <w:b/>
          <w:bCs/>
          <w:color w:val="000000" w:themeColor="text1"/>
          <w:sz w:val="24"/>
          <w14:textFill>
            <w14:solidFill>
              <w14:schemeClr w14:val="tx1"/>
            </w14:solidFill>
          </w14:textFill>
        </w:rPr>
      </w:pPr>
      <w:r>
        <w:rPr>
          <w:rFonts w:hint="eastAsia" w:eastAsia="宋体"/>
          <w:b/>
          <w:bCs/>
          <w:color w:val="000000" w:themeColor="text1"/>
          <w:sz w:val="24"/>
          <w14:textFill>
            <w14:solidFill>
              <w14:schemeClr w14:val="tx1"/>
            </w14:solidFill>
          </w14:textFill>
        </w:rPr>
        <w:t>4.1.4 其他运营情况说明（如有）</w:t>
      </w:r>
      <w:r>
        <w:rPr>
          <w:rStyle w:val="31"/>
          <w:rFonts w:hint="eastAsia" w:eastAsia="宋体"/>
          <w:b/>
          <w:bCs/>
          <w:color w:val="000000" w:themeColor="text1"/>
          <w:sz w:val="24"/>
          <w14:textFill>
            <w14:solidFill>
              <w14:schemeClr w14:val="tx1"/>
            </w14:solidFill>
          </w14:textFill>
        </w:rPr>
        <w:footnoteReference w:id="261"/>
      </w:r>
    </w:p>
    <w:tbl>
      <w:tblPr>
        <w:tblStyle w:val="32"/>
        <w:tblW w:w="8540" w:type="dxa"/>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8540" w:type="dxa"/>
          </w:tcPr>
          <w:p>
            <w:pPr>
              <w:adjustRightInd w:val="0"/>
              <w:snapToGrid w:val="0"/>
              <w:spacing w:line="560" w:lineRule="exact"/>
              <w:ind w:left="-22"/>
              <w:rPr>
                <w:rFonts w:eastAsia="宋体" w:cs="Calibri"/>
                <w:b/>
                <w:bCs/>
                <w:color w:val="000000" w:themeColor="text1"/>
                <w:sz w:val="24"/>
                <w:szCs w:val="22"/>
                <w14:textFill>
                  <w14:solidFill>
                    <w14:schemeClr w14:val="tx1"/>
                  </w14:solidFill>
                </w14:textFill>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6934</w:t>
            </w:r>
            <w:r>
              <w:rPr>
                <w:rFonts w:hint="eastAsia" w:ascii="Times New Roman" w:hAnsi="Times New Roman" w:eastAsia="宋体" w:cs="Calibri"/>
                <w:color w:val="0000FF"/>
                <w:kern w:val="0"/>
                <w:sz w:val="18"/>
                <w:szCs w:val="22"/>
                <w:lang w:val="en-US" w:eastAsia="zh-CN" w:bidi="ar-SA"/>
              </w:rPr>
              <w:t>）</w:t>
            </w:r>
          </w:p>
        </w:tc>
      </w:tr>
    </w:tbl>
    <w:p>
      <w:pPr>
        <w:adjustRightInd w:val="0"/>
        <w:snapToGrid w:val="0"/>
        <w:spacing w:line="560" w:lineRule="exact"/>
        <w:rPr>
          <w:rFonts w:eastAsia="宋体"/>
          <w:b/>
          <w:bCs/>
          <w:color w:val="000000" w:themeColor="text1"/>
          <w:sz w:val="24"/>
          <w14:textFill>
            <w14:solidFill>
              <w14:schemeClr w14:val="tx1"/>
            </w14:solidFill>
          </w14:textFill>
        </w:rPr>
      </w:pPr>
    </w:p>
    <w:p>
      <w:pPr>
        <w:adjustRightInd w:val="0"/>
        <w:snapToGrid w:val="0"/>
        <w:spacing w:line="560" w:lineRule="exact"/>
        <w:rPr>
          <w:rFonts w:eastAsia="宋体"/>
          <w:b/>
          <w:bCs/>
          <w:color w:val="000000" w:themeColor="text1"/>
          <w:sz w:val="24"/>
          <w14:textFill>
            <w14:solidFill>
              <w14:schemeClr w14:val="tx1"/>
            </w14:solidFill>
          </w14:textFill>
        </w:rPr>
      </w:pPr>
      <w:r>
        <w:rPr>
          <w:rFonts w:hint="eastAsia" w:eastAsia="宋体"/>
          <w:b/>
          <w:bCs/>
          <w:color w:val="000000" w:themeColor="text1"/>
          <w:sz w:val="24"/>
          <w14:textFill>
            <w14:solidFill>
              <w14:schemeClr w14:val="tx1"/>
            </w14:solidFill>
          </w14:textFill>
        </w:rPr>
        <w:t>4.1.5 可能对基金份额持有人权益产生重大不利影响的经营风险、行业风险、周期性风险（如有）</w:t>
      </w:r>
    </w:p>
    <w:tbl>
      <w:tblPr>
        <w:tblStyle w:val="32"/>
        <w:tblW w:w="8540" w:type="dxa"/>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8540" w:type="dxa"/>
          </w:tcPr>
          <w:p>
            <w:pPr>
              <w:adjustRightInd w:val="0"/>
              <w:snapToGrid w:val="0"/>
              <w:spacing w:line="560" w:lineRule="exact"/>
              <w:ind w:left="-22"/>
              <w:rPr>
                <w:rFonts w:eastAsia="宋体" w:cs="Calibri"/>
                <w:b/>
                <w:bCs/>
                <w:color w:val="000000" w:themeColor="text1"/>
                <w:sz w:val="24"/>
                <w:szCs w:val="22"/>
                <w14:textFill>
                  <w14:solidFill>
                    <w14:schemeClr w14:val="tx1"/>
                  </w14:solidFill>
                </w14:textFill>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6936</w:t>
            </w:r>
            <w:r>
              <w:rPr>
                <w:rFonts w:hint="eastAsia" w:ascii="Times New Roman" w:hAnsi="Times New Roman" w:eastAsia="宋体" w:cs="Calibri"/>
                <w:color w:val="0000FF"/>
                <w:kern w:val="0"/>
                <w:sz w:val="18"/>
                <w:szCs w:val="22"/>
                <w:lang w:val="en-US" w:eastAsia="zh-CN" w:bidi="ar-SA"/>
              </w:rPr>
              <w:t>）</w:t>
            </w:r>
          </w:p>
        </w:tc>
      </w:tr>
    </w:tbl>
    <w:p>
      <w:pPr>
        <w:adjustRightInd w:val="0"/>
        <w:snapToGrid w:val="0"/>
        <w:spacing w:line="560" w:lineRule="exact"/>
        <w:rPr>
          <w:rFonts w:eastAsia="宋体"/>
          <w:b/>
          <w:bCs/>
          <w:color w:val="000000" w:themeColor="text1"/>
          <w:sz w:val="24"/>
          <w14:textFill>
            <w14:solidFill>
              <w14:schemeClr w14:val="tx1"/>
            </w14:solidFill>
          </w14:textFill>
        </w:rPr>
      </w:pPr>
    </w:p>
    <w:p>
      <w:pPr>
        <w:adjustRightInd w:val="0"/>
        <w:snapToGrid w:val="0"/>
        <w:spacing w:line="560" w:lineRule="exact"/>
        <w:rPr>
          <w:rFonts w:eastAsia="宋体"/>
          <w:b/>
          <w:bCs/>
          <w:color w:val="FF0000"/>
          <w:sz w:val="24"/>
        </w:rPr>
      </w:pPr>
      <w:r>
        <w:rPr>
          <w:rFonts w:eastAsia="宋体"/>
          <w:b/>
          <w:bCs/>
          <w:color w:val="FF0000"/>
          <w:sz w:val="24"/>
        </w:rPr>
        <w:t xml:space="preserve">4.2 </w:t>
      </w:r>
      <w:r>
        <w:rPr>
          <w:rFonts w:hint="eastAsia" w:eastAsia="宋体"/>
          <w:b/>
          <w:bCs/>
          <w:color w:val="FF0000"/>
          <w:sz w:val="24"/>
        </w:rPr>
        <w:t>资产</w:t>
      </w:r>
      <w:r>
        <w:rPr>
          <w:rFonts w:eastAsia="宋体"/>
          <w:b/>
          <w:color w:val="FF0000"/>
          <w:sz w:val="24"/>
        </w:rPr>
        <w:t>项目</w:t>
      </w:r>
      <w:r>
        <w:rPr>
          <w:rFonts w:eastAsia="宋体"/>
          <w:b/>
          <w:bCs/>
          <w:color w:val="FF0000"/>
          <w:sz w:val="24"/>
        </w:rPr>
        <w:t>运营</w:t>
      </w:r>
      <w:r>
        <w:rPr>
          <w:rFonts w:hint="eastAsia" w:eastAsia="宋体"/>
          <w:b/>
          <w:bCs/>
          <w:color w:val="FF0000"/>
          <w:sz w:val="24"/>
          <w:lang w:val="en-US" w:eastAsia="zh-CN"/>
        </w:rPr>
        <w:t>相关</w:t>
      </w:r>
      <w:r>
        <w:rPr>
          <w:rFonts w:eastAsia="宋体"/>
          <w:b/>
          <w:bCs/>
          <w:color w:val="FF0000"/>
          <w:sz w:val="24"/>
        </w:rPr>
        <w:t>财务</w:t>
      </w:r>
      <w:r>
        <w:rPr>
          <w:rFonts w:hint="eastAsia" w:eastAsia="宋体"/>
          <w:b/>
          <w:bCs/>
          <w:color w:val="FF0000"/>
          <w:sz w:val="24"/>
          <w:lang w:val="en-US" w:eastAsia="zh-CN"/>
        </w:rPr>
        <w:t>信息</w:t>
      </w:r>
      <w:r>
        <w:rPr>
          <w:rStyle w:val="31"/>
          <w:rFonts w:eastAsia="宋体"/>
          <w:b/>
          <w:bCs/>
          <w:color w:val="FF0000"/>
          <w:sz w:val="24"/>
        </w:rPr>
        <w:footnoteReference w:id="262"/>
      </w:r>
    </w:p>
    <w:p>
      <w:pPr>
        <w:adjustRightInd w:val="0"/>
        <w:snapToGrid w:val="0"/>
        <w:spacing w:line="460" w:lineRule="exact"/>
        <w:rPr>
          <w:rFonts w:hint="eastAsia" w:eastAsia="宋体"/>
          <w:b/>
          <w:color w:val="FF0000"/>
          <w:sz w:val="24"/>
          <w:lang w:eastAsia="zh-CN"/>
        </w:rPr>
      </w:pPr>
      <w:r>
        <w:rPr>
          <w:rFonts w:hint="eastAsia" w:eastAsia="宋体"/>
          <w:b/>
          <w:color w:val="FF0000"/>
          <w:sz w:val="24"/>
        </w:rPr>
        <w:t>4.2.1 资产项目公司</w:t>
      </w:r>
      <w:r>
        <w:rPr>
          <w:rFonts w:hint="eastAsia" w:eastAsia="宋体"/>
          <w:b/>
          <w:color w:val="FF0000"/>
          <w:sz w:val="24"/>
          <w:lang w:eastAsia="zh-CN"/>
        </w:rPr>
        <w:t>整体财务情况</w:t>
      </w:r>
      <w:r>
        <w:rPr>
          <w:rStyle w:val="31"/>
          <w:rFonts w:hint="eastAsia" w:eastAsia="宋体"/>
          <w:b/>
          <w:color w:val="FF0000"/>
          <w:sz w:val="24"/>
          <w:lang w:eastAsia="zh-CN"/>
        </w:rPr>
        <w:footnoteReference w:id="263"/>
      </w:r>
      <w:r>
        <w:rPr>
          <w:rFonts w:hint="eastAsia" w:ascii="Times New Roman" w:hAnsi="Times New Roman" w:eastAsia="宋体" w:cs="Calibri"/>
          <w:color w:val="FF0000"/>
          <w:kern w:val="0"/>
          <w:sz w:val="18"/>
          <w:szCs w:val="22"/>
          <w:lang w:val="en-US" w:eastAsia="zh-CN" w:bidi="ar-SA"/>
        </w:rPr>
        <w:t>（7072）</w:t>
      </w:r>
    </w:p>
    <w:tbl>
      <w:tblPr>
        <w:tblStyle w:val="32"/>
        <w:tblW w:w="1027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80"/>
        <w:gridCol w:w="1646"/>
        <w:gridCol w:w="2980"/>
        <w:gridCol w:w="3280"/>
        <w:gridCol w:w="1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290" w:hRule="atLeast"/>
          <w:jc w:val="center"/>
        </w:trPr>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序号</w:t>
            </w:r>
          </w:p>
        </w:tc>
        <w:tc>
          <w:tcPr>
            <w:tcW w:w="16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科目名称</w:t>
            </w:r>
          </w:p>
        </w:tc>
        <w:tc>
          <w:tcPr>
            <w:tcW w:w="2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报告期末金额（元）</w:t>
            </w:r>
          </w:p>
        </w:tc>
        <w:tc>
          <w:tcPr>
            <w:tcW w:w="3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上年末金额（元）</w:t>
            </w:r>
          </w:p>
        </w:tc>
        <w:tc>
          <w:tcPr>
            <w:tcW w:w="16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变动比例（%）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0" w:hRule="atLeast"/>
          <w:jc w:val="center"/>
        </w:trPr>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1</w:t>
            </w:r>
          </w:p>
        </w:tc>
        <w:tc>
          <w:tcPr>
            <w:tcW w:w="16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总资产</w:t>
            </w:r>
          </w:p>
        </w:tc>
        <w:tc>
          <w:tcPr>
            <w:tcW w:w="2980"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spacing w:line="460" w:lineRule="exact"/>
              <w:rPr>
                <w:rFonts w:hint="eastAsia" w:ascii="Times New Roman" w:hAnsi="Times New Roman" w:eastAsia="宋体" w:cs="Calibri"/>
                <w:color w:val="FF0000"/>
                <w:kern w:val="0"/>
                <w:sz w:val="18"/>
                <w:szCs w:val="22"/>
                <w:lang w:val="en-US" w:eastAsia="zh-CN" w:bidi="ar-SA"/>
              </w:rPr>
            </w:pPr>
            <w:r>
              <w:rPr>
                <w:rFonts w:hint="eastAsia" w:ascii="Times New Roman" w:hAnsi="Times New Roman" w:eastAsia="宋体" w:cs="Calibri"/>
                <w:color w:val="FF0000"/>
                <w:kern w:val="0"/>
                <w:sz w:val="18"/>
                <w:szCs w:val="22"/>
                <w:lang w:val="en-US" w:eastAsia="zh-CN" w:bidi="ar-SA"/>
              </w:rPr>
              <w:t>（7073）</w:t>
            </w:r>
          </w:p>
        </w:tc>
        <w:tc>
          <w:tcPr>
            <w:tcW w:w="3280"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spacing w:line="460" w:lineRule="exact"/>
              <w:rPr>
                <w:rFonts w:hint="eastAsia" w:ascii="Times New Roman" w:hAnsi="Times New Roman" w:eastAsia="宋体" w:cs="Calibri"/>
                <w:color w:val="FF0000"/>
                <w:kern w:val="0"/>
                <w:sz w:val="18"/>
                <w:szCs w:val="22"/>
                <w:lang w:val="en-US" w:eastAsia="zh-CN" w:bidi="ar-SA"/>
              </w:rPr>
            </w:pPr>
            <w:r>
              <w:rPr>
                <w:rFonts w:hint="eastAsia" w:ascii="Times New Roman" w:hAnsi="Times New Roman" w:eastAsia="宋体" w:cs="Calibri"/>
                <w:color w:val="FF0000"/>
                <w:kern w:val="0"/>
                <w:sz w:val="18"/>
                <w:szCs w:val="22"/>
                <w:lang w:val="en-US" w:eastAsia="zh-CN" w:bidi="ar-SA"/>
              </w:rPr>
              <w:t>（7073）</w:t>
            </w:r>
          </w:p>
        </w:tc>
        <w:tc>
          <w:tcPr>
            <w:tcW w:w="1690"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spacing w:line="460" w:lineRule="exact"/>
              <w:rPr>
                <w:rFonts w:hint="eastAsia" w:ascii="Times New Roman" w:hAnsi="Times New Roman" w:eastAsia="宋体" w:cs="Calibri"/>
                <w:color w:val="FF0000"/>
                <w:kern w:val="0"/>
                <w:sz w:val="18"/>
                <w:szCs w:val="22"/>
                <w:lang w:val="en-US" w:eastAsia="zh-CN" w:bidi="ar-SA"/>
              </w:rPr>
            </w:pPr>
            <w:r>
              <w:rPr>
                <w:rFonts w:hint="eastAsia" w:ascii="Times New Roman" w:hAnsi="Times New Roman" w:eastAsia="宋体" w:cs="Calibri"/>
                <w:color w:val="FF0000"/>
                <w:kern w:val="0"/>
                <w:sz w:val="18"/>
                <w:szCs w:val="22"/>
                <w:lang w:val="en-US" w:eastAsia="zh-CN" w:bidi="ar-SA"/>
              </w:rPr>
              <w:t>（7074）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0" w:hRule="atLeast"/>
          <w:jc w:val="center"/>
        </w:trPr>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2</w:t>
            </w:r>
          </w:p>
        </w:tc>
        <w:tc>
          <w:tcPr>
            <w:tcW w:w="16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总负债</w:t>
            </w:r>
          </w:p>
        </w:tc>
        <w:tc>
          <w:tcPr>
            <w:tcW w:w="2980"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spacing w:line="460" w:lineRule="exact"/>
              <w:rPr>
                <w:rFonts w:hint="eastAsia" w:ascii="Times New Roman" w:hAnsi="Times New Roman" w:eastAsia="宋体" w:cs="Calibri"/>
                <w:color w:val="FF0000"/>
                <w:kern w:val="0"/>
                <w:sz w:val="18"/>
                <w:szCs w:val="22"/>
                <w:lang w:val="en-US" w:eastAsia="zh-CN" w:bidi="ar-SA"/>
              </w:rPr>
            </w:pPr>
            <w:r>
              <w:rPr>
                <w:rFonts w:hint="eastAsia" w:ascii="Times New Roman" w:hAnsi="Times New Roman" w:eastAsia="宋体" w:cs="Calibri"/>
                <w:color w:val="FF0000"/>
                <w:kern w:val="0"/>
                <w:sz w:val="18"/>
                <w:szCs w:val="22"/>
                <w:lang w:val="en-US" w:eastAsia="zh-CN" w:bidi="ar-SA"/>
              </w:rPr>
              <w:t>（7075）</w:t>
            </w:r>
          </w:p>
        </w:tc>
        <w:tc>
          <w:tcPr>
            <w:tcW w:w="3280"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spacing w:line="460" w:lineRule="exact"/>
              <w:rPr>
                <w:rFonts w:hint="eastAsia" w:ascii="Times New Roman" w:hAnsi="Times New Roman" w:eastAsia="宋体" w:cs="Calibri"/>
                <w:color w:val="FF0000"/>
                <w:kern w:val="0"/>
                <w:sz w:val="18"/>
                <w:szCs w:val="22"/>
                <w:lang w:val="en-US" w:eastAsia="zh-CN" w:bidi="ar-SA"/>
              </w:rPr>
            </w:pPr>
            <w:r>
              <w:rPr>
                <w:rFonts w:hint="eastAsia" w:ascii="Times New Roman" w:hAnsi="Times New Roman" w:eastAsia="宋体" w:cs="Calibri"/>
                <w:color w:val="FF0000"/>
                <w:kern w:val="0"/>
                <w:sz w:val="18"/>
                <w:szCs w:val="22"/>
                <w:lang w:val="en-US" w:eastAsia="zh-CN" w:bidi="ar-SA"/>
              </w:rPr>
              <w:t>（7075）</w:t>
            </w:r>
          </w:p>
        </w:tc>
        <w:tc>
          <w:tcPr>
            <w:tcW w:w="1690"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spacing w:line="460" w:lineRule="exact"/>
              <w:rPr>
                <w:rFonts w:hint="eastAsia" w:ascii="Times New Roman" w:hAnsi="Times New Roman" w:eastAsia="宋体" w:cs="Calibri"/>
                <w:color w:val="FF0000"/>
                <w:kern w:val="0"/>
                <w:sz w:val="18"/>
                <w:szCs w:val="22"/>
                <w:lang w:val="en-US" w:eastAsia="zh-CN" w:bidi="ar-SA"/>
              </w:rPr>
            </w:pPr>
            <w:r>
              <w:rPr>
                <w:rFonts w:hint="eastAsia" w:ascii="Times New Roman" w:hAnsi="Times New Roman" w:eastAsia="宋体" w:cs="Calibri"/>
                <w:color w:val="FF0000"/>
                <w:kern w:val="0"/>
                <w:sz w:val="18"/>
                <w:szCs w:val="22"/>
                <w:lang w:val="en-US" w:eastAsia="zh-CN" w:bidi="ar-SA"/>
              </w:rPr>
              <w:t>（7076）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0" w:hRule="atLeast"/>
          <w:jc w:val="center"/>
        </w:trPr>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kern w:val="0"/>
                <w:sz w:val="22"/>
                <w:szCs w:val="22"/>
                <w:u w:val="none"/>
                <w:lang w:val="en-US" w:eastAsia="zh-CN" w:bidi="ar"/>
              </w:rPr>
            </w:pPr>
            <w:r>
              <w:rPr>
                <w:rFonts w:hint="eastAsia" w:ascii="宋体" w:hAnsi="宋体" w:eastAsia="宋体" w:cs="宋体"/>
                <w:i w:val="0"/>
                <w:iCs w:val="0"/>
                <w:color w:val="FF0000"/>
                <w:kern w:val="0"/>
                <w:sz w:val="22"/>
                <w:szCs w:val="22"/>
                <w:u w:val="none"/>
                <w:lang w:val="en-US" w:eastAsia="zh-CN" w:bidi="ar"/>
              </w:rPr>
              <w:t>序号</w:t>
            </w:r>
          </w:p>
        </w:tc>
        <w:tc>
          <w:tcPr>
            <w:tcW w:w="16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kern w:val="0"/>
                <w:sz w:val="22"/>
                <w:szCs w:val="22"/>
                <w:u w:val="none"/>
                <w:lang w:val="en-US" w:eastAsia="zh-CN" w:bidi="ar"/>
              </w:rPr>
            </w:pPr>
            <w:r>
              <w:rPr>
                <w:rFonts w:hint="eastAsia" w:ascii="宋体" w:hAnsi="宋体" w:eastAsia="宋体" w:cs="宋体"/>
                <w:i w:val="0"/>
                <w:iCs w:val="0"/>
                <w:color w:val="FF0000"/>
                <w:kern w:val="0"/>
                <w:sz w:val="22"/>
                <w:szCs w:val="22"/>
                <w:u w:val="none"/>
                <w:lang w:val="en-US" w:eastAsia="zh-CN" w:bidi="ar"/>
              </w:rPr>
              <w:t>科目名称</w:t>
            </w:r>
          </w:p>
        </w:tc>
        <w:tc>
          <w:tcPr>
            <w:tcW w:w="2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报告期金额（元）</w:t>
            </w:r>
          </w:p>
        </w:tc>
        <w:tc>
          <w:tcPr>
            <w:tcW w:w="3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上年同期金额</w:t>
            </w:r>
            <w:r>
              <w:rPr>
                <w:rStyle w:val="31"/>
                <w:rFonts w:hint="eastAsia" w:ascii="宋体" w:hAnsi="宋体" w:eastAsia="宋体" w:cs="宋体"/>
                <w:i w:val="0"/>
                <w:iCs w:val="0"/>
                <w:color w:val="FF0000"/>
                <w:kern w:val="0"/>
                <w:sz w:val="22"/>
                <w:szCs w:val="22"/>
                <w:u w:val="none"/>
                <w:lang w:val="en-US" w:eastAsia="zh-CN" w:bidi="ar"/>
              </w:rPr>
              <w:footnoteReference w:id="264"/>
            </w:r>
            <w:r>
              <w:rPr>
                <w:rFonts w:hint="eastAsia" w:ascii="宋体" w:hAnsi="宋体" w:eastAsia="宋体" w:cs="宋体"/>
                <w:i w:val="0"/>
                <w:iCs w:val="0"/>
                <w:color w:val="FF0000"/>
                <w:kern w:val="0"/>
                <w:sz w:val="22"/>
                <w:szCs w:val="22"/>
                <w:u w:val="none"/>
                <w:lang w:val="en-US" w:eastAsia="zh-CN" w:bidi="ar"/>
              </w:rPr>
              <w:t>（元）</w:t>
            </w:r>
          </w:p>
        </w:tc>
        <w:tc>
          <w:tcPr>
            <w:tcW w:w="16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变动比例（%）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0" w:hRule="atLeast"/>
          <w:jc w:val="center"/>
        </w:trPr>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1</w:t>
            </w:r>
          </w:p>
        </w:tc>
        <w:tc>
          <w:tcPr>
            <w:tcW w:w="16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营业收入</w:t>
            </w:r>
          </w:p>
        </w:tc>
        <w:tc>
          <w:tcPr>
            <w:tcW w:w="2980"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spacing w:line="460" w:lineRule="exact"/>
              <w:rPr>
                <w:rFonts w:hint="eastAsia" w:ascii="Times New Roman" w:hAnsi="Times New Roman" w:eastAsia="宋体" w:cs="Calibri"/>
                <w:color w:val="FF0000"/>
                <w:kern w:val="0"/>
                <w:sz w:val="18"/>
                <w:szCs w:val="22"/>
                <w:lang w:val="en-US" w:eastAsia="zh-CN" w:bidi="ar-SA"/>
              </w:rPr>
            </w:pPr>
            <w:r>
              <w:rPr>
                <w:rFonts w:hint="eastAsia" w:ascii="Times New Roman" w:hAnsi="Times New Roman" w:eastAsia="宋体" w:cs="Calibri"/>
                <w:color w:val="FF0000"/>
                <w:kern w:val="0"/>
                <w:sz w:val="18"/>
                <w:szCs w:val="22"/>
                <w:lang w:val="en-US" w:eastAsia="zh-CN" w:bidi="ar-SA"/>
              </w:rPr>
              <w:t>（7077）</w:t>
            </w:r>
          </w:p>
        </w:tc>
        <w:tc>
          <w:tcPr>
            <w:tcW w:w="3280"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spacing w:line="460" w:lineRule="exact"/>
              <w:rPr>
                <w:rFonts w:hint="eastAsia" w:ascii="Times New Roman" w:hAnsi="Times New Roman" w:eastAsia="宋体" w:cs="Calibri"/>
                <w:color w:val="FF0000"/>
                <w:kern w:val="0"/>
                <w:sz w:val="18"/>
                <w:szCs w:val="22"/>
                <w:lang w:val="en-US" w:eastAsia="zh-CN" w:bidi="ar-SA"/>
              </w:rPr>
            </w:pPr>
            <w:r>
              <w:rPr>
                <w:rFonts w:hint="eastAsia" w:ascii="Times New Roman" w:hAnsi="Times New Roman" w:eastAsia="宋体" w:cs="Calibri"/>
                <w:color w:val="FF0000"/>
                <w:kern w:val="0"/>
                <w:sz w:val="18"/>
                <w:szCs w:val="22"/>
                <w:lang w:val="en-US" w:eastAsia="zh-CN" w:bidi="ar-SA"/>
              </w:rPr>
              <w:t>（7077）</w:t>
            </w:r>
          </w:p>
        </w:tc>
        <w:tc>
          <w:tcPr>
            <w:tcW w:w="1690"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spacing w:line="460" w:lineRule="exact"/>
              <w:rPr>
                <w:rFonts w:hint="eastAsia" w:ascii="Times New Roman" w:hAnsi="Times New Roman" w:eastAsia="宋体" w:cs="Calibri"/>
                <w:color w:val="FF0000"/>
                <w:kern w:val="0"/>
                <w:sz w:val="18"/>
                <w:szCs w:val="22"/>
                <w:lang w:val="en-US" w:eastAsia="zh-CN" w:bidi="ar-SA"/>
              </w:rPr>
            </w:pPr>
            <w:r>
              <w:rPr>
                <w:rFonts w:hint="eastAsia" w:ascii="Times New Roman" w:hAnsi="Times New Roman" w:eastAsia="宋体" w:cs="Calibri"/>
                <w:color w:val="FF0000"/>
                <w:kern w:val="0"/>
                <w:sz w:val="18"/>
                <w:szCs w:val="22"/>
                <w:lang w:val="en-US" w:eastAsia="zh-CN" w:bidi="ar-SA"/>
              </w:rPr>
              <w:t>（7078）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0" w:hRule="atLeast"/>
          <w:jc w:val="center"/>
        </w:trPr>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2</w:t>
            </w:r>
          </w:p>
        </w:tc>
        <w:tc>
          <w:tcPr>
            <w:tcW w:w="16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营业成本/费用</w:t>
            </w:r>
          </w:p>
        </w:tc>
        <w:tc>
          <w:tcPr>
            <w:tcW w:w="2980"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spacing w:line="460" w:lineRule="exact"/>
              <w:rPr>
                <w:rFonts w:hint="eastAsia" w:ascii="Times New Roman" w:hAnsi="Times New Roman" w:eastAsia="宋体" w:cs="Calibri"/>
                <w:color w:val="FF0000"/>
                <w:kern w:val="0"/>
                <w:sz w:val="18"/>
                <w:szCs w:val="22"/>
                <w:lang w:val="en-US" w:eastAsia="zh-CN" w:bidi="ar-SA"/>
              </w:rPr>
            </w:pPr>
            <w:r>
              <w:rPr>
                <w:rFonts w:hint="eastAsia" w:ascii="Times New Roman" w:hAnsi="Times New Roman" w:eastAsia="宋体" w:cs="Calibri"/>
                <w:color w:val="FF0000"/>
                <w:kern w:val="0"/>
                <w:sz w:val="18"/>
                <w:szCs w:val="22"/>
                <w:lang w:val="en-US" w:eastAsia="zh-CN" w:bidi="ar-SA"/>
              </w:rPr>
              <w:t>（7079）</w:t>
            </w:r>
          </w:p>
        </w:tc>
        <w:tc>
          <w:tcPr>
            <w:tcW w:w="3280"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spacing w:line="460" w:lineRule="exact"/>
              <w:rPr>
                <w:rFonts w:hint="eastAsia" w:ascii="Times New Roman" w:hAnsi="Times New Roman" w:eastAsia="宋体" w:cs="Calibri"/>
                <w:color w:val="FF0000"/>
                <w:kern w:val="0"/>
                <w:sz w:val="18"/>
                <w:szCs w:val="22"/>
                <w:lang w:val="en-US" w:eastAsia="zh-CN" w:bidi="ar-SA"/>
              </w:rPr>
            </w:pPr>
            <w:r>
              <w:rPr>
                <w:rFonts w:hint="eastAsia" w:ascii="Times New Roman" w:hAnsi="Times New Roman" w:eastAsia="宋体" w:cs="Calibri"/>
                <w:color w:val="FF0000"/>
                <w:kern w:val="0"/>
                <w:sz w:val="18"/>
                <w:szCs w:val="22"/>
                <w:lang w:val="en-US" w:eastAsia="zh-CN" w:bidi="ar-SA"/>
              </w:rPr>
              <w:t>（7079）</w:t>
            </w:r>
          </w:p>
        </w:tc>
        <w:tc>
          <w:tcPr>
            <w:tcW w:w="1690"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spacing w:line="460" w:lineRule="exact"/>
              <w:rPr>
                <w:rFonts w:hint="eastAsia" w:ascii="Times New Roman" w:hAnsi="Times New Roman" w:eastAsia="宋体" w:cs="Calibri"/>
                <w:color w:val="FF0000"/>
                <w:kern w:val="0"/>
                <w:sz w:val="18"/>
                <w:szCs w:val="22"/>
                <w:lang w:val="en-US" w:eastAsia="zh-CN" w:bidi="ar-SA"/>
              </w:rPr>
            </w:pPr>
            <w:r>
              <w:rPr>
                <w:rFonts w:hint="eastAsia" w:ascii="Times New Roman" w:hAnsi="Times New Roman" w:eastAsia="宋体" w:cs="Calibri"/>
                <w:color w:val="FF0000"/>
                <w:kern w:val="0"/>
                <w:sz w:val="18"/>
                <w:szCs w:val="22"/>
                <w:lang w:val="en-US" w:eastAsia="zh-CN" w:bidi="ar-SA"/>
              </w:rPr>
              <w:t>（7080）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0" w:hRule="atLeast"/>
          <w:jc w:val="center"/>
        </w:trPr>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3</w:t>
            </w:r>
          </w:p>
        </w:tc>
        <w:tc>
          <w:tcPr>
            <w:tcW w:w="16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lang w:val="en-US" w:eastAsia="zh-CN" w:bidi="ar"/>
              </w:rPr>
              <w:t>EBITDA</w:t>
            </w:r>
          </w:p>
        </w:tc>
        <w:tc>
          <w:tcPr>
            <w:tcW w:w="2980"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spacing w:line="460" w:lineRule="exact"/>
              <w:rPr>
                <w:rFonts w:hint="eastAsia" w:ascii="Times New Roman" w:hAnsi="Times New Roman" w:eastAsia="宋体" w:cs="Calibri"/>
                <w:color w:val="FF0000"/>
                <w:kern w:val="0"/>
                <w:sz w:val="18"/>
                <w:szCs w:val="22"/>
                <w:lang w:val="en-US" w:eastAsia="zh-CN" w:bidi="ar-SA"/>
              </w:rPr>
            </w:pPr>
            <w:r>
              <w:rPr>
                <w:rFonts w:hint="eastAsia" w:ascii="Times New Roman" w:hAnsi="Times New Roman" w:eastAsia="宋体" w:cs="Calibri"/>
                <w:color w:val="FF0000"/>
                <w:kern w:val="0"/>
                <w:sz w:val="18"/>
                <w:szCs w:val="22"/>
                <w:lang w:val="en-US" w:eastAsia="zh-CN" w:bidi="ar-SA"/>
              </w:rPr>
              <w:t>（7081）</w:t>
            </w:r>
          </w:p>
        </w:tc>
        <w:tc>
          <w:tcPr>
            <w:tcW w:w="3280"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spacing w:line="460" w:lineRule="exact"/>
              <w:rPr>
                <w:rFonts w:hint="eastAsia" w:ascii="Times New Roman" w:hAnsi="Times New Roman" w:eastAsia="宋体" w:cs="Calibri"/>
                <w:color w:val="FF0000"/>
                <w:kern w:val="0"/>
                <w:sz w:val="18"/>
                <w:szCs w:val="22"/>
                <w:lang w:val="en-US" w:eastAsia="zh-CN" w:bidi="ar-SA"/>
              </w:rPr>
            </w:pPr>
            <w:r>
              <w:rPr>
                <w:rFonts w:hint="eastAsia" w:ascii="Times New Roman" w:hAnsi="Times New Roman" w:eastAsia="宋体" w:cs="Calibri"/>
                <w:color w:val="FF0000"/>
                <w:kern w:val="0"/>
                <w:sz w:val="18"/>
                <w:szCs w:val="22"/>
                <w:lang w:val="en-US" w:eastAsia="zh-CN" w:bidi="ar-SA"/>
              </w:rPr>
              <w:t>（7081）</w:t>
            </w:r>
          </w:p>
        </w:tc>
        <w:tc>
          <w:tcPr>
            <w:tcW w:w="1690"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spacing w:line="460" w:lineRule="exact"/>
              <w:rPr>
                <w:rFonts w:hint="eastAsia" w:ascii="Times New Roman" w:hAnsi="Times New Roman" w:eastAsia="宋体" w:cs="Calibri"/>
                <w:color w:val="FF0000"/>
                <w:kern w:val="0"/>
                <w:sz w:val="18"/>
                <w:szCs w:val="22"/>
                <w:lang w:val="en-US" w:eastAsia="zh-CN" w:bidi="ar-SA"/>
              </w:rPr>
            </w:pPr>
            <w:r>
              <w:rPr>
                <w:rFonts w:hint="eastAsia" w:ascii="Times New Roman" w:hAnsi="Times New Roman" w:eastAsia="宋体" w:cs="Calibri"/>
                <w:color w:val="FF0000"/>
                <w:kern w:val="0"/>
                <w:sz w:val="18"/>
                <w:szCs w:val="22"/>
                <w:lang w:val="en-US" w:eastAsia="zh-CN" w:bidi="ar-SA"/>
              </w:rPr>
              <w:t>（7082）</w:t>
            </w:r>
          </w:p>
        </w:tc>
      </w:tr>
    </w:tbl>
    <w:p>
      <w:pPr>
        <w:adjustRightInd w:val="0"/>
        <w:snapToGrid w:val="0"/>
        <w:spacing w:line="460" w:lineRule="exact"/>
        <w:rPr>
          <w:rFonts w:hint="default" w:eastAsia="宋体"/>
          <w:b w:val="0"/>
          <w:bCs/>
          <w:color w:val="auto"/>
          <w:sz w:val="24"/>
          <w:lang w:val="en-US" w:eastAsia="zh-CN"/>
        </w:rPr>
      </w:pPr>
      <w:r>
        <w:rPr>
          <w:rFonts w:hint="eastAsia" w:eastAsia="宋体"/>
          <w:b w:val="0"/>
          <w:bCs/>
          <w:color w:val="FF0000"/>
          <w:sz w:val="24"/>
          <w:lang w:val="en-US" w:eastAsia="zh-CN"/>
        </w:rPr>
        <w:t>注：</w:t>
      </w:r>
      <w:r>
        <w:rPr>
          <w:rFonts w:hint="eastAsia" w:ascii="Times New Roman" w:hAnsi="Times New Roman" w:eastAsia="宋体" w:cs="Calibri"/>
          <w:color w:val="FF0000"/>
          <w:kern w:val="0"/>
          <w:sz w:val="18"/>
          <w:szCs w:val="22"/>
          <w:lang w:val="en-US" w:eastAsia="zh-CN" w:bidi="ar-SA"/>
        </w:rPr>
        <w:t>（7083）</w:t>
      </w:r>
    </w:p>
    <w:p>
      <w:pPr>
        <w:adjustRightInd w:val="0"/>
        <w:snapToGrid w:val="0"/>
        <w:spacing w:line="560" w:lineRule="exact"/>
        <w:rPr>
          <w:rFonts w:eastAsia="宋体"/>
          <w:b/>
          <w:bCs/>
          <w:color w:val="FF0000"/>
          <w:sz w:val="24"/>
        </w:rPr>
      </w:pPr>
    </w:p>
    <w:p>
      <w:pPr>
        <w:adjustRightInd w:val="0"/>
        <w:snapToGrid w:val="0"/>
        <w:spacing w:line="460" w:lineRule="exact"/>
        <w:rPr>
          <w:rFonts w:eastAsia="宋体"/>
          <w:b/>
          <w:color w:val="000000" w:themeColor="text1"/>
          <w:sz w:val="24"/>
          <w14:textFill>
            <w14:solidFill>
              <w14:schemeClr w14:val="tx1"/>
            </w14:solidFill>
          </w14:textFill>
        </w:rPr>
      </w:pPr>
      <w:r>
        <w:rPr>
          <w:rFonts w:hint="eastAsia" w:eastAsia="宋体"/>
          <w:b/>
          <w:color w:val="000000" w:themeColor="text1"/>
          <w:sz w:val="24"/>
          <w14:textFill>
            <w14:solidFill>
              <w14:schemeClr w14:val="tx1"/>
            </w14:solidFill>
          </w14:textFill>
        </w:rPr>
        <w:t>4.2.</w:t>
      </w:r>
      <w:r>
        <w:rPr>
          <w:rFonts w:hint="eastAsia" w:eastAsia="宋体"/>
          <w:b/>
          <w:color w:val="000000" w:themeColor="text1"/>
          <w:sz w:val="24"/>
          <w:lang w:val="en-US" w:eastAsia="zh-CN"/>
          <w14:textFill>
            <w14:solidFill>
              <w14:schemeClr w14:val="tx1"/>
            </w14:solidFill>
          </w14:textFill>
        </w:rPr>
        <w:t>2</w:t>
      </w:r>
      <w:r>
        <w:rPr>
          <w:rFonts w:hint="eastAsia" w:eastAsia="宋体"/>
          <w:b/>
          <w:color w:val="000000" w:themeColor="text1"/>
          <w:sz w:val="24"/>
          <w14:textFill>
            <w14:solidFill>
              <w14:schemeClr w14:val="tx1"/>
            </w14:solidFill>
          </w14:textFill>
        </w:rPr>
        <w:t xml:space="preserve"> 重要资产项目公司</w:t>
      </w:r>
      <w:r>
        <w:rPr>
          <w:rStyle w:val="31"/>
          <w:rFonts w:hint="eastAsia" w:eastAsia="宋体"/>
          <w:b/>
          <w:color w:val="000000" w:themeColor="text1"/>
          <w:sz w:val="24"/>
          <w14:textFill>
            <w14:solidFill>
              <w14:schemeClr w14:val="tx1"/>
            </w14:solidFill>
          </w14:textFill>
        </w:rPr>
        <w:footnoteReference w:id="265"/>
      </w:r>
      <w:r>
        <w:rPr>
          <w:rFonts w:hint="eastAsia" w:eastAsia="宋体"/>
          <w:b/>
          <w:color w:val="000000" w:themeColor="text1"/>
          <w:sz w:val="24"/>
          <w14:textFill>
            <w14:solidFill>
              <w14:schemeClr w14:val="tx1"/>
            </w14:solidFill>
          </w14:textFill>
        </w:rPr>
        <w:t>的主要资产负债科目分析</w:t>
      </w:r>
      <w:r>
        <w:rPr>
          <w:rStyle w:val="31"/>
          <w:rFonts w:hint="eastAsia" w:eastAsia="宋体"/>
          <w:b/>
          <w:color w:val="FF0000"/>
          <w:sz w:val="24"/>
        </w:rPr>
        <w:footnoteReference w:id="266"/>
      </w:r>
    </w:p>
    <w:p>
      <w:pPr>
        <w:adjustRightInd w:val="0"/>
        <w:snapToGrid w:val="0"/>
        <w:spacing w:line="460" w:lineRule="exact"/>
        <w:ind w:firstLine="502" w:firstLineChars="200"/>
        <w:rPr>
          <w:b/>
          <w:color w:val="000000" w:themeColor="text1"/>
          <w:sz w:val="24"/>
          <w14:textFill>
            <w14:solidFill>
              <w14:schemeClr w14:val="tx1"/>
            </w14:solidFill>
          </w14:textFill>
        </w:rPr>
      </w:pPr>
      <w:r>
        <w:rPr>
          <w:rFonts w:hint="eastAsia" w:eastAsia="宋体"/>
          <w:b/>
          <w:color w:val="000000" w:themeColor="text1"/>
          <w:sz w:val="24"/>
          <w14:textFill>
            <w14:solidFill>
              <w14:schemeClr w14:val="tx1"/>
            </w14:solidFill>
          </w14:textFill>
        </w:rPr>
        <w:t>资产</w:t>
      </w:r>
      <w:r>
        <w:rPr>
          <w:rFonts w:eastAsia="宋体"/>
          <w:b/>
          <w:color w:val="000000" w:themeColor="text1"/>
          <w:sz w:val="24"/>
          <w14:textFill>
            <w14:solidFill>
              <w14:schemeClr w14:val="tx1"/>
            </w14:solidFill>
          </w14:textFill>
        </w:rPr>
        <w:t>项目公司名称</w:t>
      </w:r>
      <w:r>
        <w:rPr>
          <w:rStyle w:val="31"/>
          <w:rFonts w:eastAsia="宋体"/>
          <w:b/>
          <w:color w:val="000000" w:themeColor="text1"/>
          <w:sz w:val="24"/>
          <w14:textFill>
            <w14:solidFill>
              <w14:schemeClr w14:val="tx1"/>
            </w14:solidFill>
          </w14:textFill>
        </w:rPr>
        <w:footnoteReference w:id="267"/>
      </w:r>
      <w:r>
        <w:rPr>
          <w:rFonts w:eastAsia="宋体"/>
          <w:b/>
          <w:color w:val="000000" w:themeColor="text1"/>
          <w:sz w:val="24"/>
          <w14:textFill>
            <w14:solidFill>
              <w14:schemeClr w14:val="tx1"/>
            </w14:solidFill>
          </w14:textFill>
        </w:rPr>
        <w:t>：XXXXXXX</w:t>
      </w: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6956</w:t>
      </w: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6957</w:t>
      </w:r>
      <w:r>
        <w:rPr>
          <w:rFonts w:hint="eastAsia" w:ascii="Times New Roman" w:hAnsi="Times New Roman" w:eastAsia="宋体" w:cs="Calibri"/>
          <w:color w:val="0000FF"/>
          <w:kern w:val="0"/>
          <w:sz w:val="18"/>
          <w:szCs w:val="22"/>
          <w:lang w:val="en-US" w:eastAsia="zh-CN" w:bidi="ar-SA"/>
        </w:rPr>
        <w:t>）</w:t>
      </w:r>
    </w:p>
    <w:p>
      <w:pPr>
        <w:adjustRightInd w:val="0"/>
        <w:snapToGrid w:val="0"/>
        <w:spacing w:line="460" w:lineRule="exact"/>
        <w:ind w:firstLine="502" w:firstLineChars="200"/>
        <w:rPr>
          <w:rFonts w:eastAsia="宋体"/>
          <w:b/>
          <w:color w:val="000000" w:themeColor="text1"/>
          <w:sz w:val="24"/>
          <w14:textFill>
            <w14:solidFill>
              <w14:schemeClr w14:val="tx1"/>
            </w14:solidFill>
          </w14:textFill>
        </w:rPr>
      </w:pPr>
    </w:p>
    <w:tbl>
      <w:tblPr>
        <w:tblStyle w:val="32"/>
        <w:tblW w:w="8977" w:type="dxa"/>
        <w:tblInd w:w="-2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1889"/>
        <w:gridCol w:w="2413"/>
        <w:gridCol w:w="2299"/>
        <w:gridCol w:w="1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170"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序号</w:t>
            </w:r>
          </w:p>
        </w:tc>
        <w:tc>
          <w:tcPr>
            <w:tcW w:w="1889"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构成</w:t>
            </w:r>
          </w:p>
        </w:tc>
        <w:tc>
          <w:tcPr>
            <w:tcW w:w="241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报告期末金额（元）</w:t>
            </w:r>
          </w:p>
        </w:tc>
        <w:tc>
          <w:tcPr>
            <w:tcW w:w="2299"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上年末金额（元）</w:t>
            </w:r>
          </w:p>
        </w:tc>
        <w:tc>
          <w:tcPr>
            <w:tcW w:w="120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FF0000"/>
                <w:szCs w:val="22"/>
                <w:lang w:val="en-US" w:eastAsia="zh-CN"/>
              </w:rPr>
              <w:t>较上年末变动</w:t>
            </w:r>
            <w:r>
              <w:rPr>
                <w:rFonts w:hint="eastAsia" w:ascii="Times New Roman" w:hAnsi="Times New Roman" w:cs="Calibri"/>
                <w:color w:val="FF0000"/>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977" w:type="dxa"/>
            <w:gridSpan w:val="5"/>
            <w:vAlign w:val="center"/>
          </w:tcPr>
          <w:p>
            <w:pPr>
              <w:pStyle w:val="24"/>
              <w:adjustRightInd w:val="0"/>
              <w:snapToGrid w:val="0"/>
              <w:spacing w:line="360" w:lineRule="exact"/>
              <w:jc w:val="center"/>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主要资产科目</w:t>
            </w:r>
            <w:r>
              <w:rPr>
                <w:rStyle w:val="31"/>
                <w:rFonts w:hint="eastAsia" w:ascii="Times New Roman" w:hAnsi="Times New Roman" w:cs="Calibri"/>
                <w:color w:val="000000" w:themeColor="text1"/>
                <w:szCs w:val="22"/>
                <w14:textFill>
                  <w14:solidFill>
                    <w14:schemeClr w14:val="tx1"/>
                  </w14:solidFill>
                </w14:textFill>
              </w:rPr>
              <w:footnoteReference w:id="26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170"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1</w:t>
            </w:r>
          </w:p>
        </w:tc>
        <w:tc>
          <w:tcPr>
            <w:tcW w:w="1889"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XXXX</w:t>
            </w:r>
            <w:r>
              <w:rPr>
                <w:rFonts w:hint="eastAsia" w:ascii="Times New Roman" w:hAnsi="Times New Roman" w:cs="Calibri"/>
                <w:color w:val="000000" w:themeColor="text1"/>
                <w:szCs w:val="22"/>
                <w14:textFill>
                  <w14:solidFill>
                    <w14:schemeClr w14:val="tx1"/>
                  </w14:solidFill>
                </w14:textFill>
              </w:rPr>
              <w:t>资产</w:t>
            </w:r>
          </w:p>
        </w:tc>
        <w:tc>
          <w:tcPr>
            <w:tcW w:w="241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2299"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120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170"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2</w:t>
            </w:r>
          </w:p>
        </w:tc>
        <w:tc>
          <w:tcPr>
            <w:tcW w:w="1889"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XXXX</w:t>
            </w:r>
            <w:r>
              <w:rPr>
                <w:rFonts w:hint="eastAsia" w:ascii="Times New Roman" w:hAnsi="Times New Roman" w:cs="Calibri"/>
                <w:color w:val="000000" w:themeColor="text1"/>
                <w:szCs w:val="22"/>
                <w14:textFill>
                  <w14:solidFill>
                    <w14:schemeClr w14:val="tx1"/>
                  </w14:solidFill>
                </w14:textFill>
              </w:rPr>
              <w:t>资产</w:t>
            </w:r>
          </w:p>
        </w:tc>
        <w:tc>
          <w:tcPr>
            <w:tcW w:w="241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2299"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120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170"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w:t>
            </w: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6959</w:t>
            </w:r>
            <w:r>
              <w:rPr>
                <w:rFonts w:hint="eastAsia" w:ascii="Times New Roman" w:hAnsi="Times New Roman" w:eastAsia="宋体" w:cs="Calibri"/>
                <w:color w:val="0000FF"/>
                <w:kern w:val="0"/>
                <w:sz w:val="18"/>
                <w:szCs w:val="22"/>
                <w:lang w:val="en-US" w:eastAsia="zh-CN" w:bidi="ar-SA"/>
              </w:rPr>
              <w:t>）</w:t>
            </w:r>
          </w:p>
        </w:tc>
        <w:tc>
          <w:tcPr>
            <w:tcW w:w="1889"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w:t>
            </w: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6960</w:t>
            </w:r>
            <w:r>
              <w:rPr>
                <w:rFonts w:hint="eastAsia" w:ascii="Times New Roman" w:hAnsi="Times New Roman" w:eastAsia="宋体" w:cs="Calibri"/>
                <w:color w:val="0000FF"/>
                <w:kern w:val="0"/>
                <w:sz w:val="18"/>
                <w:szCs w:val="22"/>
                <w:lang w:val="en-US" w:eastAsia="zh-CN" w:bidi="ar-SA"/>
              </w:rPr>
              <w:t>）</w:t>
            </w:r>
          </w:p>
        </w:tc>
        <w:tc>
          <w:tcPr>
            <w:tcW w:w="2413"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6961</w:t>
            </w:r>
            <w:r>
              <w:rPr>
                <w:rFonts w:hint="eastAsia" w:ascii="Times New Roman" w:hAnsi="Times New Roman" w:eastAsia="宋体" w:cs="Calibri"/>
                <w:color w:val="0000FF"/>
                <w:kern w:val="0"/>
                <w:sz w:val="18"/>
                <w:szCs w:val="22"/>
                <w:lang w:val="en-US" w:eastAsia="zh-CN" w:bidi="ar-SA"/>
              </w:rPr>
              <w:t>）</w:t>
            </w:r>
          </w:p>
        </w:tc>
        <w:tc>
          <w:tcPr>
            <w:tcW w:w="2299"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6961</w:t>
            </w:r>
            <w:r>
              <w:rPr>
                <w:rFonts w:hint="eastAsia" w:ascii="Times New Roman" w:hAnsi="Times New Roman" w:eastAsia="宋体" w:cs="Calibri"/>
                <w:color w:val="0000FF"/>
                <w:kern w:val="0"/>
                <w:sz w:val="18"/>
                <w:szCs w:val="22"/>
                <w:lang w:val="en-US" w:eastAsia="zh-CN" w:bidi="ar-SA"/>
              </w:rPr>
              <w:t>）</w:t>
            </w:r>
          </w:p>
        </w:tc>
        <w:tc>
          <w:tcPr>
            <w:tcW w:w="1206"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6962</w:t>
            </w:r>
            <w:r>
              <w:rPr>
                <w:rFonts w:hint="eastAsia" w:ascii="Times New Roman" w:hAnsi="Times New Roman" w:eastAsia="宋体" w:cs="Calibri"/>
                <w:color w:val="0000FF"/>
                <w:kern w:val="0"/>
                <w:sz w:val="18"/>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170"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N</w:t>
            </w:r>
          </w:p>
        </w:tc>
        <w:tc>
          <w:tcPr>
            <w:tcW w:w="1889"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XXXX</w:t>
            </w:r>
            <w:r>
              <w:rPr>
                <w:rFonts w:hint="eastAsia" w:ascii="Times New Roman" w:hAnsi="Times New Roman" w:cs="Calibri"/>
                <w:color w:val="000000" w:themeColor="text1"/>
                <w:szCs w:val="22"/>
                <w14:textFill>
                  <w14:solidFill>
                    <w14:schemeClr w14:val="tx1"/>
                  </w14:solidFill>
                </w14:textFill>
              </w:rPr>
              <w:t>资产</w:t>
            </w:r>
          </w:p>
        </w:tc>
        <w:tc>
          <w:tcPr>
            <w:tcW w:w="241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2299"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120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977" w:type="dxa"/>
            <w:gridSpan w:val="5"/>
            <w:vAlign w:val="center"/>
          </w:tcPr>
          <w:p>
            <w:pPr>
              <w:pStyle w:val="24"/>
              <w:adjustRightInd w:val="0"/>
              <w:snapToGrid w:val="0"/>
              <w:spacing w:line="360" w:lineRule="exact"/>
              <w:jc w:val="center"/>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主要负债科目</w:t>
            </w:r>
            <w:r>
              <w:rPr>
                <w:rStyle w:val="31"/>
                <w:rFonts w:hint="eastAsia" w:ascii="Times New Roman" w:hAnsi="Times New Roman" w:cs="Calibri"/>
                <w:color w:val="000000" w:themeColor="text1"/>
                <w:szCs w:val="22"/>
                <w14:textFill>
                  <w14:solidFill>
                    <w14:schemeClr w14:val="tx1"/>
                  </w14:solidFill>
                </w14:textFill>
              </w:rPr>
              <w:footnoteReference w:id="26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170"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1</w:t>
            </w:r>
          </w:p>
        </w:tc>
        <w:tc>
          <w:tcPr>
            <w:tcW w:w="1889"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XXXX负债</w:t>
            </w:r>
          </w:p>
        </w:tc>
        <w:tc>
          <w:tcPr>
            <w:tcW w:w="241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2299"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120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170"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2</w:t>
            </w:r>
          </w:p>
        </w:tc>
        <w:tc>
          <w:tcPr>
            <w:tcW w:w="1889"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XXXX负债</w:t>
            </w:r>
          </w:p>
        </w:tc>
        <w:tc>
          <w:tcPr>
            <w:tcW w:w="241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2299"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120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170"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w:t>
            </w: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6964</w:t>
            </w:r>
            <w:r>
              <w:rPr>
                <w:rFonts w:hint="eastAsia" w:ascii="Times New Roman" w:hAnsi="Times New Roman" w:eastAsia="宋体" w:cs="Calibri"/>
                <w:color w:val="0000FF"/>
                <w:kern w:val="0"/>
                <w:sz w:val="18"/>
                <w:szCs w:val="22"/>
                <w:lang w:val="en-US" w:eastAsia="zh-CN" w:bidi="ar-SA"/>
              </w:rPr>
              <w:t>）</w:t>
            </w:r>
          </w:p>
        </w:tc>
        <w:tc>
          <w:tcPr>
            <w:tcW w:w="1889"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w:t>
            </w: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6965</w:t>
            </w:r>
            <w:r>
              <w:rPr>
                <w:rFonts w:hint="eastAsia" w:ascii="Times New Roman" w:hAnsi="Times New Roman" w:eastAsia="宋体" w:cs="Calibri"/>
                <w:color w:val="0000FF"/>
                <w:kern w:val="0"/>
                <w:sz w:val="18"/>
                <w:szCs w:val="22"/>
                <w:lang w:val="en-US" w:eastAsia="zh-CN" w:bidi="ar-SA"/>
              </w:rPr>
              <w:t>）</w:t>
            </w:r>
          </w:p>
        </w:tc>
        <w:tc>
          <w:tcPr>
            <w:tcW w:w="2413"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6966</w:t>
            </w:r>
            <w:r>
              <w:rPr>
                <w:rFonts w:hint="eastAsia" w:ascii="Times New Roman" w:hAnsi="Times New Roman" w:eastAsia="宋体" w:cs="Calibri"/>
                <w:color w:val="0000FF"/>
                <w:kern w:val="0"/>
                <w:sz w:val="18"/>
                <w:szCs w:val="22"/>
                <w:lang w:val="en-US" w:eastAsia="zh-CN" w:bidi="ar-SA"/>
              </w:rPr>
              <w:t>）</w:t>
            </w:r>
          </w:p>
        </w:tc>
        <w:tc>
          <w:tcPr>
            <w:tcW w:w="2299"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6966</w:t>
            </w:r>
            <w:r>
              <w:rPr>
                <w:rFonts w:hint="eastAsia" w:ascii="Times New Roman" w:hAnsi="Times New Roman" w:eastAsia="宋体" w:cs="Calibri"/>
                <w:color w:val="0000FF"/>
                <w:kern w:val="0"/>
                <w:sz w:val="18"/>
                <w:szCs w:val="22"/>
                <w:lang w:val="en-US" w:eastAsia="zh-CN" w:bidi="ar-SA"/>
              </w:rPr>
              <w:t>）</w:t>
            </w:r>
          </w:p>
        </w:tc>
        <w:tc>
          <w:tcPr>
            <w:tcW w:w="1206"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6967</w:t>
            </w:r>
            <w:r>
              <w:rPr>
                <w:rFonts w:hint="eastAsia" w:ascii="Times New Roman" w:hAnsi="Times New Roman" w:eastAsia="宋体" w:cs="Calibri"/>
                <w:color w:val="0000FF"/>
                <w:kern w:val="0"/>
                <w:sz w:val="18"/>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170"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N</w:t>
            </w:r>
          </w:p>
        </w:tc>
        <w:tc>
          <w:tcPr>
            <w:tcW w:w="1889"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XXXX</w:t>
            </w:r>
            <w:r>
              <w:rPr>
                <w:rFonts w:hint="eastAsia" w:ascii="Times New Roman" w:hAnsi="Times New Roman" w:cs="Calibri"/>
                <w:color w:val="000000" w:themeColor="text1"/>
                <w:szCs w:val="22"/>
                <w14:textFill>
                  <w14:solidFill>
                    <w14:schemeClr w14:val="tx1"/>
                  </w14:solidFill>
                </w14:textFill>
              </w:rPr>
              <w:t>负债</w:t>
            </w:r>
          </w:p>
        </w:tc>
        <w:tc>
          <w:tcPr>
            <w:tcW w:w="241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2299"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120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r>
    </w:tbl>
    <w:p>
      <w:pPr>
        <w:adjustRightInd w:val="0"/>
        <w:snapToGrid w:val="0"/>
        <w:spacing w:line="400" w:lineRule="exact"/>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注</w:t>
      </w:r>
      <w:r>
        <w:rPr>
          <w:rStyle w:val="31"/>
          <w:rFonts w:eastAsia="宋体"/>
          <w:bCs/>
          <w:color w:val="000000" w:themeColor="text1"/>
          <w:sz w:val="24"/>
          <w14:textFill>
            <w14:solidFill>
              <w14:schemeClr w14:val="tx1"/>
            </w14:solidFill>
          </w14:textFill>
        </w:rPr>
        <w:footnoteReference w:id="270"/>
      </w:r>
      <w:r>
        <w:rPr>
          <w:rFonts w:eastAsia="宋体"/>
          <w:color w:val="000000" w:themeColor="text1"/>
          <w:sz w:val="24"/>
          <w14:textFill>
            <w14:solidFill>
              <w14:schemeClr w14:val="tx1"/>
            </w14:solidFill>
          </w14:textFill>
        </w:rPr>
        <w:t>：</w:t>
      </w:r>
      <w:r>
        <w:rPr>
          <w:rFonts w:ascii="Times New Roman" w:hAnsi="Times New Roman" w:eastAsia="宋体" w:cs="Calibri"/>
          <w:color w:val="0000FF"/>
          <w:kern w:val="0"/>
          <w:sz w:val="18"/>
          <w:szCs w:val="22"/>
          <w:lang w:val="en-US" w:eastAsia="zh-CN" w:bidi="ar-SA"/>
        </w:rPr>
        <w:t>（6968）</w:t>
      </w:r>
    </w:p>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（7071）</w:t>
      </w:r>
    </w:p>
    <w:p>
      <w:pPr>
        <w:adjustRightInd w:val="0"/>
        <w:snapToGrid w:val="0"/>
        <w:spacing w:line="460" w:lineRule="exact"/>
        <w:rPr>
          <w:rFonts w:eastAsia="宋体"/>
          <w:b/>
          <w:color w:val="000000" w:themeColor="text1"/>
          <w:sz w:val="24"/>
          <w14:textFill>
            <w14:solidFill>
              <w14:schemeClr w14:val="tx1"/>
            </w14:solidFill>
          </w14:textFill>
        </w:rPr>
      </w:pPr>
      <w:r>
        <w:rPr>
          <w:rFonts w:eastAsia="宋体"/>
          <w:b/>
          <w:color w:val="000000" w:themeColor="text1"/>
          <w:sz w:val="24"/>
          <w14:textFill>
            <w14:solidFill>
              <w14:schemeClr w14:val="tx1"/>
            </w14:solidFill>
          </w14:textFill>
        </w:rPr>
        <w:t>4.2.</w:t>
      </w:r>
      <w:r>
        <w:rPr>
          <w:rFonts w:hint="eastAsia" w:eastAsia="宋体"/>
          <w:b/>
          <w:color w:val="000000" w:themeColor="text1"/>
          <w:sz w:val="24"/>
          <w:lang w:val="en-US" w:eastAsia="zh-CN"/>
          <w14:textFill>
            <w14:solidFill>
              <w14:schemeClr w14:val="tx1"/>
            </w14:solidFill>
          </w14:textFill>
        </w:rPr>
        <w:t>3</w:t>
      </w:r>
      <w:r>
        <w:rPr>
          <w:rFonts w:eastAsia="宋体"/>
          <w:b/>
          <w:color w:val="000000" w:themeColor="text1"/>
          <w:sz w:val="24"/>
          <w14:textFill>
            <w14:solidFill>
              <w14:schemeClr w14:val="tx1"/>
            </w14:solidFill>
          </w14:textFill>
        </w:rPr>
        <w:t xml:space="preserve"> </w:t>
      </w:r>
      <w:r>
        <w:rPr>
          <w:rFonts w:hint="eastAsia" w:eastAsia="宋体"/>
          <w:b/>
          <w:color w:val="000000" w:themeColor="text1"/>
          <w:sz w:val="24"/>
          <w14:textFill>
            <w14:solidFill>
              <w14:schemeClr w14:val="tx1"/>
            </w14:solidFill>
          </w14:textFill>
        </w:rPr>
        <w:t>重要资产</w:t>
      </w:r>
      <w:r>
        <w:rPr>
          <w:rFonts w:eastAsia="宋体"/>
          <w:b/>
          <w:color w:val="000000" w:themeColor="text1"/>
          <w:sz w:val="24"/>
          <w14:textFill>
            <w14:solidFill>
              <w14:schemeClr w14:val="tx1"/>
            </w14:solidFill>
          </w14:textFill>
        </w:rPr>
        <w:t>项目公司的营业收入分析</w:t>
      </w:r>
    </w:p>
    <w:p>
      <w:pPr>
        <w:adjustRightInd w:val="0"/>
        <w:snapToGrid w:val="0"/>
        <w:spacing w:line="460" w:lineRule="exact"/>
        <w:ind w:firstLine="502" w:firstLineChars="200"/>
        <w:rPr>
          <w:rFonts w:eastAsia="宋体"/>
          <w:b/>
          <w:color w:val="000000" w:themeColor="text1"/>
          <w:sz w:val="24"/>
          <w14:textFill>
            <w14:solidFill>
              <w14:schemeClr w14:val="tx1"/>
            </w14:solidFill>
          </w14:textFill>
        </w:rPr>
      </w:pPr>
      <w:r>
        <w:rPr>
          <w:rFonts w:hint="eastAsia" w:eastAsia="宋体"/>
          <w:b/>
          <w:color w:val="000000" w:themeColor="text1"/>
          <w:sz w:val="24"/>
          <w14:textFill>
            <w14:solidFill>
              <w14:schemeClr w14:val="tx1"/>
            </w14:solidFill>
          </w14:textFill>
        </w:rPr>
        <w:t>资产</w:t>
      </w:r>
      <w:r>
        <w:rPr>
          <w:rFonts w:eastAsia="宋体"/>
          <w:b/>
          <w:color w:val="000000" w:themeColor="text1"/>
          <w:sz w:val="24"/>
          <w14:textFill>
            <w14:solidFill>
              <w14:schemeClr w14:val="tx1"/>
            </w14:solidFill>
          </w14:textFill>
        </w:rPr>
        <w:t>项目公司名称：XXXXXXX</w:t>
      </w:r>
      <w:r>
        <w:rPr>
          <w:rFonts w:ascii="Times New Roman" w:hAnsi="Times New Roman" w:eastAsia="宋体" w:cs="Calibri"/>
          <w:color w:val="0000FF"/>
          <w:kern w:val="0"/>
          <w:sz w:val="18"/>
          <w:szCs w:val="22"/>
          <w:lang w:val="en-US" w:eastAsia="zh-CN" w:bidi="ar-SA"/>
        </w:rPr>
        <w:t>（3780）（3781）</w:t>
      </w:r>
    </w:p>
    <w:tbl>
      <w:tblPr>
        <w:tblStyle w:val="32"/>
        <w:tblW w:w="951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1820"/>
        <w:gridCol w:w="1210"/>
        <w:gridCol w:w="1539"/>
        <w:gridCol w:w="1103"/>
        <w:gridCol w:w="1666"/>
        <w:gridCol w:w="1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942" w:type="dxa"/>
            <w:vMerge w:val="restart"/>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序号</w:t>
            </w:r>
          </w:p>
        </w:tc>
        <w:tc>
          <w:tcPr>
            <w:tcW w:w="1820" w:type="dxa"/>
            <w:vMerge w:val="restart"/>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构成</w:t>
            </w:r>
            <w:r>
              <w:rPr>
                <w:rStyle w:val="31"/>
                <w:rFonts w:ascii="Times New Roman" w:hAnsi="Times New Roman" w:cs="Calibri"/>
                <w:color w:val="000000" w:themeColor="text1"/>
                <w:szCs w:val="22"/>
                <w14:textFill>
                  <w14:solidFill>
                    <w14:schemeClr w14:val="tx1"/>
                  </w14:solidFill>
                </w14:textFill>
              </w:rPr>
              <w:footnoteReference w:id="271"/>
            </w:r>
          </w:p>
        </w:tc>
        <w:tc>
          <w:tcPr>
            <w:tcW w:w="2749" w:type="dxa"/>
            <w:gridSpan w:val="2"/>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本期（年 月 日-年 月 日）</w:t>
            </w:r>
            <w:r>
              <w:rPr>
                <w:rFonts w:ascii="Times New Roman" w:hAnsi="Times New Roman" w:eastAsia="宋体" w:cs="Calibri"/>
                <w:color w:val="0000FF"/>
                <w:kern w:val="0"/>
                <w:sz w:val="18"/>
                <w:szCs w:val="22"/>
                <w:lang w:val="en-US" w:eastAsia="zh-CN" w:bidi="ar-SA"/>
              </w:rPr>
              <w:t>（2023）（2024）</w:t>
            </w:r>
          </w:p>
        </w:tc>
        <w:tc>
          <w:tcPr>
            <w:tcW w:w="2769" w:type="dxa"/>
            <w:gridSpan w:val="2"/>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上年同期（年 月 日-年 月 日）</w:t>
            </w:r>
            <w:r>
              <w:rPr>
                <w:rFonts w:ascii="Times New Roman" w:hAnsi="Times New Roman" w:eastAsia="宋体" w:cs="Calibri"/>
                <w:color w:val="0000FF"/>
                <w:kern w:val="0"/>
                <w:sz w:val="18"/>
                <w:szCs w:val="22"/>
                <w:lang w:val="en-US" w:eastAsia="zh-CN" w:bidi="ar-SA"/>
              </w:rPr>
              <w:t>（2023）（2024）</w:t>
            </w:r>
          </w:p>
        </w:tc>
        <w:tc>
          <w:tcPr>
            <w:tcW w:w="1231" w:type="dxa"/>
            <w:vMerge w:val="restart"/>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金额同比（%）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942" w:type="dxa"/>
            <w:vMerge w:val="continue"/>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1820" w:type="dxa"/>
            <w:vMerge w:val="continue"/>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1210"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金额（元）</w:t>
            </w:r>
          </w:p>
        </w:tc>
        <w:tc>
          <w:tcPr>
            <w:tcW w:w="1539"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占该项目总收入比例（％）</w:t>
            </w:r>
          </w:p>
        </w:tc>
        <w:tc>
          <w:tcPr>
            <w:tcW w:w="110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金额（元）</w:t>
            </w:r>
          </w:p>
        </w:tc>
        <w:tc>
          <w:tcPr>
            <w:tcW w:w="166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占该项目总收入比例（％）</w:t>
            </w:r>
          </w:p>
        </w:tc>
        <w:tc>
          <w:tcPr>
            <w:tcW w:w="1231" w:type="dxa"/>
            <w:vMerge w:val="continue"/>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942"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1</w:t>
            </w:r>
            <w:r>
              <w:rPr>
                <w:rFonts w:ascii="Times New Roman" w:hAnsi="Times New Roman" w:eastAsia="宋体" w:cs="Calibri"/>
                <w:color w:val="0000FF"/>
                <w:kern w:val="0"/>
                <w:sz w:val="18"/>
                <w:szCs w:val="22"/>
                <w:lang w:val="en-US" w:eastAsia="zh-CN" w:bidi="ar-SA"/>
              </w:rPr>
              <w:t>（3695）</w:t>
            </w:r>
          </w:p>
        </w:tc>
        <w:tc>
          <w:tcPr>
            <w:tcW w:w="1820"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XXXX收入</w:t>
            </w:r>
            <w:r>
              <w:rPr>
                <w:rFonts w:ascii="Times New Roman" w:hAnsi="Times New Roman" w:eastAsia="宋体" w:cs="Calibri"/>
                <w:color w:val="0000FF"/>
                <w:kern w:val="0"/>
                <w:sz w:val="18"/>
                <w:szCs w:val="22"/>
                <w:lang w:val="en-US" w:eastAsia="zh-CN" w:bidi="ar-SA"/>
              </w:rPr>
              <w:t>（3696）</w:t>
            </w:r>
          </w:p>
        </w:tc>
        <w:tc>
          <w:tcPr>
            <w:tcW w:w="1210"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（3697）</w:t>
            </w:r>
          </w:p>
        </w:tc>
        <w:tc>
          <w:tcPr>
            <w:tcW w:w="1539"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（3698）</w:t>
            </w:r>
          </w:p>
        </w:tc>
        <w:tc>
          <w:tcPr>
            <w:tcW w:w="1103"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（3697）</w:t>
            </w:r>
          </w:p>
        </w:tc>
        <w:tc>
          <w:tcPr>
            <w:tcW w:w="1666"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（3698）</w:t>
            </w:r>
          </w:p>
        </w:tc>
        <w:tc>
          <w:tcPr>
            <w:tcW w:w="1231"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6852</w:t>
            </w:r>
            <w:r>
              <w:rPr>
                <w:rFonts w:hint="eastAsia" w:ascii="Times New Roman" w:hAnsi="Times New Roman" w:eastAsia="宋体" w:cs="Calibri"/>
                <w:color w:val="0000FF"/>
                <w:kern w:val="0"/>
                <w:sz w:val="18"/>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942"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2</w:t>
            </w:r>
          </w:p>
        </w:tc>
        <w:tc>
          <w:tcPr>
            <w:tcW w:w="1820"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XXXX收入</w:t>
            </w:r>
          </w:p>
        </w:tc>
        <w:tc>
          <w:tcPr>
            <w:tcW w:w="1210"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w:t>
            </w:r>
          </w:p>
        </w:tc>
        <w:tc>
          <w:tcPr>
            <w:tcW w:w="1539"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w:t>
            </w:r>
          </w:p>
        </w:tc>
        <w:tc>
          <w:tcPr>
            <w:tcW w:w="1103"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w:t>
            </w:r>
          </w:p>
        </w:tc>
        <w:tc>
          <w:tcPr>
            <w:tcW w:w="1666"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w:t>
            </w:r>
          </w:p>
        </w:tc>
        <w:tc>
          <w:tcPr>
            <w:tcW w:w="1231"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942"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3</w:t>
            </w:r>
          </w:p>
        </w:tc>
        <w:tc>
          <w:tcPr>
            <w:tcW w:w="1820"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XXXX收入</w:t>
            </w:r>
          </w:p>
        </w:tc>
        <w:tc>
          <w:tcPr>
            <w:tcW w:w="1210"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w:t>
            </w:r>
          </w:p>
        </w:tc>
        <w:tc>
          <w:tcPr>
            <w:tcW w:w="1539"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w:t>
            </w:r>
          </w:p>
        </w:tc>
        <w:tc>
          <w:tcPr>
            <w:tcW w:w="1103"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w:t>
            </w:r>
          </w:p>
        </w:tc>
        <w:tc>
          <w:tcPr>
            <w:tcW w:w="1666"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w:t>
            </w:r>
          </w:p>
        </w:tc>
        <w:tc>
          <w:tcPr>
            <w:tcW w:w="1231"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942"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w:t>
            </w:r>
          </w:p>
        </w:tc>
        <w:tc>
          <w:tcPr>
            <w:tcW w:w="1820"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1210"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p>
        </w:tc>
        <w:tc>
          <w:tcPr>
            <w:tcW w:w="1539"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p>
        </w:tc>
        <w:tc>
          <w:tcPr>
            <w:tcW w:w="1103"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p>
        </w:tc>
        <w:tc>
          <w:tcPr>
            <w:tcW w:w="1666"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p>
        </w:tc>
        <w:tc>
          <w:tcPr>
            <w:tcW w:w="1231"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942"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N-1</w:t>
            </w:r>
          </w:p>
        </w:tc>
        <w:tc>
          <w:tcPr>
            <w:tcW w:w="1820"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其他收入</w:t>
            </w:r>
          </w:p>
        </w:tc>
        <w:tc>
          <w:tcPr>
            <w:tcW w:w="1210"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（3699）</w:t>
            </w:r>
          </w:p>
        </w:tc>
        <w:tc>
          <w:tcPr>
            <w:tcW w:w="1539"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（3700）</w:t>
            </w:r>
          </w:p>
        </w:tc>
        <w:tc>
          <w:tcPr>
            <w:tcW w:w="1103"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（3699）</w:t>
            </w:r>
          </w:p>
        </w:tc>
        <w:tc>
          <w:tcPr>
            <w:tcW w:w="1666"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（3700）</w:t>
            </w:r>
          </w:p>
        </w:tc>
        <w:tc>
          <w:tcPr>
            <w:tcW w:w="1231"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6861</w:t>
            </w:r>
            <w:r>
              <w:rPr>
                <w:rFonts w:hint="eastAsia" w:ascii="Times New Roman" w:hAnsi="Times New Roman" w:eastAsia="宋体" w:cs="Calibri"/>
                <w:color w:val="0000FF"/>
                <w:kern w:val="0"/>
                <w:sz w:val="18"/>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942"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N</w:t>
            </w:r>
          </w:p>
        </w:tc>
        <w:tc>
          <w:tcPr>
            <w:tcW w:w="1820"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FF0000"/>
                <w:szCs w:val="22"/>
                <w:lang w:eastAsia="zh-CN"/>
              </w:rPr>
              <w:t>营业收入</w:t>
            </w:r>
            <w:r>
              <w:rPr>
                <w:rFonts w:ascii="Times New Roman" w:hAnsi="Times New Roman" w:cs="Calibri"/>
                <w:color w:val="000000" w:themeColor="text1"/>
                <w:szCs w:val="22"/>
                <w14:textFill>
                  <w14:solidFill>
                    <w14:schemeClr w14:val="tx1"/>
                  </w14:solidFill>
                </w14:textFill>
              </w:rPr>
              <w:t>合计</w:t>
            </w:r>
          </w:p>
        </w:tc>
        <w:tc>
          <w:tcPr>
            <w:tcW w:w="1210"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（3701）</w:t>
            </w:r>
          </w:p>
        </w:tc>
        <w:tc>
          <w:tcPr>
            <w:tcW w:w="1539"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（3702）</w:t>
            </w:r>
          </w:p>
        </w:tc>
        <w:tc>
          <w:tcPr>
            <w:tcW w:w="1103"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（3701）</w:t>
            </w:r>
          </w:p>
        </w:tc>
        <w:tc>
          <w:tcPr>
            <w:tcW w:w="1666"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（3702）</w:t>
            </w:r>
          </w:p>
        </w:tc>
        <w:tc>
          <w:tcPr>
            <w:tcW w:w="1231"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6862</w:t>
            </w:r>
            <w:r>
              <w:rPr>
                <w:rFonts w:hint="eastAsia" w:ascii="Times New Roman" w:hAnsi="Times New Roman" w:eastAsia="宋体" w:cs="Calibri"/>
                <w:color w:val="0000FF"/>
                <w:kern w:val="0"/>
                <w:sz w:val="18"/>
                <w:szCs w:val="22"/>
                <w:lang w:val="en-US" w:eastAsia="zh-CN" w:bidi="ar-SA"/>
              </w:rPr>
              <w:t>）</w:t>
            </w:r>
          </w:p>
        </w:tc>
      </w:tr>
    </w:tbl>
    <w:p>
      <w:pPr>
        <w:adjustRightInd w:val="0"/>
        <w:snapToGrid w:val="0"/>
        <w:spacing w:line="400" w:lineRule="exact"/>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注</w:t>
      </w:r>
      <w:r>
        <w:rPr>
          <w:rStyle w:val="31"/>
          <w:rFonts w:eastAsia="宋体"/>
          <w:bCs/>
          <w:color w:val="000000" w:themeColor="text1"/>
          <w:sz w:val="24"/>
          <w14:textFill>
            <w14:solidFill>
              <w14:schemeClr w14:val="tx1"/>
            </w14:solidFill>
          </w14:textFill>
        </w:rPr>
        <w:footnoteReference w:id="272"/>
      </w:r>
      <w:r>
        <w:rPr>
          <w:rFonts w:eastAsia="宋体"/>
          <w:color w:val="000000" w:themeColor="text1"/>
          <w:sz w:val="24"/>
          <w14:textFill>
            <w14:solidFill>
              <w14:schemeClr w14:val="tx1"/>
            </w14:solidFill>
          </w14:textFill>
        </w:rPr>
        <w:t>：</w:t>
      </w:r>
      <w:r>
        <w:rPr>
          <w:rFonts w:ascii="Times New Roman" w:hAnsi="Times New Roman" w:eastAsia="宋体" w:cs="Calibri"/>
          <w:color w:val="0000FF"/>
          <w:kern w:val="0"/>
          <w:sz w:val="18"/>
          <w:szCs w:val="22"/>
          <w:lang w:val="en-US" w:eastAsia="zh-CN" w:bidi="ar-SA"/>
        </w:rPr>
        <w:t>（3703）</w:t>
      </w:r>
    </w:p>
    <w:p>
      <w:pPr>
        <w:adjustRightInd w:val="0"/>
        <w:snapToGrid w:val="0"/>
        <w:spacing w:line="400" w:lineRule="exact"/>
        <w:rPr>
          <w:rFonts w:eastAsia="宋体"/>
          <w:color w:val="000000" w:themeColor="text1"/>
          <w:sz w:val="24"/>
          <w14:textFill>
            <w14:solidFill>
              <w14:schemeClr w14:val="tx1"/>
            </w14:solidFill>
          </w14:textFill>
        </w:rPr>
      </w:pPr>
    </w:p>
    <w:p>
      <w:pPr>
        <w:adjustRightInd w:val="0"/>
        <w:snapToGrid w:val="0"/>
        <w:spacing w:line="460" w:lineRule="exact"/>
        <w:rPr>
          <w:rFonts w:eastAsia="宋体"/>
          <w:b/>
          <w:color w:val="000000" w:themeColor="text1"/>
          <w:sz w:val="24"/>
          <w14:textFill>
            <w14:solidFill>
              <w14:schemeClr w14:val="tx1"/>
            </w14:solidFill>
          </w14:textFill>
        </w:rPr>
      </w:pPr>
      <w:r>
        <w:rPr>
          <w:rFonts w:eastAsia="宋体"/>
          <w:b/>
          <w:color w:val="000000" w:themeColor="text1"/>
          <w:sz w:val="24"/>
          <w14:textFill>
            <w14:solidFill>
              <w14:schemeClr w14:val="tx1"/>
            </w14:solidFill>
          </w14:textFill>
        </w:rPr>
        <w:t>4.2.</w:t>
      </w:r>
      <w:r>
        <w:rPr>
          <w:rFonts w:hint="eastAsia" w:eastAsia="宋体"/>
          <w:b/>
          <w:color w:val="000000" w:themeColor="text1"/>
          <w:sz w:val="24"/>
          <w:lang w:val="en-US" w:eastAsia="zh-CN"/>
          <w14:textFill>
            <w14:solidFill>
              <w14:schemeClr w14:val="tx1"/>
            </w14:solidFill>
          </w14:textFill>
        </w:rPr>
        <w:t>4</w:t>
      </w:r>
      <w:r>
        <w:rPr>
          <w:rFonts w:eastAsia="宋体"/>
          <w:b/>
          <w:color w:val="000000" w:themeColor="text1"/>
          <w:sz w:val="24"/>
          <w14:textFill>
            <w14:solidFill>
              <w14:schemeClr w14:val="tx1"/>
            </w14:solidFill>
          </w14:textFill>
        </w:rPr>
        <w:t xml:space="preserve"> </w:t>
      </w:r>
      <w:r>
        <w:rPr>
          <w:rFonts w:hint="eastAsia" w:eastAsia="宋体"/>
          <w:b/>
          <w:color w:val="000000" w:themeColor="text1"/>
          <w:sz w:val="24"/>
          <w14:textFill>
            <w14:solidFill>
              <w14:schemeClr w14:val="tx1"/>
            </w14:solidFill>
          </w14:textFill>
        </w:rPr>
        <w:t>重要资产</w:t>
      </w:r>
      <w:r>
        <w:rPr>
          <w:rFonts w:eastAsia="宋体"/>
          <w:b/>
          <w:color w:val="000000" w:themeColor="text1"/>
          <w:sz w:val="24"/>
          <w14:textFill>
            <w14:solidFill>
              <w14:schemeClr w14:val="tx1"/>
            </w14:solidFill>
          </w14:textFill>
        </w:rPr>
        <w:t>项目公司的营业成本及主要费用分析</w:t>
      </w:r>
    </w:p>
    <w:p>
      <w:pPr>
        <w:adjustRightInd w:val="0"/>
        <w:snapToGrid w:val="0"/>
        <w:spacing w:line="460" w:lineRule="exact"/>
        <w:ind w:firstLine="376" w:firstLineChars="150"/>
        <w:rPr>
          <w:rFonts w:ascii="Times New Roman" w:hAnsi="Times New Roman" w:eastAsia="宋体" w:cs="Calibri"/>
          <w:color w:val="0000FF"/>
          <w:kern w:val="0"/>
          <w:sz w:val="18"/>
          <w:szCs w:val="22"/>
          <w:lang w:val="en-US" w:eastAsia="zh-CN" w:bidi="ar-SA"/>
        </w:rPr>
      </w:pPr>
      <w:r>
        <w:rPr>
          <w:rFonts w:hint="eastAsia" w:eastAsia="宋体"/>
          <w:b/>
          <w:color w:val="000000" w:themeColor="text1"/>
          <w:sz w:val="24"/>
          <w14:textFill>
            <w14:solidFill>
              <w14:schemeClr w14:val="tx1"/>
            </w14:solidFill>
          </w14:textFill>
        </w:rPr>
        <w:t>资产</w:t>
      </w:r>
      <w:r>
        <w:rPr>
          <w:rFonts w:eastAsia="宋体"/>
          <w:b/>
          <w:color w:val="000000" w:themeColor="text1"/>
          <w:sz w:val="24"/>
          <w14:textFill>
            <w14:solidFill>
              <w14:schemeClr w14:val="tx1"/>
            </w14:solidFill>
          </w14:textFill>
        </w:rPr>
        <w:t>项目公司名称：XXXXXXX</w:t>
      </w:r>
      <w:r>
        <w:rPr>
          <w:rFonts w:ascii="Times New Roman" w:hAnsi="Times New Roman" w:eastAsia="宋体" w:cs="Calibri"/>
          <w:color w:val="0000FF"/>
          <w:kern w:val="0"/>
          <w:sz w:val="18"/>
          <w:szCs w:val="22"/>
          <w:lang w:val="en-US" w:eastAsia="zh-CN" w:bidi="ar-SA"/>
        </w:rPr>
        <w:t>（3784）（3785）</w:t>
      </w:r>
    </w:p>
    <w:tbl>
      <w:tblPr>
        <w:tblStyle w:val="32"/>
        <w:tblW w:w="9530" w:type="dxa"/>
        <w:tblInd w:w="-2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
        <w:gridCol w:w="2081"/>
        <w:gridCol w:w="1125"/>
        <w:gridCol w:w="1485"/>
        <w:gridCol w:w="1130"/>
        <w:gridCol w:w="1487"/>
        <w:gridCol w:w="1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3" w:type="dxa"/>
            <w:vMerge w:val="restart"/>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序号</w:t>
            </w:r>
          </w:p>
        </w:tc>
        <w:tc>
          <w:tcPr>
            <w:tcW w:w="2081" w:type="dxa"/>
            <w:vMerge w:val="restart"/>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构成</w:t>
            </w:r>
            <w:r>
              <w:rPr>
                <w:rStyle w:val="31"/>
                <w:rFonts w:ascii="Times New Roman" w:hAnsi="Times New Roman" w:cs="Calibri"/>
                <w:color w:val="000000" w:themeColor="text1"/>
                <w:szCs w:val="22"/>
                <w14:textFill>
                  <w14:solidFill>
                    <w14:schemeClr w14:val="tx1"/>
                  </w14:solidFill>
                </w14:textFill>
              </w:rPr>
              <w:footnoteReference w:id="273"/>
            </w:r>
          </w:p>
        </w:tc>
        <w:tc>
          <w:tcPr>
            <w:tcW w:w="2610" w:type="dxa"/>
            <w:gridSpan w:val="2"/>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本期（年 月 日-年 月 日）</w:t>
            </w:r>
            <w:r>
              <w:rPr>
                <w:rFonts w:ascii="Times New Roman" w:hAnsi="Times New Roman" w:eastAsia="宋体" w:cs="Calibri"/>
                <w:color w:val="0000FF"/>
                <w:kern w:val="0"/>
                <w:sz w:val="18"/>
                <w:szCs w:val="22"/>
                <w:lang w:val="en-US" w:eastAsia="zh-CN" w:bidi="ar-SA"/>
              </w:rPr>
              <w:t>（2023）（2024）</w:t>
            </w:r>
          </w:p>
        </w:tc>
        <w:tc>
          <w:tcPr>
            <w:tcW w:w="2617" w:type="dxa"/>
            <w:gridSpan w:val="2"/>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上年同期（年 月 日-年 月 日）</w:t>
            </w:r>
            <w:r>
              <w:rPr>
                <w:rFonts w:ascii="Times New Roman" w:hAnsi="Times New Roman" w:eastAsia="宋体" w:cs="Calibri"/>
                <w:color w:val="0000FF"/>
                <w:kern w:val="0"/>
                <w:sz w:val="18"/>
                <w:szCs w:val="22"/>
                <w:lang w:val="en-US" w:eastAsia="zh-CN" w:bidi="ar-SA"/>
              </w:rPr>
              <w:t>（2023）（2024）</w:t>
            </w:r>
          </w:p>
        </w:tc>
        <w:tc>
          <w:tcPr>
            <w:tcW w:w="1239" w:type="dxa"/>
            <w:vMerge w:val="restart"/>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000000" w:themeColor="text1"/>
                <w:szCs w:val="22"/>
                <w14:textFill>
                  <w14:solidFill>
                    <w14:schemeClr w14:val="tx1"/>
                  </w14:solidFill>
                </w14:textFill>
              </w:rPr>
              <w:t>金额同比（%）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3" w:type="dxa"/>
            <w:vMerge w:val="continue"/>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2081" w:type="dxa"/>
            <w:vMerge w:val="continue"/>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1125"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金额（元）</w:t>
            </w:r>
          </w:p>
        </w:tc>
        <w:tc>
          <w:tcPr>
            <w:tcW w:w="1485"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占该项目总成本比例（％）</w:t>
            </w:r>
          </w:p>
        </w:tc>
        <w:tc>
          <w:tcPr>
            <w:tcW w:w="1130"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金额（元）</w:t>
            </w:r>
          </w:p>
        </w:tc>
        <w:tc>
          <w:tcPr>
            <w:tcW w:w="1487"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占该项目总成本比例（％）</w:t>
            </w:r>
          </w:p>
        </w:tc>
        <w:tc>
          <w:tcPr>
            <w:tcW w:w="1239" w:type="dxa"/>
            <w:vMerge w:val="continue"/>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1</w:t>
            </w:r>
            <w:r>
              <w:rPr>
                <w:rFonts w:ascii="Times New Roman" w:hAnsi="Times New Roman" w:eastAsia="宋体" w:cs="Calibri"/>
                <w:color w:val="0000FF"/>
                <w:kern w:val="0"/>
                <w:sz w:val="18"/>
                <w:szCs w:val="22"/>
                <w:lang w:val="en-US" w:eastAsia="zh-CN" w:bidi="ar-SA"/>
              </w:rPr>
              <w:t>（3706）</w:t>
            </w:r>
          </w:p>
        </w:tc>
        <w:tc>
          <w:tcPr>
            <w:tcW w:w="2081"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XXXX成本/费用</w:t>
            </w:r>
            <w:r>
              <w:rPr>
                <w:rFonts w:ascii="Times New Roman" w:hAnsi="Times New Roman" w:eastAsia="宋体" w:cs="Calibri"/>
                <w:color w:val="0000FF"/>
                <w:kern w:val="0"/>
                <w:sz w:val="18"/>
                <w:szCs w:val="22"/>
                <w:lang w:val="en-US" w:eastAsia="zh-CN" w:bidi="ar-SA"/>
              </w:rPr>
              <w:t>（3707）</w:t>
            </w:r>
          </w:p>
        </w:tc>
        <w:tc>
          <w:tcPr>
            <w:tcW w:w="1125"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（3708）</w:t>
            </w:r>
          </w:p>
        </w:tc>
        <w:tc>
          <w:tcPr>
            <w:tcW w:w="1485"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（3709）</w:t>
            </w:r>
          </w:p>
        </w:tc>
        <w:tc>
          <w:tcPr>
            <w:tcW w:w="1130"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（3708）</w:t>
            </w:r>
          </w:p>
        </w:tc>
        <w:tc>
          <w:tcPr>
            <w:tcW w:w="1487"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（3709）</w:t>
            </w:r>
          </w:p>
        </w:tc>
        <w:tc>
          <w:tcPr>
            <w:tcW w:w="1239"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6863</w:t>
            </w:r>
            <w:r>
              <w:rPr>
                <w:rFonts w:hint="eastAsia" w:ascii="Times New Roman" w:hAnsi="Times New Roman" w:eastAsia="宋体" w:cs="Calibri"/>
                <w:color w:val="0000FF"/>
                <w:kern w:val="0"/>
                <w:sz w:val="18"/>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2</w:t>
            </w:r>
          </w:p>
        </w:tc>
        <w:tc>
          <w:tcPr>
            <w:tcW w:w="2081"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XXXX成本/费用</w:t>
            </w:r>
          </w:p>
        </w:tc>
        <w:tc>
          <w:tcPr>
            <w:tcW w:w="1125"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w:t>
            </w:r>
          </w:p>
        </w:tc>
        <w:tc>
          <w:tcPr>
            <w:tcW w:w="1485"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w:t>
            </w:r>
          </w:p>
        </w:tc>
        <w:tc>
          <w:tcPr>
            <w:tcW w:w="1130"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w:t>
            </w:r>
          </w:p>
        </w:tc>
        <w:tc>
          <w:tcPr>
            <w:tcW w:w="1487"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w:t>
            </w:r>
          </w:p>
        </w:tc>
        <w:tc>
          <w:tcPr>
            <w:tcW w:w="1239"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3</w:t>
            </w:r>
          </w:p>
        </w:tc>
        <w:tc>
          <w:tcPr>
            <w:tcW w:w="2081"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XXXX成本/费用</w:t>
            </w:r>
          </w:p>
        </w:tc>
        <w:tc>
          <w:tcPr>
            <w:tcW w:w="1125"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w:t>
            </w:r>
          </w:p>
        </w:tc>
        <w:tc>
          <w:tcPr>
            <w:tcW w:w="1485"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w:t>
            </w:r>
          </w:p>
        </w:tc>
        <w:tc>
          <w:tcPr>
            <w:tcW w:w="1130"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w:t>
            </w:r>
          </w:p>
        </w:tc>
        <w:tc>
          <w:tcPr>
            <w:tcW w:w="1487"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w:t>
            </w:r>
          </w:p>
        </w:tc>
        <w:tc>
          <w:tcPr>
            <w:tcW w:w="1239"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w:t>
            </w:r>
          </w:p>
        </w:tc>
        <w:tc>
          <w:tcPr>
            <w:tcW w:w="2081"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1125"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p>
        </w:tc>
        <w:tc>
          <w:tcPr>
            <w:tcW w:w="1485"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p>
        </w:tc>
        <w:tc>
          <w:tcPr>
            <w:tcW w:w="1130"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p>
        </w:tc>
        <w:tc>
          <w:tcPr>
            <w:tcW w:w="1487"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p>
        </w:tc>
        <w:tc>
          <w:tcPr>
            <w:tcW w:w="1239"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N-1</w:t>
            </w:r>
          </w:p>
        </w:tc>
        <w:tc>
          <w:tcPr>
            <w:tcW w:w="2081"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其他成本/费用</w:t>
            </w:r>
          </w:p>
        </w:tc>
        <w:tc>
          <w:tcPr>
            <w:tcW w:w="1125"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（3710）</w:t>
            </w:r>
          </w:p>
        </w:tc>
        <w:tc>
          <w:tcPr>
            <w:tcW w:w="1485"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（3711）</w:t>
            </w:r>
          </w:p>
        </w:tc>
        <w:tc>
          <w:tcPr>
            <w:tcW w:w="1130"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（3710）</w:t>
            </w:r>
          </w:p>
        </w:tc>
        <w:tc>
          <w:tcPr>
            <w:tcW w:w="1487"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（3711）</w:t>
            </w:r>
          </w:p>
        </w:tc>
        <w:tc>
          <w:tcPr>
            <w:tcW w:w="1239"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6864</w:t>
            </w:r>
            <w:r>
              <w:rPr>
                <w:rFonts w:hint="eastAsia" w:ascii="Times New Roman" w:hAnsi="Times New Roman" w:eastAsia="宋体" w:cs="Calibri"/>
                <w:color w:val="0000FF"/>
                <w:kern w:val="0"/>
                <w:sz w:val="18"/>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N</w:t>
            </w:r>
          </w:p>
        </w:tc>
        <w:tc>
          <w:tcPr>
            <w:tcW w:w="2081"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hint="eastAsia" w:ascii="Times New Roman" w:hAnsi="Times New Roman" w:cs="Calibri"/>
                <w:color w:val="FF0000"/>
                <w:szCs w:val="22"/>
                <w:lang w:eastAsia="zh-CN"/>
              </w:rPr>
              <w:t>营业成本/费用</w:t>
            </w:r>
            <w:r>
              <w:rPr>
                <w:rFonts w:ascii="Times New Roman" w:hAnsi="Times New Roman" w:cs="Calibri"/>
                <w:color w:val="000000" w:themeColor="text1"/>
                <w:szCs w:val="22"/>
                <w14:textFill>
                  <w14:solidFill>
                    <w14:schemeClr w14:val="tx1"/>
                  </w14:solidFill>
                </w14:textFill>
              </w:rPr>
              <w:t>合计</w:t>
            </w:r>
          </w:p>
        </w:tc>
        <w:tc>
          <w:tcPr>
            <w:tcW w:w="1125" w:type="dxa"/>
            <w:vAlign w:val="center"/>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（3712）</w:t>
            </w:r>
          </w:p>
        </w:tc>
        <w:tc>
          <w:tcPr>
            <w:tcW w:w="1485"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（3713）</w:t>
            </w:r>
          </w:p>
        </w:tc>
        <w:tc>
          <w:tcPr>
            <w:tcW w:w="1130"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（3712）</w:t>
            </w:r>
          </w:p>
        </w:tc>
        <w:tc>
          <w:tcPr>
            <w:tcW w:w="1487"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（3713）</w:t>
            </w:r>
          </w:p>
        </w:tc>
        <w:tc>
          <w:tcPr>
            <w:tcW w:w="1239"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6865</w:t>
            </w:r>
            <w:r>
              <w:rPr>
                <w:rFonts w:hint="eastAsia" w:ascii="Times New Roman" w:hAnsi="Times New Roman" w:eastAsia="宋体" w:cs="Calibri"/>
                <w:color w:val="0000FF"/>
                <w:kern w:val="0"/>
                <w:sz w:val="18"/>
                <w:szCs w:val="22"/>
                <w:lang w:val="en-US" w:eastAsia="zh-CN" w:bidi="ar-SA"/>
              </w:rPr>
              <w:t>）</w:t>
            </w:r>
          </w:p>
        </w:tc>
      </w:tr>
    </w:tbl>
    <w:p>
      <w:pPr>
        <w:adjustRightInd w:val="0"/>
        <w:snapToGrid w:val="0"/>
        <w:spacing w:line="400" w:lineRule="exact"/>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注</w:t>
      </w:r>
      <w:r>
        <w:rPr>
          <w:rStyle w:val="31"/>
          <w:rFonts w:eastAsia="宋体"/>
          <w:bCs/>
          <w:color w:val="000000" w:themeColor="text1"/>
          <w:sz w:val="24"/>
          <w14:textFill>
            <w14:solidFill>
              <w14:schemeClr w14:val="tx1"/>
            </w14:solidFill>
          </w14:textFill>
        </w:rPr>
        <w:footnoteReference w:id="274"/>
      </w:r>
      <w:r>
        <w:rPr>
          <w:rFonts w:eastAsia="宋体"/>
          <w:color w:val="000000" w:themeColor="text1"/>
          <w:sz w:val="24"/>
          <w14:textFill>
            <w14:solidFill>
              <w14:schemeClr w14:val="tx1"/>
            </w14:solidFill>
          </w14:textFill>
        </w:rPr>
        <w:t>：</w:t>
      </w:r>
      <w:r>
        <w:rPr>
          <w:rFonts w:ascii="Times New Roman" w:hAnsi="Times New Roman" w:eastAsia="宋体" w:cs="Calibri"/>
          <w:color w:val="0000FF"/>
          <w:kern w:val="0"/>
          <w:sz w:val="18"/>
          <w:szCs w:val="22"/>
          <w:lang w:val="en-US" w:eastAsia="zh-CN" w:bidi="ar-SA"/>
        </w:rPr>
        <w:t>（3714）</w:t>
      </w:r>
    </w:p>
    <w:p>
      <w:pPr>
        <w:adjustRightInd w:val="0"/>
        <w:snapToGrid w:val="0"/>
        <w:spacing w:line="400" w:lineRule="exact"/>
        <w:rPr>
          <w:rFonts w:eastAsia="宋体"/>
          <w:color w:val="000000" w:themeColor="text1"/>
          <w:sz w:val="24"/>
          <w14:textFill>
            <w14:solidFill>
              <w14:schemeClr w14:val="tx1"/>
            </w14:solidFill>
          </w14:textFill>
        </w:rPr>
      </w:pPr>
    </w:p>
    <w:p>
      <w:pPr>
        <w:adjustRightInd w:val="0"/>
        <w:snapToGrid w:val="0"/>
        <w:spacing w:line="460" w:lineRule="exact"/>
        <w:rPr>
          <w:rFonts w:eastAsia="宋体"/>
          <w:b/>
          <w:color w:val="000000" w:themeColor="text1"/>
          <w:sz w:val="24"/>
          <w14:textFill>
            <w14:solidFill>
              <w14:schemeClr w14:val="tx1"/>
            </w14:solidFill>
          </w14:textFill>
        </w:rPr>
      </w:pPr>
      <w:r>
        <w:rPr>
          <w:rFonts w:eastAsia="宋体"/>
          <w:b/>
          <w:color w:val="000000" w:themeColor="text1"/>
          <w:sz w:val="24"/>
          <w14:textFill>
            <w14:solidFill>
              <w14:schemeClr w14:val="tx1"/>
            </w14:solidFill>
          </w14:textFill>
        </w:rPr>
        <w:t>4.2.</w:t>
      </w:r>
      <w:r>
        <w:rPr>
          <w:rFonts w:hint="eastAsia" w:eastAsia="宋体"/>
          <w:b/>
          <w:color w:val="000000" w:themeColor="text1"/>
          <w:sz w:val="24"/>
          <w:lang w:val="en-US" w:eastAsia="zh-CN"/>
          <w14:textFill>
            <w14:solidFill>
              <w14:schemeClr w14:val="tx1"/>
            </w14:solidFill>
          </w14:textFill>
        </w:rPr>
        <w:t>5</w:t>
      </w:r>
      <w:r>
        <w:rPr>
          <w:rFonts w:eastAsia="宋体"/>
          <w:b/>
          <w:color w:val="000000" w:themeColor="text1"/>
          <w:sz w:val="24"/>
          <w14:textFill>
            <w14:solidFill>
              <w14:schemeClr w14:val="tx1"/>
            </w14:solidFill>
          </w14:textFill>
        </w:rPr>
        <w:t xml:space="preserve"> </w:t>
      </w:r>
      <w:r>
        <w:rPr>
          <w:rFonts w:hint="eastAsia" w:eastAsia="宋体"/>
          <w:b/>
          <w:color w:val="000000" w:themeColor="text1"/>
          <w:sz w:val="24"/>
          <w14:textFill>
            <w14:solidFill>
              <w14:schemeClr w14:val="tx1"/>
            </w14:solidFill>
          </w14:textFill>
        </w:rPr>
        <w:t>重要资产</w:t>
      </w:r>
      <w:r>
        <w:rPr>
          <w:rFonts w:eastAsia="宋体"/>
          <w:b/>
          <w:color w:val="000000" w:themeColor="text1"/>
          <w:sz w:val="24"/>
          <w14:textFill>
            <w14:solidFill>
              <w14:schemeClr w14:val="tx1"/>
            </w14:solidFill>
          </w14:textFill>
        </w:rPr>
        <w:t>项目公司的财务业绩衡量指标分析</w:t>
      </w:r>
    </w:p>
    <w:p>
      <w:pPr>
        <w:adjustRightInd w:val="0"/>
        <w:snapToGrid w:val="0"/>
        <w:spacing w:line="460" w:lineRule="exact"/>
        <w:ind w:firstLine="502" w:firstLineChars="200"/>
        <w:rPr>
          <w:rFonts w:ascii="Times New Roman" w:hAnsi="Times New Roman" w:eastAsia="宋体" w:cs="Calibri"/>
          <w:color w:val="0000FF"/>
          <w:kern w:val="0"/>
          <w:sz w:val="18"/>
          <w:szCs w:val="22"/>
          <w:lang w:val="en-US" w:eastAsia="zh-CN" w:bidi="ar-SA"/>
        </w:rPr>
      </w:pPr>
      <w:r>
        <w:rPr>
          <w:rFonts w:hint="eastAsia" w:eastAsia="宋体"/>
          <w:b/>
          <w:color w:val="000000" w:themeColor="text1"/>
          <w:sz w:val="24"/>
          <w14:textFill>
            <w14:solidFill>
              <w14:schemeClr w14:val="tx1"/>
            </w14:solidFill>
          </w14:textFill>
        </w:rPr>
        <w:t>资产</w:t>
      </w:r>
      <w:r>
        <w:rPr>
          <w:rFonts w:eastAsia="宋体"/>
          <w:b/>
          <w:color w:val="000000" w:themeColor="text1"/>
          <w:sz w:val="24"/>
          <w14:textFill>
            <w14:solidFill>
              <w14:schemeClr w14:val="tx1"/>
            </w14:solidFill>
          </w14:textFill>
        </w:rPr>
        <w:t>项目公司名称：XXXXXXX</w:t>
      </w:r>
      <w:r>
        <w:rPr>
          <w:rFonts w:ascii="Times New Roman" w:hAnsi="Times New Roman" w:eastAsia="宋体" w:cs="Calibri"/>
          <w:color w:val="0000FF"/>
          <w:kern w:val="0"/>
          <w:sz w:val="18"/>
          <w:szCs w:val="22"/>
          <w:lang w:val="en-US" w:eastAsia="zh-CN" w:bidi="ar-SA"/>
        </w:rPr>
        <w:t>（3788）（3789）</w:t>
      </w:r>
    </w:p>
    <w:tbl>
      <w:tblPr>
        <w:tblStyle w:val="32"/>
        <w:tblW w:w="10123" w:type="dxa"/>
        <w:tblInd w:w="-3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1"/>
        <w:gridCol w:w="1661"/>
        <w:gridCol w:w="1976"/>
        <w:gridCol w:w="1476"/>
        <w:gridCol w:w="2156"/>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61" w:type="dxa"/>
            <w:vMerge w:val="restart"/>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序号</w:t>
            </w:r>
          </w:p>
        </w:tc>
        <w:tc>
          <w:tcPr>
            <w:tcW w:w="1661" w:type="dxa"/>
            <w:vMerge w:val="restart"/>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指标名称</w:t>
            </w:r>
            <w:r>
              <w:rPr>
                <w:rStyle w:val="31"/>
                <w:rFonts w:ascii="Times New Roman" w:hAnsi="Times New Roman" w:cs="Calibri"/>
                <w:color w:val="000000" w:themeColor="text1"/>
                <w:szCs w:val="22"/>
                <w14:textFill>
                  <w14:solidFill>
                    <w14:schemeClr w14:val="tx1"/>
                  </w14:solidFill>
                </w14:textFill>
              </w:rPr>
              <w:footnoteReference w:id="275"/>
            </w:r>
          </w:p>
        </w:tc>
        <w:tc>
          <w:tcPr>
            <w:tcW w:w="1976" w:type="dxa"/>
            <w:vMerge w:val="restart"/>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指标含义说明及计算公式</w:t>
            </w:r>
          </w:p>
        </w:tc>
        <w:tc>
          <w:tcPr>
            <w:tcW w:w="1476" w:type="dxa"/>
            <w:vMerge w:val="restart"/>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指标单位</w:t>
            </w:r>
          </w:p>
        </w:tc>
        <w:tc>
          <w:tcPr>
            <w:tcW w:w="215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本期（年 月 日-年 月 日）</w:t>
            </w:r>
            <w:r>
              <w:rPr>
                <w:rFonts w:ascii="Times New Roman" w:hAnsi="Times New Roman" w:eastAsia="宋体" w:cs="Calibri"/>
                <w:color w:val="0000FF"/>
                <w:kern w:val="0"/>
                <w:sz w:val="18"/>
                <w:szCs w:val="22"/>
                <w:lang w:val="en-US" w:eastAsia="zh-CN" w:bidi="ar-SA"/>
              </w:rPr>
              <w:t>（2023）（2024）</w:t>
            </w:r>
          </w:p>
        </w:tc>
        <w:tc>
          <w:tcPr>
            <w:tcW w:w="189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上年同期（年 月 日-年 月 日）</w:t>
            </w:r>
            <w:r>
              <w:rPr>
                <w:rFonts w:ascii="Times New Roman" w:hAnsi="Times New Roman" w:eastAsia="宋体" w:cs="Calibri"/>
                <w:color w:val="0000FF"/>
                <w:kern w:val="0"/>
                <w:sz w:val="18"/>
                <w:szCs w:val="22"/>
                <w:lang w:val="en-US" w:eastAsia="zh-CN" w:bidi="ar-SA"/>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61" w:type="dxa"/>
            <w:vMerge w:val="continue"/>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1661" w:type="dxa"/>
            <w:vMerge w:val="continue"/>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1976" w:type="dxa"/>
            <w:vMerge w:val="continue"/>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1476" w:type="dxa"/>
            <w:vMerge w:val="continue"/>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p>
        </w:tc>
        <w:tc>
          <w:tcPr>
            <w:tcW w:w="215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指标数值</w:t>
            </w:r>
          </w:p>
        </w:tc>
        <w:tc>
          <w:tcPr>
            <w:tcW w:w="189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指标数值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61"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1</w:t>
            </w:r>
            <w:r>
              <w:rPr>
                <w:rFonts w:ascii="Times New Roman" w:hAnsi="Times New Roman" w:eastAsia="宋体" w:cs="Calibri"/>
                <w:color w:val="0000FF"/>
                <w:kern w:val="0"/>
                <w:sz w:val="18"/>
                <w:szCs w:val="22"/>
                <w:lang w:val="en-US" w:eastAsia="zh-CN" w:bidi="ar-SA"/>
              </w:rPr>
              <w:t>（3717）</w:t>
            </w:r>
          </w:p>
        </w:tc>
        <w:tc>
          <w:tcPr>
            <w:tcW w:w="1661"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（3718）</w:t>
            </w:r>
          </w:p>
        </w:tc>
        <w:tc>
          <w:tcPr>
            <w:tcW w:w="1976"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（3719）</w:t>
            </w:r>
          </w:p>
        </w:tc>
        <w:tc>
          <w:tcPr>
            <w:tcW w:w="1476"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（3720）</w:t>
            </w:r>
          </w:p>
        </w:tc>
        <w:tc>
          <w:tcPr>
            <w:tcW w:w="2156"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（3721）</w:t>
            </w:r>
          </w:p>
        </w:tc>
        <w:tc>
          <w:tcPr>
            <w:tcW w:w="1893" w:type="dxa"/>
          </w:tcPr>
          <w:p>
            <w:pPr>
              <w:pStyle w:val="24"/>
              <w:adjustRightInd w:val="0"/>
              <w:snapToGrid w:val="0"/>
              <w:spacing w:line="360" w:lineRule="exact"/>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（3721）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61"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2</w:t>
            </w:r>
          </w:p>
        </w:tc>
        <w:tc>
          <w:tcPr>
            <w:tcW w:w="1661"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c>
          <w:tcPr>
            <w:tcW w:w="197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c>
          <w:tcPr>
            <w:tcW w:w="147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c>
          <w:tcPr>
            <w:tcW w:w="215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c>
          <w:tcPr>
            <w:tcW w:w="189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61"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3</w:t>
            </w:r>
          </w:p>
        </w:tc>
        <w:tc>
          <w:tcPr>
            <w:tcW w:w="1661"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c>
          <w:tcPr>
            <w:tcW w:w="197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c>
          <w:tcPr>
            <w:tcW w:w="147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c>
          <w:tcPr>
            <w:tcW w:w="215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c>
          <w:tcPr>
            <w:tcW w:w="189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61"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w:t>
            </w:r>
          </w:p>
        </w:tc>
        <w:tc>
          <w:tcPr>
            <w:tcW w:w="1661"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c>
          <w:tcPr>
            <w:tcW w:w="197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c>
          <w:tcPr>
            <w:tcW w:w="147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c>
          <w:tcPr>
            <w:tcW w:w="215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c>
          <w:tcPr>
            <w:tcW w:w="189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61"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N</w:t>
            </w:r>
          </w:p>
        </w:tc>
        <w:tc>
          <w:tcPr>
            <w:tcW w:w="1661"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c>
          <w:tcPr>
            <w:tcW w:w="197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c>
          <w:tcPr>
            <w:tcW w:w="147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c>
          <w:tcPr>
            <w:tcW w:w="2156"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c>
          <w:tcPr>
            <w:tcW w:w="1893" w:type="dxa"/>
            <w:vAlign w:val="center"/>
          </w:tcPr>
          <w:p>
            <w:pPr>
              <w:pStyle w:val="24"/>
              <w:adjustRightInd w:val="0"/>
              <w:snapToGrid w:val="0"/>
              <w:spacing w:line="360" w:lineRule="exact"/>
              <w:rPr>
                <w:rFonts w:ascii="Times New Roman" w:hAnsi="Times New Roman" w:cs="Calibri"/>
                <w:color w:val="000000" w:themeColor="text1"/>
                <w:szCs w:val="22"/>
                <w14:textFill>
                  <w14:solidFill>
                    <w14:schemeClr w14:val="tx1"/>
                  </w14:solidFill>
                </w14:textFill>
              </w:rPr>
            </w:pPr>
            <w:r>
              <w:rPr>
                <w:rFonts w:ascii="Times New Roman" w:hAnsi="Times New Roman" w:cs="Calibri"/>
                <w:color w:val="000000" w:themeColor="text1"/>
                <w:szCs w:val="22"/>
                <w14:textFill>
                  <w14:solidFill>
                    <w14:schemeClr w14:val="tx1"/>
                  </w14:solidFill>
                </w14:textFill>
              </w:rPr>
              <w:t>　</w:t>
            </w:r>
          </w:p>
        </w:tc>
      </w:tr>
    </w:tbl>
    <w:p>
      <w:pPr>
        <w:adjustRightInd w:val="0"/>
        <w:snapToGrid w:val="0"/>
        <w:spacing w:line="400" w:lineRule="exact"/>
        <w:rPr>
          <w:rFonts w:eastAsia="宋体"/>
          <w:bCs/>
          <w:color w:val="000000" w:themeColor="text1"/>
          <w:sz w:val="24"/>
          <w14:textFill>
            <w14:solidFill>
              <w14:schemeClr w14:val="tx1"/>
            </w14:solidFill>
          </w14:textFill>
        </w:rPr>
      </w:pPr>
      <w:r>
        <w:rPr>
          <w:rFonts w:eastAsia="宋体"/>
          <w:bCs/>
          <w:color w:val="000000" w:themeColor="text1"/>
          <w:sz w:val="24"/>
          <w14:textFill>
            <w14:solidFill>
              <w14:schemeClr w14:val="tx1"/>
            </w14:solidFill>
          </w14:textFill>
        </w:rPr>
        <w:t>注</w:t>
      </w:r>
      <w:r>
        <w:rPr>
          <w:rStyle w:val="31"/>
          <w:rFonts w:eastAsia="宋体"/>
          <w:bCs/>
          <w:color w:val="000000" w:themeColor="text1"/>
          <w:sz w:val="24"/>
          <w14:textFill>
            <w14:solidFill>
              <w14:schemeClr w14:val="tx1"/>
            </w14:solidFill>
          </w14:textFill>
        </w:rPr>
        <w:footnoteReference w:id="276"/>
      </w:r>
      <w:r>
        <w:rPr>
          <w:rFonts w:eastAsia="宋体"/>
          <w:bCs/>
          <w:color w:val="000000" w:themeColor="text1"/>
          <w:sz w:val="24"/>
          <w14:textFill>
            <w14:solidFill>
              <w14:schemeClr w14:val="tx1"/>
            </w14:solidFill>
          </w14:textFill>
        </w:rPr>
        <w:t>：</w:t>
      </w:r>
      <w:r>
        <w:rPr>
          <w:rFonts w:ascii="Times New Roman" w:hAnsi="Times New Roman" w:eastAsia="宋体" w:cs="Calibri"/>
          <w:color w:val="0000FF"/>
          <w:kern w:val="0"/>
          <w:sz w:val="18"/>
          <w:szCs w:val="22"/>
          <w:lang w:val="en-US" w:eastAsia="zh-CN" w:bidi="ar-SA"/>
        </w:rPr>
        <w:t>（3722）</w:t>
      </w:r>
    </w:p>
    <w:p>
      <w:pPr>
        <w:adjustRightInd w:val="0"/>
        <w:snapToGrid w:val="0"/>
        <w:spacing w:line="400" w:lineRule="exact"/>
        <w:rPr>
          <w:rFonts w:eastAsia="宋体"/>
          <w:color w:val="000000" w:themeColor="text1"/>
          <w:sz w:val="24"/>
          <w14:textFill>
            <w14:solidFill>
              <w14:schemeClr w14:val="tx1"/>
            </w14:solidFill>
          </w14:textFill>
        </w:rPr>
      </w:pPr>
    </w:p>
    <w:p>
      <w:pPr>
        <w:adjustRightInd w:val="0"/>
        <w:snapToGrid w:val="0"/>
        <w:spacing w:line="460" w:lineRule="exact"/>
        <w:rPr>
          <w:rFonts w:eastAsia="宋体"/>
          <w:b/>
          <w:bCs/>
          <w:color w:val="000000" w:themeColor="text1"/>
          <w:sz w:val="24"/>
          <w14:textFill>
            <w14:solidFill>
              <w14:schemeClr w14:val="tx1"/>
            </w14:solidFill>
          </w14:textFill>
        </w:rPr>
      </w:pPr>
      <w:r>
        <w:rPr>
          <w:rFonts w:eastAsia="宋体"/>
          <w:b/>
          <w:bCs/>
          <w:color w:val="000000" w:themeColor="text1"/>
          <w:sz w:val="24"/>
          <w14:textFill>
            <w14:solidFill>
              <w14:schemeClr w14:val="tx1"/>
            </w14:solidFill>
          </w14:textFill>
        </w:rPr>
        <w:t xml:space="preserve">4.3 </w:t>
      </w:r>
      <w:r>
        <w:rPr>
          <w:rFonts w:hint="eastAsia" w:eastAsia="宋体"/>
          <w:b/>
          <w:bCs/>
          <w:color w:val="000000" w:themeColor="text1"/>
          <w:sz w:val="24"/>
          <w14:textFill>
            <w14:solidFill>
              <w14:schemeClr w14:val="tx1"/>
            </w14:solidFill>
          </w14:textFill>
        </w:rPr>
        <w:t>资产</w:t>
      </w:r>
      <w:r>
        <w:rPr>
          <w:rFonts w:eastAsia="宋体"/>
          <w:b/>
          <w:color w:val="000000" w:themeColor="text1"/>
          <w:kern w:val="0"/>
          <w:sz w:val="24"/>
          <w:szCs w:val="24"/>
          <w14:textFill>
            <w14:solidFill>
              <w14:schemeClr w14:val="tx1"/>
            </w14:solidFill>
          </w14:textFill>
        </w:rPr>
        <w:t>项目</w:t>
      </w:r>
      <w:r>
        <w:rPr>
          <w:rFonts w:eastAsia="宋体"/>
          <w:b/>
          <w:color w:val="000000" w:themeColor="text1"/>
          <w:sz w:val="24"/>
          <w14:textFill>
            <w14:solidFill>
              <w14:schemeClr w14:val="tx1"/>
            </w14:solidFill>
          </w14:textFill>
        </w:rPr>
        <w:t>公司</w:t>
      </w:r>
      <w:r>
        <w:rPr>
          <w:rFonts w:eastAsia="宋体"/>
          <w:b/>
          <w:bCs/>
          <w:color w:val="000000" w:themeColor="text1"/>
          <w:sz w:val="24"/>
          <w14:textFill>
            <w14:solidFill>
              <w14:schemeClr w14:val="tx1"/>
            </w14:solidFill>
          </w14:textFill>
        </w:rPr>
        <w:t>经营现金流</w:t>
      </w:r>
      <w:r>
        <w:rPr>
          <w:rStyle w:val="31"/>
          <w:rFonts w:eastAsia="宋体"/>
          <w:b/>
          <w:bCs/>
          <w:color w:val="000000" w:themeColor="text1"/>
          <w:sz w:val="24"/>
          <w14:textFill>
            <w14:solidFill>
              <w14:schemeClr w14:val="tx1"/>
            </w14:solidFill>
          </w14:textFill>
        </w:rPr>
        <w:footnoteReference w:id="277"/>
      </w:r>
    </w:p>
    <w:p>
      <w:pPr>
        <w:adjustRightInd w:val="0"/>
        <w:snapToGrid w:val="0"/>
        <w:spacing w:line="400" w:lineRule="exact"/>
        <w:rPr>
          <w:rFonts w:eastAsia="宋体"/>
          <w:b/>
          <w:color w:val="000000" w:themeColor="text1"/>
          <w:sz w:val="24"/>
          <w14:textFill>
            <w14:solidFill>
              <w14:schemeClr w14:val="tx1"/>
            </w14:solidFill>
          </w14:textFill>
        </w:rPr>
      </w:pPr>
      <w:r>
        <w:rPr>
          <w:rFonts w:eastAsia="宋体"/>
          <w:b/>
          <w:color w:val="000000" w:themeColor="text1"/>
          <w:sz w:val="24"/>
          <w14:textFill>
            <w14:solidFill>
              <w14:schemeClr w14:val="tx1"/>
            </w14:solidFill>
          </w14:textFill>
        </w:rPr>
        <w:t>4.3.1经营活动现金流归集、管理、使用</w:t>
      </w:r>
      <w:r>
        <w:rPr>
          <w:rFonts w:hint="eastAsia" w:eastAsia="宋体"/>
          <w:b/>
          <w:color w:val="000000" w:themeColor="text1"/>
          <w:sz w:val="24"/>
          <w14:textFill>
            <w14:solidFill>
              <w14:schemeClr w14:val="tx1"/>
            </w14:solidFill>
          </w14:textFill>
        </w:rPr>
        <w:t>以及变化</w:t>
      </w:r>
      <w:r>
        <w:rPr>
          <w:rFonts w:eastAsia="宋体"/>
          <w:b/>
          <w:color w:val="000000" w:themeColor="text1"/>
          <w:sz w:val="24"/>
          <w14:textFill>
            <w14:solidFill>
              <w14:schemeClr w14:val="tx1"/>
            </w14:solidFill>
          </w14:textFill>
        </w:rPr>
        <w:t>情况</w:t>
      </w:r>
      <w:r>
        <w:rPr>
          <w:rStyle w:val="31"/>
          <w:rFonts w:eastAsia="宋体"/>
          <w:b/>
          <w:color w:val="000000" w:themeColor="text1"/>
          <w:sz w:val="24"/>
          <w14:textFill>
            <w14:solidFill>
              <w14:schemeClr w14:val="tx1"/>
            </w14:solidFill>
          </w14:textFill>
        </w:rPr>
        <w:footnoteReference w:id="278"/>
      </w:r>
    </w:p>
    <w:tbl>
      <w:tblPr>
        <w:tblStyle w:val="32"/>
        <w:tblW w:w="87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tcPr>
          <w:p>
            <w:pPr>
              <w:adjustRightInd w:val="0"/>
              <w:snapToGrid w:val="0"/>
              <w:spacing w:line="360" w:lineRule="exact"/>
              <w:rPr>
                <w:rFonts w:eastAsia="宋体" w:cs="Calibri"/>
                <w:color w:val="000000" w:themeColor="text1"/>
                <w:kern w:val="0"/>
                <w:sz w:val="24"/>
                <w:szCs w:val="22"/>
                <w14:textFill>
                  <w14:solidFill>
                    <w14:schemeClr w14:val="tx1"/>
                  </w14:solidFill>
                </w14:textFill>
              </w:rPr>
            </w:pPr>
            <w:r>
              <w:rPr>
                <w:rFonts w:ascii="Times New Roman" w:hAnsi="Times New Roman" w:eastAsia="宋体" w:cs="Calibri"/>
                <w:color w:val="0000FF"/>
                <w:kern w:val="0"/>
                <w:sz w:val="18"/>
                <w:szCs w:val="22"/>
                <w:lang w:val="en-US" w:eastAsia="zh-CN" w:bidi="ar-SA"/>
              </w:rPr>
              <w:t>（3725）</w:t>
            </w:r>
          </w:p>
        </w:tc>
      </w:tr>
    </w:tbl>
    <w:p>
      <w:pPr>
        <w:adjustRightInd w:val="0"/>
        <w:snapToGrid w:val="0"/>
        <w:spacing w:line="400" w:lineRule="exact"/>
        <w:rPr>
          <w:rFonts w:eastAsia="宋体"/>
          <w:color w:val="000000" w:themeColor="text1"/>
          <w:sz w:val="24"/>
          <w14:textFill>
            <w14:solidFill>
              <w14:schemeClr w14:val="tx1"/>
            </w14:solidFill>
          </w14:textFill>
        </w:rPr>
      </w:pPr>
    </w:p>
    <w:p>
      <w:pPr>
        <w:adjustRightInd w:val="0"/>
        <w:snapToGrid w:val="0"/>
        <w:spacing w:line="400" w:lineRule="exact"/>
        <w:rPr>
          <w:b/>
          <w:color w:val="000000" w:themeColor="text1"/>
          <w:sz w:val="24"/>
          <w14:textFill>
            <w14:solidFill>
              <w14:schemeClr w14:val="tx1"/>
            </w14:solidFill>
          </w14:textFill>
        </w:rPr>
      </w:pPr>
      <w:r>
        <w:rPr>
          <w:rFonts w:hint="eastAsia" w:eastAsia="宋体"/>
          <w:b/>
          <w:color w:val="000000" w:themeColor="text1"/>
          <w:sz w:val="24"/>
          <w14:textFill>
            <w14:solidFill>
              <w14:schemeClr w14:val="tx1"/>
            </w14:solidFill>
          </w14:textFill>
        </w:rPr>
        <w:t xml:space="preserve">4.3.2 </w:t>
      </w:r>
      <w:r>
        <w:rPr>
          <w:rFonts w:eastAsia="宋体"/>
          <w:b/>
          <w:color w:val="000000" w:themeColor="text1"/>
          <w:sz w:val="24"/>
          <w14:textFill>
            <w14:solidFill>
              <w14:schemeClr w14:val="tx1"/>
            </w14:solidFill>
          </w14:textFill>
        </w:rPr>
        <w:t>来源于单一客户及其关联方的现金流占比超过10%的情况说明</w:t>
      </w:r>
      <w:r>
        <w:rPr>
          <w:rFonts w:hint="eastAsia" w:eastAsia="宋体"/>
          <w:b/>
          <w:color w:val="000000" w:themeColor="text1"/>
          <w:sz w:val="24"/>
          <w14:textFill>
            <w14:solidFill>
              <w14:schemeClr w14:val="tx1"/>
            </w14:solidFill>
          </w14:textFill>
        </w:rPr>
        <w:t>（如有）</w:t>
      </w:r>
      <w:r>
        <w:rPr>
          <w:rStyle w:val="31"/>
          <w:rFonts w:hint="eastAsia" w:eastAsia="宋体"/>
          <w:b/>
          <w:color w:val="000000" w:themeColor="text1"/>
          <w:sz w:val="24"/>
          <w14:textFill>
            <w14:solidFill>
              <w14:schemeClr w14:val="tx1"/>
            </w14:solidFill>
          </w14:textFill>
        </w:rPr>
        <w:footnoteReference w:id="279"/>
      </w:r>
    </w:p>
    <w:tbl>
      <w:tblPr>
        <w:tblStyle w:val="32"/>
        <w:tblW w:w="87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tcPr>
          <w:p>
            <w:pPr>
              <w:adjustRightInd w:val="0"/>
              <w:snapToGrid w:val="0"/>
              <w:spacing w:line="400" w:lineRule="exact"/>
              <w:rPr>
                <w:rFonts w:eastAsia="宋体" w:cs="Calibri"/>
                <w:b/>
                <w:bCs/>
                <w:color w:val="000000" w:themeColor="text1"/>
                <w:kern w:val="0"/>
                <w:sz w:val="24"/>
                <w:szCs w:val="22"/>
                <w14:textFill>
                  <w14:solidFill>
                    <w14:schemeClr w14:val="tx1"/>
                  </w14:solidFill>
                </w14:textFill>
              </w:rPr>
            </w:pPr>
            <w:r>
              <w:rPr>
                <w:rFonts w:ascii="Times New Roman" w:hAnsi="Times New Roman" w:eastAsia="宋体" w:cs="Calibri"/>
                <w:color w:val="0000FF"/>
                <w:kern w:val="0"/>
                <w:sz w:val="18"/>
                <w:szCs w:val="22"/>
                <w:lang w:val="en-US" w:eastAsia="zh-CN" w:bidi="ar-SA"/>
              </w:rPr>
              <w:t>（7068）</w:t>
            </w:r>
          </w:p>
        </w:tc>
      </w:tr>
    </w:tbl>
    <w:p>
      <w:pPr>
        <w:adjustRightInd w:val="0"/>
        <w:snapToGrid w:val="0"/>
        <w:spacing w:line="400" w:lineRule="exact"/>
        <w:rPr>
          <w:rFonts w:eastAsia="宋体"/>
          <w:b/>
          <w:color w:val="000000" w:themeColor="text1"/>
          <w:sz w:val="24"/>
          <w14:textFill>
            <w14:solidFill>
              <w14:schemeClr w14:val="tx1"/>
            </w14:solidFill>
          </w14:textFill>
        </w:rPr>
      </w:pPr>
    </w:p>
    <w:p>
      <w:pPr>
        <w:adjustRightInd w:val="0"/>
        <w:snapToGrid w:val="0"/>
        <w:spacing w:line="400" w:lineRule="exact"/>
        <w:rPr>
          <w:rFonts w:eastAsia="宋体"/>
          <w:b/>
          <w:color w:val="000000" w:themeColor="text1"/>
          <w:sz w:val="24"/>
          <w14:textFill>
            <w14:solidFill>
              <w14:schemeClr w14:val="tx1"/>
            </w14:solidFill>
          </w14:textFill>
        </w:rPr>
      </w:pPr>
      <w:r>
        <w:rPr>
          <w:rFonts w:eastAsia="宋体"/>
          <w:b/>
          <w:color w:val="000000" w:themeColor="text1"/>
          <w:sz w:val="24"/>
          <w14:textFill>
            <w14:solidFill>
              <w14:schemeClr w14:val="tx1"/>
            </w14:solidFill>
          </w14:textFill>
        </w:rPr>
        <w:t>4.3.</w:t>
      </w:r>
      <w:r>
        <w:rPr>
          <w:rFonts w:hint="eastAsia" w:eastAsia="宋体"/>
          <w:b/>
          <w:color w:val="000000" w:themeColor="text1"/>
          <w:sz w:val="24"/>
          <w14:textFill>
            <w14:solidFill>
              <w14:schemeClr w14:val="tx1"/>
            </w14:solidFill>
          </w14:textFill>
        </w:rPr>
        <w:t>3</w:t>
      </w:r>
      <w:r>
        <w:rPr>
          <w:rFonts w:eastAsia="宋体"/>
          <w:b/>
          <w:color w:val="000000" w:themeColor="text1"/>
          <w:sz w:val="24"/>
          <w14:textFill>
            <w14:solidFill>
              <w14:schemeClr w14:val="tx1"/>
            </w14:solidFill>
          </w14:textFill>
        </w:rPr>
        <w:t xml:space="preserve"> 对报告期内发生的影响未来项目正常现金流的重大情况与拟采取的相应措施的说明（如有）</w:t>
      </w:r>
    </w:p>
    <w:tbl>
      <w:tblPr>
        <w:tblStyle w:val="32"/>
        <w:tblW w:w="87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tcPr>
          <w:p>
            <w:pPr>
              <w:adjustRightInd w:val="0"/>
              <w:snapToGrid w:val="0"/>
              <w:spacing w:line="400" w:lineRule="exact"/>
              <w:rPr>
                <w:rFonts w:eastAsia="宋体" w:cs="Calibri"/>
                <w:b/>
                <w:bCs/>
                <w:color w:val="000000" w:themeColor="text1"/>
                <w:kern w:val="0"/>
                <w:sz w:val="24"/>
                <w:szCs w:val="22"/>
                <w14:textFill>
                  <w14:solidFill>
                    <w14:schemeClr w14:val="tx1"/>
                  </w14:solidFill>
                </w14:textFill>
              </w:rPr>
            </w:pPr>
            <w:r>
              <w:rPr>
                <w:rFonts w:ascii="Times New Roman" w:hAnsi="Times New Roman" w:eastAsia="宋体" w:cs="Calibri"/>
                <w:color w:val="0000FF"/>
                <w:kern w:val="0"/>
                <w:sz w:val="18"/>
                <w:szCs w:val="22"/>
                <w:lang w:val="en-US" w:eastAsia="zh-CN" w:bidi="ar-SA"/>
              </w:rPr>
              <w:t>（3727）</w:t>
            </w:r>
          </w:p>
        </w:tc>
      </w:tr>
    </w:tbl>
    <w:p>
      <w:pPr>
        <w:adjustRightInd w:val="0"/>
        <w:snapToGrid w:val="0"/>
        <w:spacing w:line="400" w:lineRule="exact"/>
        <w:rPr>
          <w:rFonts w:eastAsia="宋体"/>
          <w:b/>
          <w:bCs/>
          <w:color w:val="000000" w:themeColor="text1"/>
          <w:sz w:val="24"/>
          <w14:textFill>
            <w14:solidFill>
              <w14:schemeClr w14:val="tx1"/>
            </w14:solidFill>
          </w14:textFill>
        </w:rPr>
      </w:pPr>
    </w:p>
    <w:p>
      <w:pPr>
        <w:pStyle w:val="3"/>
        <w:adjustRightInd w:val="0"/>
        <w:snapToGrid w:val="0"/>
        <w:spacing w:before="0" w:after="0" w:line="400" w:lineRule="exact"/>
        <w:jc w:val="center"/>
        <w:rPr>
          <w:rFonts w:ascii="Times New Roman" w:hAnsi="Times New Roman" w:eastAsia="宋体"/>
          <w:b w:val="0"/>
          <w:bCs/>
          <w:color w:val="000000" w:themeColor="text1"/>
          <w:sz w:val="24"/>
          <w14:textFill>
            <w14:solidFill>
              <w14:schemeClr w14:val="tx1"/>
            </w14:solidFill>
          </w14:textFill>
        </w:rPr>
      </w:pPr>
      <w:r>
        <w:rPr>
          <w:rFonts w:ascii="Times New Roman" w:hAnsi="Times New Roman" w:eastAsia="宋体"/>
          <w:color w:val="000000" w:themeColor="text1"/>
          <w:sz w:val="24"/>
          <w14:textFill>
            <w14:solidFill>
              <w14:schemeClr w14:val="tx1"/>
            </w14:solidFill>
          </w14:textFill>
        </w:rPr>
        <w:t>§5  除基础设施资产支持证券之外的投资组合报告</w:t>
      </w:r>
    </w:p>
    <w:p>
      <w:pPr>
        <w:adjustRightInd w:val="0"/>
        <w:snapToGrid w:val="0"/>
        <w:spacing w:line="560" w:lineRule="exact"/>
        <w:rPr>
          <w:rFonts w:eastAsia="宋体"/>
          <w:b/>
          <w:bCs/>
          <w:color w:val="000000" w:themeColor="text1"/>
          <w:sz w:val="24"/>
          <w14:textFill>
            <w14:solidFill>
              <w14:schemeClr w14:val="tx1"/>
            </w14:solidFill>
          </w14:textFill>
        </w:rPr>
      </w:pPr>
      <w:r>
        <w:rPr>
          <w:rFonts w:eastAsia="宋体"/>
          <w:b/>
          <w:bCs/>
          <w:color w:val="000000" w:themeColor="text1"/>
          <w:sz w:val="24"/>
          <w14:textFill>
            <w14:solidFill>
              <w14:schemeClr w14:val="tx1"/>
            </w14:solidFill>
          </w14:textFill>
        </w:rPr>
        <w:t>5.1 报告期末基金资产组合情况</w:t>
      </w:r>
    </w:p>
    <w:tbl>
      <w:tblPr>
        <w:tblStyle w:val="32"/>
        <w:tblW w:w="9039" w:type="dxa"/>
        <w:tblInd w:w="5" w:type="dxa"/>
        <w:tblLayout w:type="fixed"/>
        <w:tblCellMar>
          <w:top w:w="0" w:type="dxa"/>
          <w:left w:w="0" w:type="dxa"/>
          <w:bottom w:w="0" w:type="dxa"/>
          <w:right w:w="0" w:type="dxa"/>
        </w:tblCellMar>
      </w:tblPr>
      <w:tblGrid>
        <w:gridCol w:w="706"/>
        <w:gridCol w:w="4411"/>
        <w:gridCol w:w="1510"/>
        <w:gridCol w:w="2412"/>
      </w:tblGrid>
      <w:tr>
        <w:tblPrEx>
          <w:tblLayout w:type="fixed"/>
          <w:tblCellMar>
            <w:top w:w="0" w:type="dxa"/>
            <w:left w:w="0" w:type="dxa"/>
            <w:bottom w:w="0" w:type="dxa"/>
            <w:right w:w="0" w:type="dxa"/>
          </w:tblCellMar>
        </w:tblPrEx>
        <w:trPr>
          <w:trHeight w:val="415" w:hRule="atLeast"/>
        </w:trPr>
        <w:tc>
          <w:tcPr>
            <w:tcW w:w="706"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序号</w:t>
            </w:r>
          </w:p>
        </w:tc>
        <w:tc>
          <w:tcPr>
            <w:tcW w:w="4411" w:type="dxa"/>
            <w:tcBorders>
              <w:top w:val="single" w:color="auto" w:sz="4" w:space="0"/>
              <w:left w:val="nil"/>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项目</w:t>
            </w:r>
          </w:p>
        </w:tc>
        <w:tc>
          <w:tcPr>
            <w:tcW w:w="1510" w:type="dxa"/>
            <w:tcBorders>
              <w:top w:val="single" w:color="auto" w:sz="4" w:space="0"/>
              <w:left w:val="nil"/>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金额（元）</w:t>
            </w:r>
            <w:r>
              <w:rPr>
                <w:rStyle w:val="31"/>
                <w:rFonts w:eastAsia="宋体" w:cs="Calibri"/>
                <w:color w:val="000000" w:themeColor="text1"/>
                <w:sz w:val="24"/>
                <w:szCs w:val="22"/>
                <w14:textFill>
                  <w14:solidFill>
                    <w14:schemeClr w14:val="tx1"/>
                  </w14:solidFill>
                </w14:textFill>
              </w:rPr>
              <w:footnoteReference w:id="280"/>
            </w:r>
          </w:p>
        </w:tc>
        <w:tc>
          <w:tcPr>
            <w:tcW w:w="2412" w:type="dxa"/>
            <w:tcBorders>
              <w:top w:val="single" w:color="auto" w:sz="4" w:space="0"/>
              <w:left w:val="nil"/>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hint="eastAsia" w:eastAsia="宋体" w:cs="Calibri"/>
                <w:color w:val="000000" w:themeColor="text1"/>
                <w:sz w:val="24"/>
                <w:szCs w:val="22"/>
                <w14:textFill>
                  <w14:solidFill>
                    <w14:schemeClr w14:val="tx1"/>
                  </w14:solidFill>
                </w14:textFill>
              </w:rPr>
              <w:t>占</w:t>
            </w:r>
            <w:r>
              <w:rPr>
                <w:rFonts w:ascii="Times New Roman" w:hAnsi="Times New Roman" w:eastAsia="宋体"/>
                <w:color w:val="000000" w:themeColor="text1"/>
                <w:sz w:val="24"/>
                <w:szCs w:val="22"/>
                <w14:textFill>
                  <w14:solidFill>
                    <w14:schemeClr w14:val="tx1"/>
                  </w14:solidFill>
                </w14:textFill>
              </w:rPr>
              <w:t>基础设施资产支持证券之外的投资组合</w:t>
            </w:r>
            <w:r>
              <w:rPr>
                <w:rFonts w:hint="eastAsia" w:ascii="Times New Roman" w:hAnsi="Times New Roman" w:eastAsia="宋体"/>
                <w:color w:val="000000" w:themeColor="text1"/>
                <w:sz w:val="24"/>
                <w:szCs w:val="22"/>
                <w14:textFill>
                  <w14:solidFill>
                    <w14:schemeClr w14:val="tx1"/>
                  </w14:solidFill>
                </w14:textFill>
              </w:rPr>
              <w:t>的比例</w:t>
            </w:r>
            <w:r>
              <w:rPr>
                <w:rFonts w:hint="eastAsia" w:eastAsia="宋体" w:cs="Calibri"/>
                <w:color w:val="000000" w:themeColor="text1"/>
                <w:sz w:val="24"/>
                <w:szCs w:val="22"/>
                <w14:textFill>
                  <w14:solidFill>
                    <w14:schemeClr w14:val="tx1"/>
                  </w14:solidFill>
                </w14:textFill>
              </w:rPr>
              <w:t>（%）</w:t>
            </w:r>
          </w:p>
        </w:tc>
      </w:tr>
      <w:tr>
        <w:tblPrEx>
          <w:tblLayout w:type="fixed"/>
          <w:tblCellMar>
            <w:top w:w="0" w:type="dxa"/>
            <w:left w:w="0" w:type="dxa"/>
            <w:bottom w:w="0" w:type="dxa"/>
            <w:right w:w="0" w:type="dxa"/>
          </w:tblCellMar>
        </w:tblPrEx>
        <w:trPr>
          <w:trHeight w:val="20" w:hRule="atLeast"/>
        </w:trPr>
        <w:tc>
          <w:tcPr>
            <w:tcW w:w="706"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1</w:t>
            </w:r>
          </w:p>
        </w:tc>
        <w:tc>
          <w:tcPr>
            <w:tcW w:w="4411" w:type="dxa"/>
            <w:tcBorders>
              <w:top w:val="single" w:color="auto" w:sz="4" w:space="0"/>
              <w:left w:val="nil"/>
              <w:bottom w:val="single" w:color="auto" w:sz="4" w:space="0"/>
              <w:right w:val="single" w:color="auto" w:sz="4" w:space="0"/>
            </w:tcBorders>
          </w:tcPr>
          <w:p>
            <w:pPr>
              <w:adjustRightInd w:val="0"/>
              <w:snapToGrid w:val="0"/>
              <w:spacing w:line="360" w:lineRule="exact"/>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固定收益投资</w:t>
            </w:r>
          </w:p>
        </w:tc>
        <w:tc>
          <w:tcPr>
            <w:tcW w:w="1510"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（1061）</w:t>
            </w:r>
          </w:p>
        </w:tc>
        <w:tc>
          <w:tcPr>
            <w:tcW w:w="2412"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6977</w:t>
            </w:r>
            <w:r>
              <w:rPr>
                <w:rFonts w:hint="eastAsia" w:ascii="Times New Roman" w:hAnsi="Times New Roman" w:eastAsia="宋体" w:cs="Calibri"/>
                <w:color w:val="0000FF"/>
                <w:kern w:val="0"/>
                <w:sz w:val="18"/>
                <w:szCs w:val="22"/>
                <w:lang w:val="en-US" w:eastAsia="zh-CN" w:bidi="ar-SA"/>
              </w:rPr>
              <w:t>）</w:t>
            </w:r>
          </w:p>
        </w:tc>
      </w:tr>
      <w:tr>
        <w:tblPrEx>
          <w:tblLayout w:type="fixed"/>
          <w:tblCellMar>
            <w:top w:w="0" w:type="dxa"/>
            <w:left w:w="0" w:type="dxa"/>
            <w:bottom w:w="0" w:type="dxa"/>
            <w:right w:w="0" w:type="dxa"/>
          </w:tblCellMar>
        </w:tblPrEx>
        <w:trPr>
          <w:trHeight w:val="20" w:hRule="atLeast"/>
        </w:trPr>
        <w:tc>
          <w:tcPr>
            <w:tcW w:w="706"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p>
        </w:tc>
        <w:tc>
          <w:tcPr>
            <w:tcW w:w="4411" w:type="dxa"/>
            <w:tcBorders>
              <w:top w:val="single" w:color="auto" w:sz="4" w:space="0"/>
              <w:left w:val="nil"/>
              <w:bottom w:val="single" w:color="auto" w:sz="4" w:space="0"/>
              <w:right w:val="single" w:color="auto" w:sz="4" w:space="0"/>
            </w:tcBorders>
          </w:tcPr>
          <w:p>
            <w:pPr>
              <w:adjustRightInd w:val="0"/>
              <w:snapToGrid w:val="0"/>
              <w:spacing w:line="360" w:lineRule="exact"/>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其中：债券</w:t>
            </w:r>
          </w:p>
        </w:tc>
        <w:tc>
          <w:tcPr>
            <w:tcW w:w="1510"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 xml:space="preserve">（1063） </w:t>
            </w:r>
          </w:p>
        </w:tc>
        <w:tc>
          <w:tcPr>
            <w:tcW w:w="2412"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6978</w:t>
            </w:r>
            <w:r>
              <w:rPr>
                <w:rFonts w:hint="eastAsia" w:ascii="Times New Roman" w:hAnsi="Times New Roman" w:eastAsia="宋体" w:cs="Calibri"/>
                <w:color w:val="0000FF"/>
                <w:kern w:val="0"/>
                <w:sz w:val="18"/>
                <w:szCs w:val="22"/>
                <w:lang w:val="en-US" w:eastAsia="zh-CN" w:bidi="ar-SA"/>
              </w:rPr>
              <w:t>）</w:t>
            </w:r>
          </w:p>
        </w:tc>
      </w:tr>
      <w:tr>
        <w:tblPrEx>
          <w:tblLayout w:type="fixed"/>
          <w:tblCellMar>
            <w:top w:w="0" w:type="dxa"/>
            <w:left w:w="0" w:type="dxa"/>
            <w:bottom w:w="0" w:type="dxa"/>
            <w:right w:w="0" w:type="dxa"/>
          </w:tblCellMar>
        </w:tblPrEx>
        <w:trPr>
          <w:trHeight w:val="20" w:hRule="atLeast"/>
        </w:trPr>
        <w:tc>
          <w:tcPr>
            <w:tcW w:w="706"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p>
        </w:tc>
        <w:tc>
          <w:tcPr>
            <w:tcW w:w="4411" w:type="dxa"/>
            <w:tcBorders>
              <w:top w:val="single" w:color="auto" w:sz="4" w:space="0"/>
              <w:left w:val="nil"/>
              <w:bottom w:val="single" w:color="auto" w:sz="4" w:space="0"/>
              <w:right w:val="single" w:color="auto" w:sz="4" w:space="0"/>
            </w:tcBorders>
          </w:tcPr>
          <w:p>
            <w:pPr>
              <w:adjustRightInd w:val="0"/>
              <w:snapToGrid w:val="0"/>
              <w:spacing w:line="360" w:lineRule="exact"/>
              <w:ind w:firstLine="753" w:firstLineChars="300"/>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资产支持证券</w:t>
            </w:r>
          </w:p>
        </w:tc>
        <w:tc>
          <w:tcPr>
            <w:tcW w:w="1510" w:type="dxa"/>
            <w:tcBorders>
              <w:top w:val="single" w:color="auto" w:sz="4" w:space="0"/>
              <w:left w:val="nil"/>
              <w:bottom w:val="single" w:color="auto" w:sz="4" w:space="0"/>
              <w:right w:val="single" w:color="auto" w:sz="4" w:space="0"/>
            </w:tcBorders>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（1065）</w:t>
            </w:r>
          </w:p>
        </w:tc>
        <w:tc>
          <w:tcPr>
            <w:tcW w:w="2412" w:type="dxa"/>
            <w:tcBorders>
              <w:top w:val="single" w:color="auto" w:sz="4" w:space="0"/>
              <w:left w:val="nil"/>
              <w:bottom w:val="single" w:color="auto" w:sz="4" w:space="0"/>
              <w:right w:val="single" w:color="auto" w:sz="4" w:space="0"/>
            </w:tcBorders>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6979</w:t>
            </w:r>
            <w:r>
              <w:rPr>
                <w:rFonts w:hint="eastAsia" w:ascii="Times New Roman" w:hAnsi="Times New Roman" w:eastAsia="宋体" w:cs="Calibri"/>
                <w:color w:val="0000FF"/>
                <w:kern w:val="0"/>
                <w:sz w:val="18"/>
                <w:szCs w:val="22"/>
                <w:lang w:val="en-US" w:eastAsia="zh-CN" w:bidi="ar-SA"/>
              </w:rPr>
              <w:t>）</w:t>
            </w:r>
          </w:p>
        </w:tc>
      </w:tr>
      <w:tr>
        <w:tblPrEx>
          <w:tblLayout w:type="fixed"/>
          <w:tblCellMar>
            <w:top w:w="0" w:type="dxa"/>
            <w:left w:w="0" w:type="dxa"/>
            <w:bottom w:w="0" w:type="dxa"/>
            <w:right w:w="0" w:type="dxa"/>
          </w:tblCellMar>
        </w:tblPrEx>
        <w:trPr>
          <w:trHeight w:val="20" w:hRule="atLeast"/>
        </w:trPr>
        <w:tc>
          <w:tcPr>
            <w:tcW w:w="706"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2</w:t>
            </w:r>
          </w:p>
        </w:tc>
        <w:tc>
          <w:tcPr>
            <w:tcW w:w="4411" w:type="dxa"/>
            <w:tcBorders>
              <w:top w:val="single" w:color="auto" w:sz="4" w:space="0"/>
              <w:left w:val="nil"/>
              <w:bottom w:val="single" w:color="auto" w:sz="4" w:space="0"/>
              <w:right w:val="single" w:color="auto" w:sz="4" w:space="0"/>
            </w:tcBorders>
          </w:tcPr>
          <w:p>
            <w:pPr>
              <w:adjustRightInd w:val="0"/>
              <w:snapToGrid w:val="0"/>
              <w:spacing w:line="360" w:lineRule="exact"/>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买入返售金融资产</w:t>
            </w:r>
          </w:p>
        </w:tc>
        <w:tc>
          <w:tcPr>
            <w:tcW w:w="1510"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（0597）</w:t>
            </w:r>
          </w:p>
        </w:tc>
        <w:tc>
          <w:tcPr>
            <w:tcW w:w="2412"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6980</w:t>
            </w:r>
            <w:r>
              <w:rPr>
                <w:rFonts w:hint="eastAsia" w:ascii="Times New Roman" w:hAnsi="Times New Roman" w:eastAsia="宋体" w:cs="Calibri"/>
                <w:color w:val="0000FF"/>
                <w:kern w:val="0"/>
                <w:sz w:val="18"/>
                <w:szCs w:val="22"/>
                <w:lang w:val="en-US" w:eastAsia="zh-CN" w:bidi="ar-SA"/>
              </w:rPr>
              <w:t>）</w:t>
            </w:r>
          </w:p>
        </w:tc>
      </w:tr>
      <w:tr>
        <w:tblPrEx>
          <w:tblLayout w:type="fixed"/>
        </w:tblPrEx>
        <w:trPr>
          <w:trHeight w:val="20" w:hRule="atLeast"/>
        </w:trPr>
        <w:tc>
          <w:tcPr>
            <w:tcW w:w="706"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p>
        </w:tc>
        <w:tc>
          <w:tcPr>
            <w:tcW w:w="4411" w:type="dxa"/>
            <w:tcBorders>
              <w:top w:val="single" w:color="auto" w:sz="4" w:space="0"/>
              <w:left w:val="nil"/>
              <w:bottom w:val="single" w:color="auto" w:sz="4" w:space="0"/>
              <w:right w:val="single" w:color="auto" w:sz="4" w:space="0"/>
            </w:tcBorders>
          </w:tcPr>
          <w:p>
            <w:pPr>
              <w:adjustRightInd w:val="0"/>
              <w:snapToGrid w:val="0"/>
              <w:spacing w:line="360" w:lineRule="exact"/>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其中：买断式回购的买入返售金融资产</w:t>
            </w:r>
          </w:p>
        </w:tc>
        <w:tc>
          <w:tcPr>
            <w:tcW w:w="1510"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（1082）</w:t>
            </w:r>
          </w:p>
        </w:tc>
        <w:tc>
          <w:tcPr>
            <w:tcW w:w="2412"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6981</w:t>
            </w:r>
            <w:r>
              <w:rPr>
                <w:rFonts w:hint="eastAsia" w:ascii="Times New Roman" w:hAnsi="Times New Roman" w:eastAsia="宋体" w:cs="Calibri"/>
                <w:color w:val="0000FF"/>
                <w:kern w:val="0"/>
                <w:sz w:val="18"/>
                <w:szCs w:val="22"/>
                <w:lang w:val="en-US" w:eastAsia="zh-CN" w:bidi="ar-SA"/>
              </w:rPr>
              <w:t>）</w:t>
            </w:r>
          </w:p>
        </w:tc>
      </w:tr>
      <w:tr>
        <w:tblPrEx>
          <w:tblLayout w:type="fixed"/>
          <w:tblCellMar>
            <w:top w:w="0" w:type="dxa"/>
            <w:left w:w="0" w:type="dxa"/>
            <w:bottom w:w="0" w:type="dxa"/>
            <w:right w:w="0" w:type="dxa"/>
          </w:tblCellMar>
        </w:tblPrEx>
        <w:trPr>
          <w:trHeight w:val="20" w:hRule="atLeast"/>
        </w:trPr>
        <w:tc>
          <w:tcPr>
            <w:tcW w:w="706"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3</w:t>
            </w:r>
          </w:p>
        </w:tc>
        <w:tc>
          <w:tcPr>
            <w:tcW w:w="4411" w:type="dxa"/>
            <w:tcBorders>
              <w:top w:val="single" w:color="auto" w:sz="4" w:space="0"/>
              <w:left w:val="nil"/>
              <w:bottom w:val="single" w:color="auto" w:sz="4" w:space="0"/>
              <w:right w:val="single" w:color="auto" w:sz="4" w:space="0"/>
            </w:tcBorders>
          </w:tcPr>
          <w:p>
            <w:pPr>
              <w:adjustRightInd w:val="0"/>
              <w:snapToGrid w:val="0"/>
              <w:spacing w:line="360" w:lineRule="exact"/>
              <w:rPr>
                <w:rFonts w:eastAsia="宋体" w:cs="Calibri"/>
                <w:color w:val="000000" w:themeColor="text1"/>
                <w:sz w:val="24"/>
                <w:szCs w:val="22"/>
                <w14:textFill>
                  <w14:solidFill>
                    <w14:schemeClr w14:val="tx1"/>
                  </w14:solidFill>
                </w14:textFill>
              </w:rPr>
            </w:pPr>
            <w:r>
              <w:rPr>
                <w:rFonts w:hint="eastAsia" w:eastAsia="宋体" w:cs="Calibri"/>
                <w:color w:val="000000" w:themeColor="text1"/>
                <w:sz w:val="24"/>
                <w:szCs w:val="22"/>
                <w14:textFill>
                  <w14:solidFill>
                    <w14:schemeClr w14:val="tx1"/>
                  </w14:solidFill>
                </w14:textFill>
              </w:rPr>
              <w:t>货币资金</w:t>
            </w:r>
            <w:r>
              <w:rPr>
                <w:rFonts w:eastAsia="宋体" w:cs="Calibri"/>
                <w:color w:val="000000" w:themeColor="text1"/>
                <w:sz w:val="24"/>
                <w:szCs w:val="22"/>
                <w14:textFill>
                  <w14:solidFill>
                    <w14:schemeClr w14:val="tx1"/>
                  </w14:solidFill>
                </w14:textFill>
              </w:rPr>
              <w:t>和结算备付金合计</w:t>
            </w:r>
          </w:p>
        </w:tc>
        <w:tc>
          <w:tcPr>
            <w:tcW w:w="1510"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w:t>
            </w:r>
            <w:r>
              <w:rPr>
                <w:rFonts w:hint="eastAsia" w:ascii="Times New Roman" w:hAnsi="Times New Roman" w:eastAsia="宋体" w:cs="Calibri"/>
                <w:color w:val="0000FF"/>
                <w:kern w:val="0"/>
                <w:sz w:val="18"/>
                <w:szCs w:val="22"/>
                <w:lang w:val="en-US" w:eastAsia="zh-CN" w:bidi="ar-SA"/>
              </w:rPr>
              <w:t>3851</w:t>
            </w:r>
            <w:r>
              <w:rPr>
                <w:rFonts w:ascii="Times New Roman" w:hAnsi="Times New Roman" w:eastAsia="宋体" w:cs="Calibri"/>
                <w:color w:val="0000FF"/>
                <w:kern w:val="0"/>
                <w:sz w:val="18"/>
                <w:szCs w:val="22"/>
                <w:lang w:val="en-US" w:eastAsia="zh-CN" w:bidi="ar-SA"/>
              </w:rPr>
              <w:t>）</w:t>
            </w:r>
          </w:p>
        </w:tc>
        <w:tc>
          <w:tcPr>
            <w:tcW w:w="2412" w:type="dxa"/>
            <w:tcBorders>
              <w:top w:val="single" w:color="auto" w:sz="4" w:space="0"/>
              <w:left w:val="nil"/>
              <w:bottom w:val="single" w:color="auto" w:sz="4" w:space="0"/>
              <w:right w:val="single" w:color="auto" w:sz="4" w:space="0"/>
            </w:tcBorders>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6982</w:t>
            </w:r>
            <w:r>
              <w:rPr>
                <w:rFonts w:hint="eastAsia" w:ascii="Times New Roman" w:hAnsi="Times New Roman" w:eastAsia="宋体" w:cs="Calibri"/>
                <w:color w:val="0000FF"/>
                <w:kern w:val="0"/>
                <w:sz w:val="18"/>
                <w:szCs w:val="22"/>
                <w:lang w:val="en-US" w:eastAsia="zh-CN" w:bidi="ar-SA"/>
              </w:rPr>
              <w:t>）</w:t>
            </w:r>
          </w:p>
        </w:tc>
      </w:tr>
      <w:tr>
        <w:tblPrEx>
          <w:tblLayout w:type="fixed"/>
          <w:tblCellMar>
            <w:top w:w="0" w:type="dxa"/>
            <w:left w:w="0" w:type="dxa"/>
            <w:bottom w:w="0" w:type="dxa"/>
            <w:right w:w="0" w:type="dxa"/>
          </w:tblCellMar>
        </w:tblPrEx>
        <w:trPr>
          <w:trHeight w:val="20" w:hRule="atLeast"/>
        </w:trPr>
        <w:tc>
          <w:tcPr>
            <w:tcW w:w="706"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w:t>
            </w:r>
          </w:p>
          <w:p>
            <w:pPr>
              <w:adjustRightInd w:val="0"/>
              <w:snapToGrid w:val="0"/>
              <w:spacing w:line="360" w:lineRule="exact"/>
              <w:jc w:val="center"/>
              <w:rPr>
                <w:rFonts w:eastAsia="宋体" w:cs="Calibri"/>
                <w:color w:val="000000" w:themeColor="text1"/>
                <w:sz w:val="15"/>
                <w:szCs w:val="15"/>
                <w14:textFill>
                  <w14:solidFill>
                    <w14:schemeClr w14:val="tx1"/>
                  </w14:solidFill>
                </w14:textFill>
              </w:rPr>
            </w:pPr>
            <w:r>
              <w:rPr>
                <w:rFonts w:ascii="Times New Roman" w:hAnsi="Times New Roman" w:eastAsia="宋体" w:cs="Calibri"/>
                <w:color w:val="0000FF"/>
                <w:kern w:val="0"/>
                <w:sz w:val="18"/>
                <w:szCs w:val="22"/>
                <w:lang w:val="en-US" w:eastAsia="zh-CN" w:bidi="ar-SA"/>
              </w:rPr>
              <w:t>（3750）</w:t>
            </w:r>
          </w:p>
        </w:tc>
        <w:tc>
          <w:tcPr>
            <w:tcW w:w="4411" w:type="dxa"/>
            <w:tcBorders>
              <w:top w:val="single" w:color="auto" w:sz="4" w:space="0"/>
              <w:left w:val="nil"/>
              <w:bottom w:val="single" w:color="auto" w:sz="4" w:space="0"/>
              <w:right w:val="single" w:color="auto" w:sz="4" w:space="0"/>
            </w:tcBorders>
            <w:vAlign w:val="center"/>
          </w:tcPr>
          <w:p>
            <w:pPr>
              <w:adjustRightInd w:val="0"/>
              <w:snapToGrid w:val="0"/>
              <w:spacing w:line="360" w:lineRule="exact"/>
              <w:jc w:val="center"/>
              <w:rPr>
                <w:rFonts w:eastAsia="宋体" w:cs="Calibri"/>
                <w:color w:val="000000" w:themeColor="text1"/>
                <w:sz w:val="15"/>
                <w:szCs w:val="15"/>
                <w14:textFill>
                  <w14:solidFill>
                    <w14:schemeClr w14:val="tx1"/>
                  </w14:solidFill>
                </w14:textFill>
              </w:rPr>
            </w:pPr>
            <w:r>
              <w:rPr>
                <w:rFonts w:ascii="Times New Roman" w:hAnsi="Times New Roman" w:eastAsia="宋体" w:cs="Calibri"/>
                <w:color w:val="0000FF"/>
                <w:kern w:val="0"/>
                <w:sz w:val="18"/>
                <w:szCs w:val="22"/>
                <w:lang w:val="en-US" w:eastAsia="zh-CN" w:bidi="ar-SA"/>
              </w:rPr>
              <w:t>（1043）</w:t>
            </w:r>
          </w:p>
        </w:tc>
        <w:tc>
          <w:tcPr>
            <w:tcW w:w="1510"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（1046）</w:t>
            </w:r>
          </w:p>
        </w:tc>
        <w:tc>
          <w:tcPr>
            <w:tcW w:w="2412"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6983</w:t>
            </w:r>
            <w:r>
              <w:rPr>
                <w:rFonts w:hint="eastAsia" w:ascii="Times New Roman" w:hAnsi="Times New Roman" w:eastAsia="宋体" w:cs="Calibri"/>
                <w:color w:val="0000FF"/>
                <w:kern w:val="0"/>
                <w:sz w:val="18"/>
                <w:szCs w:val="22"/>
                <w:lang w:val="en-US" w:eastAsia="zh-CN" w:bidi="ar-SA"/>
              </w:rPr>
              <w:t>）</w:t>
            </w:r>
          </w:p>
        </w:tc>
      </w:tr>
      <w:tr>
        <w:tblPrEx>
          <w:tblLayout w:type="fixed"/>
          <w:tblCellMar>
            <w:top w:w="0" w:type="dxa"/>
            <w:left w:w="0" w:type="dxa"/>
            <w:bottom w:w="0" w:type="dxa"/>
            <w:right w:w="0" w:type="dxa"/>
          </w:tblCellMar>
        </w:tblPrEx>
        <w:trPr>
          <w:trHeight w:val="20" w:hRule="atLeast"/>
        </w:trPr>
        <w:tc>
          <w:tcPr>
            <w:tcW w:w="706"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N-1</w:t>
            </w:r>
          </w:p>
        </w:tc>
        <w:tc>
          <w:tcPr>
            <w:tcW w:w="4411" w:type="dxa"/>
            <w:tcBorders>
              <w:top w:val="single" w:color="auto" w:sz="4" w:space="0"/>
              <w:left w:val="nil"/>
              <w:bottom w:val="single" w:color="auto" w:sz="4" w:space="0"/>
              <w:right w:val="single" w:color="auto" w:sz="4" w:space="0"/>
            </w:tcBorders>
          </w:tcPr>
          <w:p>
            <w:pPr>
              <w:adjustRightInd w:val="0"/>
              <w:snapToGrid w:val="0"/>
              <w:spacing w:line="360" w:lineRule="exact"/>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其他资产</w:t>
            </w:r>
          </w:p>
        </w:tc>
        <w:tc>
          <w:tcPr>
            <w:tcW w:w="1510"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（1088）</w:t>
            </w:r>
          </w:p>
        </w:tc>
        <w:tc>
          <w:tcPr>
            <w:tcW w:w="2412"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6984</w:t>
            </w:r>
            <w:r>
              <w:rPr>
                <w:rFonts w:hint="eastAsia" w:ascii="Times New Roman" w:hAnsi="Times New Roman" w:eastAsia="宋体" w:cs="Calibri"/>
                <w:color w:val="0000FF"/>
                <w:kern w:val="0"/>
                <w:sz w:val="18"/>
                <w:szCs w:val="22"/>
                <w:lang w:val="en-US" w:eastAsia="zh-CN" w:bidi="ar-SA"/>
              </w:rPr>
              <w:t>）</w:t>
            </w:r>
          </w:p>
        </w:tc>
      </w:tr>
      <w:tr>
        <w:tblPrEx>
          <w:tblLayout w:type="fixed"/>
          <w:tblCellMar>
            <w:top w:w="0" w:type="dxa"/>
            <w:left w:w="0" w:type="dxa"/>
            <w:bottom w:w="0" w:type="dxa"/>
            <w:right w:w="0" w:type="dxa"/>
          </w:tblCellMar>
        </w:tblPrEx>
        <w:trPr>
          <w:trHeight w:val="20" w:hRule="atLeast"/>
        </w:trPr>
        <w:tc>
          <w:tcPr>
            <w:tcW w:w="706" w:type="dxa"/>
            <w:tcBorders>
              <w:top w:val="single" w:color="auto" w:sz="4" w:space="0"/>
              <w:left w:val="single" w:color="auto" w:sz="4" w:space="0"/>
              <w:bottom w:val="single" w:color="auto" w:sz="4" w:space="0"/>
              <w:right w:val="single" w:color="auto" w:sz="4" w:space="0"/>
            </w:tcBorders>
          </w:tcPr>
          <w:p>
            <w:pPr>
              <w:adjustRightInd w:val="0"/>
              <w:snapToGrid w:val="0"/>
              <w:spacing w:line="360" w:lineRule="exact"/>
              <w:jc w:val="center"/>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N</w:t>
            </w:r>
          </w:p>
        </w:tc>
        <w:tc>
          <w:tcPr>
            <w:tcW w:w="4411" w:type="dxa"/>
            <w:tcBorders>
              <w:top w:val="single" w:color="auto" w:sz="4" w:space="0"/>
              <w:left w:val="nil"/>
              <w:bottom w:val="single" w:color="auto" w:sz="4" w:space="0"/>
              <w:right w:val="single" w:color="auto" w:sz="4" w:space="0"/>
            </w:tcBorders>
          </w:tcPr>
          <w:p>
            <w:pPr>
              <w:adjustRightInd w:val="0"/>
              <w:snapToGrid w:val="0"/>
              <w:spacing w:line="360" w:lineRule="exact"/>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合计</w:t>
            </w:r>
          </w:p>
        </w:tc>
        <w:tc>
          <w:tcPr>
            <w:tcW w:w="1510"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ascii="Times New Roman" w:hAnsi="Times New Roman" w:eastAsia="宋体" w:cs="Calibri"/>
                <w:color w:val="0000FF"/>
                <w:kern w:val="0"/>
                <w:sz w:val="18"/>
                <w:szCs w:val="22"/>
                <w:lang w:val="en-US" w:eastAsia="zh-CN" w:bidi="ar-SA"/>
              </w:rPr>
              <w:t>（1090）</w:t>
            </w:r>
          </w:p>
        </w:tc>
        <w:tc>
          <w:tcPr>
            <w:tcW w:w="2412" w:type="dxa"/>
            <w:tcBorders>
              <w:top w:val="single" w:color="auto" w:sz="4" w:space="0"/>
              <w:left w:val="nil"/>
              <w:bottom w:val="single" w:color="auto" w:sz="4" w:space="0"/>
              <w:right w:val="single" w:color="auto" w:sz="4" w:space="0"/>
            </w:tcBorders>
            <w:vAlign w:val="center"/>
          </w:tcPr>
          <w:p>
            <w:pPr>
              <w:adjustRightInd w:val="0"/>
              <w:snapToGrid w:val="0"/>
              <w:spacing w:line="560" w:lineRule="exact"/>
              <w:ind w:left="-22"/>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6985</w:t>
            </w:r>
            <w:r>
              <w:rPr>
                <w:rFonts w:hint="eastAsia" w:ascii="Times New Roman" w:hAnsi="Times New Roman" w:eastAsia="宋体" w:cs="Calibri"/>
                <w:color w:val="0000FF"/>
                <w:kern w:val="0"/>
                <w:sz w:val="18"/>
                <w:szCs w:val="22"/>
                <w:lang w:val="en-US" w:eastAsia="zh-CN" w:bidi="ar-SA"/>
              </w:rPr>
              <w:t>）</w:t>
            </w:r>
          </w:p>
        </w:tc>
      </w:tr>
    </w:tbl>
    <w:p>
      <w:pPr>
        <w:adjustRightInd w:val="0"/>
        <w:snapToGrid w:val="0"/>
        <w:spacing w:line="400" w:lineRule="exact"/>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注：</w:t>
      </w:r>
      <w:r>
        <w:rPr>
          <w:rFonts w:ascii="Times New Roman" w:hAnsi="Times New Roman" w:eastAsia="宋体" w:cs="Calibri"/>
          <w:color w:val="0000FF"/>
          <w:kern w:val="0"/>
          <w:sz w:val="18"/>
          <w:szCs w:val="22"/>
          <w:lang w:val="en-US" w:eastAsia="zh-CN" w:bidi="ar-SA"/>
        </w:rPr>
        <w:t>（1092）</w:t>
      </w:r>
    </w:p>
    <w:p>
      <w:pPr>
        <w:adjustRightInd w:val="0"/>
        <w:snapToGrid w:val="0"/>
        <w:spacing w:line="400" w:lineRule="exact"/>
        <w:rPr>
          <w:rFonts w:eastAsia="宋体"/>
          <w:b/>
          <w:color w:val="000000" w:themeColor="text1"/>
          <w:sz w:val="24"/>
          <w14:textFill>
            <w14:solidFill>
              <w14:schemeClr w14:val="tx1"/>
            </w14:solidFill>
          </w14:textFill>
        </w:rPr>
      </w:pPr>
    </w:p>
    <w:p>
      <w:pPr>
        <w:adjustRightInd w:val="0"/>
        <w:snapToGrid w:val="0"/>
        <w:spacing w:line="400" w:lineRule="exact"/>
        <w:rPr>
          <w:rFonts w:eastAsia="宋体"/>
          <w:b/>
          <w:color w:val="000000" w:themeColor="text1"/>
          <w:sz w:val="24"/>
          <w14:textFill>
            <w14:solidFill>
              <w14:schemeClr w14:val="tx1"/>
            </w14:solidFill>
          </w14:textFill>
        </w:rPr>
      </w:pPr>
      <w:r>
        <w:rPr>
          <w:rFonts w:eastAsia="宋体"/>
          <w:b/>
          <w:color w:val="000000" w:themeColor="text1"/>
          <w:sz w:val="24"/>
          <w14:textFill>
            <w14:solidFill>
              <w14:schemeClr w14:val="tx1"/>
            </w14:solidFill>
          </w14:textFill>
        </w:rPr>
        <w:t>5.</w:t>
      </w:r>
      <w:r>
        <w:rPr>
          <w:rFonts w:hint="eastAsia" w:eastAsia="宋体"/>
          <w:b/>
          <w:color w:val="000000" w:themeColor="text1"/>
          <w:sz w:val="24"/>
          <w14:textFill>
            <w14:solidFill>
              <w14:schemeClr w14:val="tx1"/>
            </w14:solidFill>
          </w14:textFill>
        </w:rPr>
        <w:t>2</w:t>
      </w:r>
      <w:r>
        <w:rPr>
          <w:rFonts w:eastAsia="宋体"/>
          <w:b/>
          <w:color w:val="000000" w:themeColor="text1"/>
          <w:sz w:val="24"/>
          <w14:textFill>
            <w14:solidFill>
              <w14:schemeClr w14:val="tx1"/>
            </w14:solidFill>
          </w14:textFill>
        </w:rPr>
        <w:t xml:space="preserve"> </w:t>
      </w:r>
      <w:r>
        <w:rPr>
          <w:rFonts w:hint="eastAsia" w:eastAsia="宋体"/>
          <w:b/>
          <w:color w:val="000000" w:themeColor="text1"/>
          <w:sz w:val="24"/>
          <w14:textFill>
            <w14:solidFill>
              <w14:schemeClr w14:val="tx1"/>
            </w14:solidFill>
          </w14:textFill>
        </w:rPr>
        <w:t>其他投资情况说明（如有）</w:t>
      </w:r>
      <w:r>
        <w:rPr>
          <w:rStyle w:val="31"/>
          <w:rFonts w:eastAsia="宋体"/>
          <w:b/>
          <w:bCs/>
          <w:color w:val="000000" w:themeColor="text1"/>
          <w:sz w:val="24"/>
          <w14:textFill>
            <w14:solidFill>
              <w14:schemeClr w14:val="tx1"/>
            </w14:solidFill>
          </w14:textFill>
        </w:rPr>
        <w:footnoteReference w:id="281"/>
      </w:r>
    </w:p>
    <w:tbl>
      <w:tblPr>
        <w:tblStyle w:val="32"/>
        <w:tblW w:w="894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8947" w:type="dxa"/>
          </w:tcPr>
          <w:p>
            <w:pPr>
              <w:adjustRightInd w:val="0"/>
              <w:snapToGrid w:val="0"/>
              <w:spacing w:line="360" w:lineRule="exact"/>
              <w:rPr>
                <w:rFonts w:eastAsia="宋体" w:cs="Calibri"/>
                <w:b/>
                <w:bCs/>
                <w:color w:val="000000" w:themeColor="text1"/>
                <w:sz w:val="24"/>
                <w:szCs w:val="22"/>
                <w14:textFill>
                  <w14:solidFill>
                    <w14:schemeClr w14:val="tx1"/>
                  </w14:solidFill>
                </w14:textFill>
              </w:rPr>
            </w:pPr>
            <w:r>
              <w:rPr>
                <w:rFonts w:hint="eastAsia" w:ascii="Times New Roman" w:hAnsi="Times New Roman" w:eastAsia="宋体" w:cs="Calibri"/>
                <w:color w:val="0000FF"/>
                <w:kern w:val="0"/>
                <w:sz w:val="18"/>
                <w:szCs w:val="22"/>
                <w:lang w:val="en-US" w:eastAsia="zh-CN" w:bidi="ar-SA"/>
              </w:rPr>
              <w:t>(6886)</w:t>
            </w:r>
          </w:p>
        </w:tc>
      </w:tr>
    </w:tbl>
    <w:p>
      <w:pPr>
        <w:adjustRightInd w:val="0"/>
        <w:snapToGrid w:val="0"/>
        <w:spacing w:line="400" w:lineRule="exact"/>
        <w:rPr>
          <w:rFonts w:eastAsia="宋体"/>
          <w:color w:val="000000" w:themeColor="text1"/>
          <w:sz w:val="24"/>
          <w14:textFill>
            <w14:solidFill>
              <w14:schemeClr w14:val="tx1"/>
            </w14:solidFill>
          </w14:textFill>
        </w:rPr>
      </w:pPr>
    </w:p>
    <w:p>
      <w:pPr>
        <w:pStyle w:val="3"/>
        <w:adjustRightInd w:val="0"/>
        <w:snapToGrid w:val="0"/>
        <w:spacing w:before="0" w:after="0" w:line="400" w:lineRule="exact"/>
        <w:jc w:val="center"/>
        <w:rPr>
          <w:rFonts w:ascii="Times New Roman" w:hAnsi="Times New Roman" w:eastAsia="宋体"/>
          <w:bCs/>
          <w:color w:val="000000" w:themeColor="text1"/>
          <w:sz w:val="24"/>
          <w14:textFill>
            <w14:solidFill>
              <w14:schemeClr w14:val="tx1"/>
            </w14:solidFill>
          </w14:textFill>
        </w:rPr>
      </w:pPr>
      <w:r>
        <w:rPr>
          <w:rFonts w:ascii="Times New Roman" w:hAnsi="Times New Roman" w:eastAsia="宋体"/>
          <w:color w:val="000000" w:themeColor="text1"/>
          <w:sz w:val="24"/>
          <w14:textFill>
            <w14:solidFill>
              <w14:schemeClr w14:val="tx1"/>
            </w14:solidFill>
          </w14:textFill>
        </w:rPr>
        <w:t xml:space="preserve">§6  </w:t>
      </w:r>
      <w:r>
        <w:rPr>
          <w:rFonts w:hint="eastAsia" w:ascii="Times New Roman" w:hAnsi="Times New Roman" w:eastAsia="宋体"/>
          <w:color w:val="000000" w:themeColor="text1"/>
          <w:sz w:val="24"/>
          <w14:textFill>
            <w14:solidFill>
              <w14:schemeClr w14:val="tx1"/>
            </w14:solidFill>
          </w14:textFill>
        </w:rPr>
        <w:t>回收资金使用情况</w:t>
      </w:r>
      <w:r>
        <w:rPr>
          <w:rStyle w:val="31"/>
          <w:rFonts w:hint="eastAsia" w:ascii="Times New Roman" w:hAnsi="Times New Roman" w:eastAsia="宋体"/>
          <w:color w:val="000000" w:themeColor="text1"/>
          <w:sz w:val="24"/>
          <w14:textFill>
            <w14:solidFill>
              <w14:schemeClr w14:val="tx1"/>
            </w14:solidFill>
          </w14:textFill>
        </w:rPr>
        <w:footnoteReference w:id="282"/>
      </w:r>
    </w:p>
    <w:p>
      <w:pPr>
        <w:adjustRightInd w:val="0"/>
        <w:snapToGrid w:val="0"/>
        <w:spacing w:line="400" w:lineRule="exact"/>
        <w:rPr>
          <w:rFonts w:eastAsia="宋体"/>
          <w:b/>
          <w:bCs/>
          <w:color w:val="000000" w:themeColor="text1"/>
          <w:sz w:val="24"/>
          <w14:textFill>
            <w14:solidFill>
              <w14:schemeClr w14:val="tx1"/>
            </w14:solidFill>
          </w14:textFill>
        </w:rPr>
      </w:pPr>
    </w:p>
    <w:p>
      <w:pPr>
        <w:adjustRightInd w:val="0"/>
        <w:snapToGrid w:val="0"/>
        <w:spacing w:line="400" w:lineRule="exact"/>
        <w:rPr>
          <w:rFonts w:eastAsia="宋体"/>
          <w:color w:val="000000" w:themeColor="text1"/>
          <w:sz w:val="24"/>
          <w14:textFill>
            <w14:solidFill>
              <w14:schemeClr w14:val="tx1"/>
            </w14:solidFill>
          </w14:textFill>
        </w:rPr>
      </w:pPr>
      <w:r>
        <w:rPr>
          <w:rFonts w:eastAsia="宋体"/>
          <w:b/>
          <w:bCs/>
          <w:color w:val="000000" w:themeColor="text1"/>
          <w:sz w:val="24"/>
          <w14:textFill>
            <w14:solidFill>
              <w14:schemeClr w14:val="tx1"/>
            </w14:solidFill>
          </w14:textFill>
        </w:rPr>
        <w:t>6.</w:t>
      </w:r>
      <w:r>
        <w:rPr>
          <w:rFonts w:hint="eastAsia" w:eastAsia="宋体"/>
          <w:b/>
          <w:bCs/>
          <w:color w:val="000000" w:themeColor="text1"/>
          <w:sz w:val="24"/>
          <w14:textFill>
            <w14:solidFill>
              <w14:schemeClr w14:val="tx1"/>
            </w14:solidFill>
          </w14:textFill>
        </w:rPr>
        <w:t>1</w:t>
      </w:r>
      <w:r>
        <w:rPr>
          <w:rFonts w:eastAsia="宋体"/>
          <w:b/>
          <w:bCs/>
          <w:color w:val="000000" w:themeColor="text1"/>
          <w:sz w:val="24"/>
          <w14:textFill>
            <w14:solidFill>
              <w14:schemeClr w14:val="tx1"/>
            </w14:solidFill>
          </w14:textFill>
        </w:rPr>
        <w:t xml:space="preserve"> </w:t>
      </w:r>
      <w:r>
        <w:rPr>
          <w:rFonts w:hint="eastAsia" w:eastAsia="宋体"/>
          <w:b/>
          <w:bCs/>
          <w:color w:val="000000" w:themeColor="text1"/>
          <w:sz w:val="24"/>
          <w14:textFill>
            <w14:solidFill>
              <w14:schemeClr w14:val="tx1"/>
            </w14:solidFill>
          </w14:textFill>
        </w:rPr>
        <w:t>原始权益人回收资金使用有关情况说明</w:t>
      </w:r>
      <w:r>
        <w:rPr>
          <w:rStyle w:val="31"/>
          <w:rFonts w:eastAsia="宋体"/>
          <w:b/>
          <w:bCs/>
          <w:color w:val="000000" w:themeColor="text1"/>
          <w:sz w:val="24"/>
          <w14:textFill>
            <w14:solidFill>
              <w14:schemeClr w14:val="tx1"/>
            </w14:solidFill>
          </w14:textFill>
        </w:rPr>
        <w:footnoteReference w:id="283"/>
      </w:r>
    </w:p>
    <w:tbl>
      <w:tblPr>
        <w:tblStyle w:val="32"/>
        <w:tblW w:w="8713" w:type="dxa"/>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3" w:type="dxa"/>
          </w:tcPr>
          <w:p>
            <w:pPr>
              <w:adjustRightInd w:val="0"/>
              <w:snapToGrid w:val="0"/>
              <w:spacing w:line="400" w:lineRule="exact"/>
              <w:rPr>
                <w:rFonts w:eastAsia="宋体" w:cs="Calibri"/>
                <w:b/>
                <w:bCs/>
                <w:color w:val="000000" w:themeColor="text1"/>
                <w:kern w:val="0"/>
                <w:sz w:val="24"/>
                <w:szCs w:val="22"/>
                <w14:textFill>
                  <w14:solidFill>
                    <w14:schemeClr w14:val="tx1"/>
                  </w14:solidFill>
                </w14:textFill>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6988</w:t>
            </w:r>
            <w:r>
              <w:rPr>
                <w:rFonts w:hint="eastAsia" w:ascii="Times New Roman" w:hAnsi="Times New Roman" w:eastAsia="宋体" w:cs="Calibri"/>
                <w:color w:val="0000FF"/>
                <w:kern w:val="0"/>
                <w:sz w:val="18"/>
                <w:szCs w:val="22"/>
                <w:lang w:val="en-US" w:eastAsia="zh-CN" w:bidi="ar-SA"/>
              </w:rPr>
              <w:t>）</w:t>
            </w:r>
          </w:p>
        </w:tc>
      </w:tr>
    </w:tbl>
    <w:p>
      <w:pPr>
        <w:adjustRightInd w:val="0"/>
        <w:snapToGrid w:val="0"/>
        <w:spacing w:line="400" w:lineRule="exact"/>
        <w:rPr>
          <w:rFonts w:eastAsia="宋体"/>
          <w:color w:val="000000" w:themeColor="text1"/>
          <w:sz w:val="24"/>
          <w14:textFill>
            <w14:solidFill>
              <w14:schemeClr w14:val="tx1"/>
            </w14:solidFill>
          </w14:textFill>
        </w:rPr>
      </w:pPr>
    </w:p>
    <w:p>
      <w:pPr>
        <w:adjustRightInd w:val="0"/>
        <w:snapToGrid w:val="0"/>
        <w:spacing w:line="400" w:lineRule="exact"/>
        <w:rPr>
          <w:rFonts w:eastAsia="宋体"/>
          <w:b/>
          <w:bCs/>
          <w:color w:val="000000" w:themeColor="text1"/>
          <w:sz w:val="24"/>
          <w14:textFill>
            <w14:solidFill>
              <w14:schemeClr w14:val="tx1"/>
            </w14:solidFill>
          </w14:textFill>
        </w:rPr>
      </w:pPr>
      <w:r>
        <w:rPr>
          <w:rFonts w:eastAsia="宋体"/>
          <w:b/>
          <w:bCs/>
          <w:color w:val="000000" w:themeColor="text1"/>
          <w:sz w:val="24"/>
          <w14:textFill>
            <w14:solidFill>
              <w14:schemeClr w14:val="tx1"/>
            </w14:solidFill>
          </w14:textFill>
        </w:rPr>
        <w:t>6.</w:t>
      </w:r>
      <w:r>
        <w:rPr>
          <w:rFonts w:hint="eastAsia" w:eastAsia="宋体"/>
          <w:b/>
          <w:bCs/>
          <w:color w:val="000000" w:themeColor="text1"/>
          <w:sz w:val="24"/>
          <w14:textFill>
            <w14:solidFill>
              <w14:schemeClr w14:val="tx1"/>
            </w14:solidFill>
          </w14:textFill>
        </w:rPr>
        <w:t>2</w:t>
      </w:r>
      <w:r>
        <w:rPr>
          <w:rFonts w:eastAsia="宋体"/>
          <w:b/>
          <w:bCs/>
          <w:color w:val="000000" w:themeColor="text1"/>
          <w:sz w:val="24"/>
          <w14:textFill>
            <w14:solidFill>
              <w14:schemeClr w14:val="tx1"/>
            </w14:solidFill>
          </w14:textFill>
        </w:rPr>
        <w:t xml:space="preserve"> </w:t>
      </w:r>
      <w:r>
        <w:rPr>
          <w:rFonts w:hint="eastAsia" w:eastAsia="宋体"/>
          <w:b/>
          <w:bCs/>
          <w:color w:val="000000" w:themeColor="text1"/>
          <w:sz w:val="24"/>
          <w14:textFill>
            <w14:solidFill>
              <w14:schemeClr w14:val="tx1"/>
            </w14:solidFill>
          </w14:textFill>
        </w:rPr>
        <w:t>报告期末净回收资金使用情况</w:t>
      </w:r>
    </w:p>
    <w:p>
      <w:pPr>
        <w:adjustRightInd w:val="0"/>
        <w:snapToGrid w:val="0"/>
        <w:spacing w:line="400" w:lineRule="exact"/>
        <w:jc w:val="right"/>
        <w:rPr>
          <w:rFonts w:eastAsia="宋体"/>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单位：</w:t>
      </w:r>
    </w:p>
    <w:tbl>
      <w:tblPr>
        <w:tblStyle w:val="32"/>
        <w:tblW w:w="84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4"/>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Times New Roman" w:hAnsi="Times New Roman" w:eastAsia="宋体" w:cs="Calibri"/>
                <w:color w:val="000000" w:themeColor="text1"/>
                <w:kern w:val="2"/>
                <w:szCs w:val="22"/>
                <w14:textFill>
                  <w14:solidFill>
                    <w14:schemeClr w14:val="tx1"/>
                  </w14:solidFill>
                </w14:textFill>
              </w:rPr>
            </w:pPr>
            <w:r>
              <w:rPr>
                <w:rFonts w:ascii="Times New Roman" w:hAnsi="Times New Roman" w:eastAsia="宋体" w:cs="Calibri"/>
                <w:color w:val="000000" w:themeColor="text1"/>
                <w:kern w:val="2"/>
                <w:szCs w:val="22"/>
                <w14:textFill>
                  <w14:solidFill>
                    <w14:schemeClr w14:val="tx1"/>
                  </w14:solidFill>
                </w14:textFill>
              </w:rPr>
              <w:t>报告期</w:t>
            </w:r>
            <w:r>
              <w:rPr>
                <w:rFonts w:hint="eastAsia" w:ascii="Times New Roman" w:hAnsi="Times New Roman" w:eastAsia="宋体" w:cs="Calibri"/>
                <w:color w:val="000000" w:themeColor="text1"/>
                <w:kern w:val="2"/>
                <w:szCs w:val="22"/>
                <w14:textFill>
                  <w14:solidFill>
                    <w14:schemeClr w14:val="tx1"/>
                  </w14:solidFill>
                </w14:textFill>
              </w:rPr>
              <w:t>末净回收资金余额</w:t>
            </w:r>
          </w:p>
        </w:tc>
        <w:tc>
          <w:tcPr>
            <w:tcW w:w="2379" w:type="dxa"/>
            <w:vAlign w:val="center"/>
          </w:tcPr>
          <w:p>
            <w:pPr>
              <w:adjustRightInd w:val="0"/>
              <w:snapToGrid w:val="0"/>
              <w:spacing w:line="560" w:lineRule="exact"/>
              <w:ind w:left="-22"/>
              <w:jc w:val="right"/>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6990</w:t>
            </w:r>
            <w:r>
              <w:rPr>
                <w:rFonts w:hint="eastAsia" w:ascii="Times New Roman" w:hAnsi="Times New Roman" w:eastAsia="宋体" w:cs="Calibri"/>
                <w:color w:val="0000FF"/>
                <w:kern w:val="0"/>
                <w:sz w:val="18"/>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Times New Roman" w:hAnsi="Times New Roman" w:eastAsia="宋体" w:cs="Calibri"/>
                <w:color w:val="000000" w:themeColor="text1"/>
                <w:kern w:val="2"/>
                <w:szCs w:val="22"/>
                <w14:textFill>
                  <w14:solidFill>
                    <w14:schemeClr w14:val="tx1"/>
                  </w14:solidFill>
                </w14:textFill>
              </w:rPr>
            </w:pPr>
            <w:r>
              <w:rPr>
                <w:rFonts w:ascii="Times New Roman" w:hAnsi="Times New Roman" w:eastAsia="宋体" w:cs="Calibri"/>
                <w:color w:val="000000" w:themeColor="text1"/>
                <w:kern w:val="2"/>
                <w:szCs w:val="22"/>
                <w14:textFill>
                  <w14:solidFill>
                    <w14:schemeClr w14:val="tx1"/>
                  </w14:solidFill>
                </w14:textFill>
              </w:rPr>
              <w:t>报告期</w:t>
            </w:r>
            <w:r>
              <w:rPr>
                <w:rFonts w:hint="eastAsia" w:ascii="Times New Roman" w:hAnsi="Times New Roman" w:eastAsia="宋体" w:cs="Calibri"/>
                <w:color w:val="000000" w:themeColor="text1"/>
                <w:kern w:val="2"/>
                <w:szCs w:val="22"/>
                <w14:textFill>
                  <w14:solidFill>
                    <w14:schemeClr w14:val="tx1"/>
                  </w14:solidFill>
                </w14:textFill>
              </w:rPr>
              <w:t>末净回收资金使用率</w:t>
            </w:r>
            <w:r>
              <w:rPr>
                <w:rFonts w:hint="eastAsia" w:ascii="Times New Roman" w:hAnsi="Times New Roman" w:eastAsia="宋体" w:cs="Calibri"/>
                <w:color w:val="FF0000"/>
                <w:kern w:val="2"/>
                <w:szCs w:val="22"/>
                <w:lang w:eastAsia="zh-CN"/>
              </w:rPr>
              <w:t>（</w:t>
            </w:r>
            <w:r>
              <w:rPr>
                <w:rFonts w:hint="eastAsia" w:ascii="Times New Roman" w:hAnsi="Times New Roman" w:eastAsia="宋体" w:cs="Calibri"/>
                <w:color w:val="FF0000"/>
                <w:kern w:val="2"/>
                <w:szCs w:val="22"/>
                <w:lang w:val="en-US" w:eastAsia="zh-CN"/>
              </w:rPr>
              <w:t>%</w:t>
            </w:r>
            <w:r>
              <w:rPr>
                <w:rFonts w:hint="eastAsia" w:ascii="Times New Roman" w:hAnsi="Times New Roman" w:eastAsia="宋体" w:cs="Calibri"/>
                <w:color w:val="FF0000"/>
                <w:kern w:val="2"/>
                <w:szCs w:val="22"/>
                <w:lang w:eastAsia="zh-CN"/>
              </w:rPr>
              <w:t>）</w:t>
            </w:r>
          </w:p>
        </w:tc>
        <w:tc>
          <w:tcPr>
            <w:tcW w:w="2379" w:type="dxa"/>
            <w:vAlign w:val="center"/>
          </w:tcPr>
          <w:p>
            <w:pPr>
              <w:adjustRightInd w:val="0"/>
              <w:snapToGrid w:val="0"/>
              <w:spacing w:line="560" w:lineRule="exact"/>
              <w:ind w:left="-22"/>
              <w:jc w:val="right"/>
              <w:rPr>
                <w:rFonts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w:t>
            </w:r>
            <w:r>
              <w:rPr>
                <w:rFonts w:ascii="Times New Roman" w:hAnsi="Times New Roman" w:eastAsia="宋体" w:cs="Calibri"/>
                <w:color w:val="0000FF"/>
                <w:kern w:val="0"/>
                <w:sz w:val="18"/>
                <w:szCs w:val="22"/>
                <w:lang w:val="en-US" w:eastAsia="zh-CN" w:bidi="ar-SA"/>
              </w:rPr>
              <w:t>6991</w:t>
            </w:r>
            <w:r>
              <w:rPr>
                <w:rFonts w:hint="eastAsia" w:ascii="Times New Roman" w:hAnsi="Times New Roman" w:eastAsia="宋体" w:cs="Calibri"/>
                <w:color w:val="0000FF"/>
                <w:kern w:val="0"/>
                <w:sz w:val="18"/>
                <w:szCs w:val="22"/>
                <w:lang w:val="en-US" w:eastAsia="zh-CN" w:bidi="ar-SA"/>
              </w:rPr>
              <w:t>）</w:t>
            </w:r>
          </w:p>
        </w:tc>
      </w:tr>
    </w:tbl>
    <w:p>
      <w:pPr>
        <w:adjustRightInd w:val="0"/>
        <w:snapToGrid w:val="0"/>
        <w:spacing w:line="400" w:lineRule="exact"/>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注：</w:t>
      </w:r>
      <w:r>
        <w:rPr>
          <w:rFonts w:hint="eastAsia" w:ascii="Times New Roman" w:hAnsi="Times New Roman" w:eastAsia="宋体" w:cs="Calibri"/>
          <w:color w:val="0000FF"/>
          <w:kern w:val="0"/>
          <w:sz w:val="18"/>
          <w:szCs w:val="22"/>
          <w:lang w:val="en-US" w:eastAsia="zh-CN" w:bidi="ar-SA"/>
        </w:rPr>
        <w:t>（6866）</w:t>
      </w:r>
    </w:p>
    <w:p>
      <w:pPr>
        <w:adjustRightInd w:val="0"/>
        <w:snapToGrid w:val="0"/>
        <w:spacing w:line="400" w:lineRule="exact"/>
        <w:rPr>
          <w:rFonts w:eastAsia="宋体"/>
          <w:b/>
          <w:bCs/>
          <w:color w:val="000000" w:themeColor="text1"/>
          <w:sz w:val="24"/>
          <w14:textFill>
            <w14:solidFill>
              <w14:schemeClr w14:val="tx1"/>
            </w14:solidFill>
          </w14:textFill>
        </w:rPr>
      </w:pPr>
    </w:p>
    <w:p>
      <w:pPr>
        <w:adjustRightInd w:val="0"/>
        <w:snapToGrid w:val="0"/>
        <w:spacing w:line="400" w:lineRule="exact"/>
        <w:rPr>
          <w:rFonts w:eastAsia="宋体"/>
          <w:b/>
          <w:bCs/>
          <w:color w:val="000000" w:themeColor="text1"/>
          <w:sz w:val="24"/>
          <w14:textFill>
            <w14:solidFill>
              <w14:schemeClr w14:val="tx1"/>
            </w14:solidFill>
          </w14:textFill>
        </w:rPr>
      </w:pPr>
      <w:r>
        <w:rPr>
          <w:rFonts w:eastAsia="宋体"/>
          <w:b/>
          <w:bCs/>
          <w:color w:val="000000" w:themeColor="text1"/>
          <w:sz w:val="24"/>
          <w14:textFill>
            <w14:solidFill>
              <w14:schemeClr w14:val="tx1"/>
            </w14:solidFill>
          </w14:textFill>
        </w:rPr>
        <w:t>6.3剩余净回收资金后续使用计划（如有）</w:t>
      </w:r>
    </w:p>
    <w:tbl>
      <w:tblPr>
        <w:tblStyle w:val="32"/>
        <w:tblW w:w="8713" w:type="dxa"/>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3" w:type="dxa"/>
          </w:tcPr>
          <w:p>
            <w:pPr>
              <w:adjustRightInd w:val="0"/>
              <w:snapToGrid w:val="0"/>
              <w:spacing w:line="400" w:lineRule="exact"/>
              <w:rPr>
                <w:rFonts w:eastAsia="宋体" w:cs="Calibri"/>
                <w:b/>
                <w:bCs/>
                <w:color w:val="000000" w:themeColor="text1"/>
                <w:kern w:val="0"/>
                <w:sz w:val="24"/>
                <w:szCs w:val="22"/>
                <w14:textFill>
                  <w14:solidFill>
                    <w14:schemeClr w14:val="tx1"/>
                  </w14:solidFill>
                </w14:textFill>
              </w:rPr>
            </w:pPr>
            <w:r>
              <w:rPr>
                <w:rFonts w:hint="eastAsia" w:ascii="Times New Roman" w:hAnsi="Times New Roman" w:eastAsia="宋体" w:cs="Calibri"/>
                <w:color w:val="0000FF"/>
                <w:kern w:val="0"/>
                <w:sz w:val="18"/>
                <w:szCs w:val="22"/>
                <w:lang w:val="en-US" w:eastAsia="zh-CN" w:bidi="ar-SA"/>
              </w:rPr>
              <w:t>（6993）</w:t>
            </w:r>
          </w:p>
        </w:tc>
      </w:tr>
    </w:tbl>
    <w:p>
      <w:pPr>
        <w:adjustRightInd w:val="0"/>
        <w:snapToGrid w:val="0"/>
        <w:spacing w:line="400" w:lineRule="exact"/>
        <w:rPr>
          <w:rFonts w:eastAsia="宋体"/>
          <w:color w:val="000000" w:themeColor="text1"/>
          <w:sz w:val="24"/>
          <w14:textFill>
            <w14:solidFill>
              <w14:schemeClr w14:val="tx1"/>
            </w14:solidFill>
          </w14:textFill>
        </w:rPr>
      </w:pPr>
    </w:p>
    <w:p>
      <w:pPr>
        <w:adjustRightInd w:val="0"/>
        <w:snapToGrid w:val="0"/>
        <w:spacing w:line="400" w:lineRule="exact"/>
        <w:rPr>
          <w:rFonts w:eastAsia="宋体"/>
          <w:color w:val="000000" w:themeColor="text1"/>
          <w:sz w:val="24"/>
          <w14:textFill>
            <w14:solidFill>
              <w14:schemeClr w14:val="tx1"/>
            </w14:solidFill>
          </w14:textFill>
        </w:rPr>
      </w:pPr>
      <w:r>
        <w:rPr>
          <w:rFonts w:eastAsia="宋体"/>
          <w:b/>
          <w:bCs/>
          <w:color w:val="000000" w:themeColor="text1"/>
          <w:sz w:val="24"/>
          <w14:textFill>
            <w14:solidFill>
              <w14:schemeClr w14:val="tx1"/>
            </w14:solidFill>
          </w14:textFill>
        </w:rPr>
        <w:t>6.</w:t>
      </w:r>
      <w:r>
        <w:rPr>
          <w:rFonts w:hint="eastAsia" w:eastAsia="宋体"/>
          <w:b/>
          <w:bCs/>
          <w:color w:val="000000" w:themeColor="text1"/>
          <w:sz w:val="24"/>
          <w14:textFill>
            <w14:solidFill>
              <w14:schemeClr w14:val="tx1"/>
            </w14:solidFill>
          </w14:textFill>
        </w:rPr>
        <w:t>4</w:t>
      </w:r>
      <w:r>
        <w:rPr>
          <w:rFonts w:eastAsia="宋体"/>
          <w:b/>
          <w:bCs/>
          <w:color w:val="000000" w:themeColor="text1"/>
          <w:sz w:val="24"/>
          <w14:textFill>
            <w14:solidFill>
              <w14:schemeClr w14:val="tx1"/>
            </w14:solidFill>
          </w14:textFill>
        </w:rPr>
        <w:t xml:space="preserve"> </w:t>
      </w:r>
      <w:r>
        <w:rPr>
          <w:rFonts w:hint="eastAsia" w:eastAsia="宋体"/>
          <w:b/>
          <w:bCs/>
          <w:color w:val="000000" w:themeColor="text1"/>
          <w:sz w:val="24"/>
          <w14:textFill>
            <w14:solidFill>
              <w14:schemeClr w14:val="tx1"/>
            </w14:solidFill>
          </w14:textFill>
        </w:rPr>
        <w:t>原始权益人控股股东或者关联方遵守回收资金管理制度</w:t>
      </w:r>
      <w:r>
        <w:rPr>
          <w:rFonts w:hint="eastAsia" w:eastAsia="宋体"/>
          <w:b/>
          <w:bCs/>
          <w:color w:val="FF0000"/>
          <w:sz w:val="24"/>
        </w:rPr>
        <w:t>（如有）</w:t>
      </w:r>
      <w:r>
        <w:rPr>
          <w:rFonts w:hint="eastAsia" w:eastAsia="宋体"/>
          <w:b/>
          <w:bCs/>
          <w:color w:val="000000" w:themeColor="text1"/>
          <w:sz w:val="24"/>
          <w14:textFill>
            <w14:solidFill>
              <w14:schemeClr w14:val="tx1"/>
            </w14:solidFill>
          </w14:textFill>
        </w:rPr>
        <w:t>以及相关法律法规情况（如有）</w:t>
      </w:r>
    </w:p>
    <w:tbl>
      <w:tblPr>
        <w:tblStyle w:val="32"/>
        <w:tblW w:w="8713" w:type="dxa"/>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3" w:type="dxa"/>
          </w:tcPr>
          <w:p>
            <w:pPr>
              <w:adjustRightInd w:val="0"/>
              <w:snapToGrid w:val="0"/>
              <w:spacing w:line="400" w:lineRule="exact"/>
              <w:rPr>
                <w:rFonts w:eastAsia="宋体" w:cs="Calibri"/>
                <w:b/>
                <w:bCs/>
                <w:color w:val="000000" w:themeColor="text1"/>
                <w:kern w:val="0"/>
                <w:sz w:val="24"/>
                <w:szCs w:val="22"/>
                <w14:textFill>
                  <w14:solidFill>
                    <w14:schemeClr w14:val="tx1"/>
                  </w14:solidFill>
                </w14:textFill>
              </w:rPr>
            </w:pPr>
            <w:r>
              <w:rPr>
                <w:rFonts w:hint="eastAsia" w:ascii="Times New Roman" w:hAnsi="Times New Roman" w:eastAsia="宋体" w:cs="Calibri"/>
                <w:color w:val="0000FF"/>
                <w:kern w:val="0"/>
                <w:sz w:val="18"/>
                <w:szCs w:val="22"/>
                <w:lang w:val="en-US" w:eastAsia="zh-CN" w:bidi="ar-SA"/>
              </w:rPr>
              <w:t>（6995）</w:t>
            </w:r>
          </w:p>
        </w:tc>
      </w:tr>
    </w:tbl>
    <w:p>
      <w:pPr>
        <w:adjustRightInd w:val="0"/>
        <w:snapToGrid w:val="0"/>
        <w:spacing w:line="400" w:lineRule="exact"/>
        <w:rPr>
          <w:rFonts w:eastAsia="宋体"/>
          <w:color w:val="000000" w:themeColor="text1"/>
          <w:sz w:val="24"/>
          <w14:textFill>
            <w14:solidFill>
              <w14:schemeClr w14:val="tx1"/>
            </w14:solidFill>
          </w14:textFill>
        </w:rPr>
      </w:pPr>
    </w:p>
    <w:p>
      <w:pPr>
        <w:adjustRightInd w:val="0"/>
        <w:snapToGrid w:val="0"/>
        <w:spacing w:line="400" w:lineRule="exact"/>
        <w:jc w:val="center"/>
        <w:rPr>
          <w:rFonts w:eastAsia="宋体"/>
          <w:b/>
          <w:bCs/>
          <w:color w:val="000000" w:themeColor="text1"/>
          <w:sz w:val="24"/>
          <w14:textFill>
            <w14:solidFill>
              <w14:schemeClr w14:val="tx1"/>
            </w14:solidFill>
          </w14:textFill>
        </w:rPr>
      </w:pPr>
      <w:r>
        <w:rPr>
          <w:rFonts w:ascii="Times New Roman" w:hAnsi="Times New Roman" w:eastAsia="宋体"/>
          <w:b/>
          <w:bCs/>
          <w:color w:val="000000" w:themeColor="text1"/>
          <w:sz w:val="24"/>
          <w14:textFill>
            <w14:solidFill>
              <w14:schemeClr w14:val="tx1"/>
            </w14:solidFill>
          </w14:textFill>
        </w:rPr>
        <w:t xml:space="preserve">§7  </w:t>
      </w:r>
      <w:r>
        <w:rPr>
          <w:rFonts w:hint="eastAsia" w:ascii="Times New Roman" w:hAnsi="Times New Roman" w:eastAsia="宋体"/>
          <w:b/>
          <w:bCs/>
          <w:color w:val="000000" w:themeColor="text1"/>
          <w:sz w:val="24"/>
          <w14:textFill>
            <w14:solidFill>
              <w14:schemeClr w14:val="tx1"/>
            </w14:solidFill>
          </w14:textFill>
        </w:rPr>
        <w:t>基础设施基金主要负责人员情况</w:t>
      </w:r>
      <w:r>
        <w:rPr>
          <w:rStyle w:val="31"/>
          <w:b/>
          <w:bCs/>
          <w:color w:val="000000" w:themeColor="text1"/>
          <w:sz w:val="24"/>
          <w14:textFill>
            <w14:solidFill>
              <w14:schemeClr w14:val="tx1"/>
            </w14:solidFill>
          </w14:textFill>
        </w:rPr>
        <w:footnoteReference w:id="284"/>
      </w:r>
    </w:p>
    <w:tbl>
      <w:tblPr>
        <w:tblStyle w:val="32"/>
        <w:tblW w:w="89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105"/>
        <w:gridCol w:w="1222"/>
        <w:gridCol w:w="1352"/>
        <w:gridCol w:w="1628"/>
        <w:gridCol w:w="1628"/>
        <w:gridCol w:w="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9" w:hRule="atLeast"/>
        </w:trPr>
        <w:tc>
          <w:tcPr>
            <w:tcW w:w="1060" w:type="dxa"/>
            <w:vMerge w:val="restart"/>
            <w:vAlign w:val="center"/>
          </w:tcPr>
          <w:p>
            <w:pPr>
              <w:pStyle w:val="3"/>
              <w:keepNext w:val="0"/>
              <w:keepLines w:val="0"/>
              <w:adjustRightInd w:val="0"/>
              <w:snapToGrid w:val="0"/>
              <w:spacing w:before="0" w:after="0" w:line="400" w:lineRule="exact"/>
              <w:jc w:val="center"/>
              <w:rPr>
                <w:rFonts w:eastAsia="宋体" w:cs="Calibri"/>
                <w:bCs/>
                <w:color w:val="000000" w:themeColor="text1"/>
                <w:sz w:val="24"/>
                <w:szCs w:val="24"/>
                <w14:textFill>
                  <w14:solidFill>
                    <w14:schemeClr w14:val="tx1"/>
                  </w14:solidFill>
                </w14:textFill>
              </w:rPr>
            </w:pPr>
            <w:r>
              <w:rPr>
                <w:rFonts w:hint="eastAsia" w:ascii="Calibri" w:hAnsi="Calibri" w:eastAsia="宋体" w:cs="Calibri"/>
                <w:b w:val="0"/>
                <w:bCs/>
                <w:color w:val="000000" w:themeColor="text1"/>
                <w:sz w:val="24"/>
                <w:szCs w:val="24"/>
                <w14:textFill>
                  <w14:solidFill>
                    <w14:schemeClr w14:val="tx1"/>
                  </w14:solidFill>
                </w14:textFill>
              </w:rPr>
              <w:t>姓名</w:t>
            </w:r>
          </w:p>
        </w:tc>
        <w:tc>
          <w:tcPr>
            <w:tcW w:w="1105" w:type="dxa"/>
            <w:vMerge w:val="restart"/>
            <w:vAlign w:val="center"/>
          </w:tcPr>
          <w:p>
            <w:pPr>
              <w:pStyle w:val="3"/>
              <w:keepNext w:val="0"/>
              <w:keepLines w:val="0"/>
              <w:adjustRightInd w:val="0"/>
              <w:snapToGrid w:val="0"/>
              <w:spacing w:before="0" w:after="0" w:line="400" w:lineRule="exact"/>
              <w:jc w:val="center"/>
              <w:rPr>
                <w:rFonts w:eastAsia="宋体" w:cs="Calibri"/>
                <w:bCs/>
                <w:color w:val="000000" w:themeColor="text1"/>
                <w:sz w:val="24"/>
                <w:szCs w:val="24"/>
                <w14:textFill>
                  <w14:solidFill>
                    <w14:schemeClr w14:val="tx1"/>
                  </w14:solidFill>
                </w14:textFill>
              </w:rPr>
            </w:pPr>
            <w:r>
              <w:rPr>
                <w:rFonts w:hint="eastAsia" w:ascii="Calibri" w:hAnsi="Calibri" w:eastAsia="宋体" w:cs="Calibri"/>
                <w:b w:val="0"/>
                <w:bCs/>
                <w:color w:val="000000" w:themeColor="text1"/>
                <w:sz w:val="24"/>
                <w:szCs w:val="24"/>
                <w14:textFill>
                  <w14:solidFill>
                    <w14:schemeClr w14:val="tx1"/>
                  </w14:solidFill>
                </w14:textFill>
              </w:rPr>
              <w:t>职务</w:t>
            </w:r>
            <w:r>
              <w:rPr>
                <w:rStyle w:val="31"/>
                <w:rFonts w:ascii="Calibri" w:hAnsi="Calibri" w:eastAsia="宋体" w:cs="Calibri"/>
                <w:b w:val="0"/>
                <w:bCs/>
                <w:color w:val="000000" w:themeColor="text1"/>
                <w:sz w:val="24"/>
                <w:szCs w:val="24"/>
                <w14:textFill>
                  <w14:solidFill>
                    <w14:schemeClr w14:val="tx1"/>
                  </w14:solidFill>
                </w14:textFill>
              </w:rPr>
              <w:footnoteReference w:id="285"/>
            </w:r>
          </w:p>
        </w:tc>
        <w:tc>
          <w:tcPr>
            <w:tcW w:w="2574" w:type="dxa"/>
            <w:gridSpan w:val="2"/>
            <w:vAlign w:val="center"/>
          </w:tcPr>
          <w:p>
            <w:pPr>
              <w:pStyle w:val="3"/>
              <w:keepNext w:val="0"/>
              <w:keepLines w:val="0"/>
              <w:adjustRightInd w:val="0"/>
              <w:snapToGrid w:val="0"/>
              <w:spacing w:before="0" w:after="0" w:line="400" w:lineRule="exact"/>
              <w:jc w:val="center"/>
              <w:rPr>
                <w:rFonts w:eastAsia="宋体" w:cs="Calibri"/>
                <w:bCs/>
                <w:color w:val="000000" w:themeColor="text1"/>
                <w:sz w:val="24"/>
                <w:szCs w:val="24"/>
                <w14:textFill>
                  <w14:solidFill>
                    <w14:schemeClr w14:val="tx1"/>
                  </w14:solidFill>
                </w14:textFill>
              </w:rPr>
            </w:pPr>
            <w:r>
              <w:rPr>
                <w:rFonts w:hint="eastAsia" w:ascii="Calibri" w:hAnsi="Calibri" w:eastAsia="宋体" w:cs="Calibri"/>
                <w:b w:val="0"/>
                <w:bCs/>
                <w:color w:val="000000" w:themeColor="text1"/>
                <w:sz w:val="24"/>
                <w:szCs w:val="24"/>
                <w14:textFill>
                  <w14:solidFill>
                    <w14:schemeClr w14:val="tx1"/>
                  </w14:solidFill>
                </w14:textFill>
              </w:rPr>
              <w:t>任职期限</w:t>
            </w:r>
            <w:r>
              <w:rPr>
                <w:rStyle w:val="31"/>
                <w:rFonts w:ascii="Calibri" w:hAnsi="Calibri" w:eastAsia="宋体" w:cs="Calibri"/>
                <w:b w:val="0"/>
                <w:bCs/>
                <w:color w:val="000000" w:themeColor="text1"/>
                <w:sz w:val="24"/>
                <w:szCs w:val="24"/>
                <w14:textFill>
                  <w14:solidFill>
                    <w14:schemeClr w14:val="tx1"/>
                  </w14:solidFill>
                </w14:textFill>
              </w:rPr>
              <w:footnoteReference w:id="286"/>
            </w:r>
          </w:p>
        </w:tc>
        <w:tc>
          <w:tcPr>
            <w:tcW w:w="1628" w:type="dxa"/>
            <w:vMerge w:val="restart"/>
            <w:vAlign w:val="center"/>
          </w:tcPr>
          <w:p>
            <w:pPr>
              <w:pStyle w:val="3"/>
              <w:keepNext w:val="0"/>
              <w:keepLines w:val="0"/>
              <w:adjustRightInd w:val="0"/>
              <w:snapToGrid w:val="0"/>
              <w:spacing w:before="0" w:after="0" w:line="400" w:lineRule="exact"/>
              <w:jc w:val="center"/>
              <w:rPr>
                <w:rStyle w:val="31"/>
                <w:rFonts w:cs="Calibri"/>
                <w:bCs/>
                <w:color w:val="000000" w:themeColor="text1"/>
                <w:sz w:val="24"/>
                <w:szCs w:val="24"/>
                <w14:textFill>
                  <w14:solidFill>
                    <w14:schemeClr w14:val="tx1"/>
                  </w14:solidFill>
                </w14:textFill>
              </w:rPr>
            </w:pPr>
            <w:r>
              <w:rPr>
                <w:rFonts w:hint="eastAsia" w:ascii="Calibri" w:hAnsi="Calibri" w:eastAsia="宋体" w:cs="Calibri"/>
                <w:b w:val="0"/>
                <w:bCs/>
                <w:color w:val="000000" w:themeColor="text1"/>
                <w:sz w:val="24"/>
                <w:szCs w:val="24"/>
                <w14:textFill>
                  <w14:solidFill>
                    <w14:schemeClr w14:val="tx1"/>
                  </w14:solidFill>
                </w14:textFill>
              </w:rPr>
              <w:t>资产项目运营或投资管理年限</w:t>
            </w:r>
            <w:r>
              <w:rPr>
                <w:rStyle w:val="31"/>
                <w:rFonts w:ascii="Calibri" w:hAnsi="Calibri" w:eastAsia="宋体" w:cs="Calibri"/>
                <w:b w:val="0"/>
                <w:bCs/>
                <w:color w:val="000000" w:themeColor="text1"/>
                <w:sz w:val="24"/>
                <w:szCs w:val="24"/>
                <w14:textFill>
                  <w14:solidFill>
                    <w14:schemeClr w14:val="tx1"/>
                  </w14:solidFill>
                </w14:textFill>
              </w:rPr>
              <w:footnoteReference w:id="287"/>
            </w:r>
          </w:p>
        </w:tc>
        <w:tc>
          <w:tcPr>
            <w:tcW w:w="1628" w:type="dxa"/>
            <w:vMerge w:val="restart"/>
          </w:tcPr>
          <w:p>
            <w:pPr>
              <w:pStyle w:val="3"/>
              <w:keepNext w:val="0"/>
              <w:keepLines w:val="0"/>
              <w:adjustRightInd w:val="0"/>
              <w:snapToGrid w:val="0"/>
              <w:spacing w:before="0" w:after="0" w:line="400" w:lineRule="exact"/>
              <w:jc w:val="center"/>
              <w:rPr>
                <w:rFonts w:eastAsia="宋体" w:cs="Calibri"/>
                <w:bCs/>
                <w:color w:val="000000" w:themeColor="text1"/>
                <w:sz w:val="24"/>
                <w:szCs w:val="24"/>
                <w14:textFill>
                  <w14:solidFill>
                    <w14:schemeClr w14:val="tx1"/>
                  </w14:solidFill>
                </w14:textFill>
              </w:rPr>
            </w:pPr>
            <w:r>
              <w:rPr>
                <w:rFonts w:hint="eastAsia" w:eastAsia="宋体" w:cs="Calibri"/>
                <w:b w:val="0"/>
                <w:bCs/>
                <w:color w:val="000000" w:themeColor="text1"/>
                <w:sz w:val="24"/>
                <w:szCs w:val="24"/>
                <w14:textFill>
                  <w14:solidFill>
                    <w14:schemeClr w14:val="tx1"/>
                  </w14:solidFill>
                </w14:textFill>
              </w:rPr>
              <w:t>资产</w:t>
            </w:r>
            <w:r>
              <w:rPr>
                <w:rFonts w:hint="eastAsia" w:ascii="Calibri" w:hAnsi="Calibri" w:eastAsia="宋体" w:cs="Calibri"/>
                <w:b w:val="0"/>
                <w:bCs/>
                <w:color w:val="000000" w:themeColor="text1"/>
                <w:sz w:val="24"/>
                <w:szCs w:val="24"/>
                <w14:textFill>
                  <w14:solidFill>
                    <w14:schemeClr w14:val="tx1"/>
                  </w14:solidFill>
                </w14:textFill>
              </w:rPr>
              <w:t>项目运营或投资管理经验</w:t>
            </w:r>
            <w:r>
              <w:rPr>
                <w:rStyle w:val="31"/>
                <w:rFonts w:ascii="Calibri" w:hAnsi="Calibri" w:eastAsia="宋体" w:cs="Calibri"/>
                <w:b w:val="0"/>
                <w:bCs/>
                <w:color w:val="000000" w:themeColor="text1"/>
                <w:sz w:val="24"/>
                <w:szCs w:val="24"/>
                <w14:textFill>
                  <w14:solidFill>
                    <w14:schemeClr w14:val="tx1"/>
                  </w14:solidFill>
                </w14:textFill>
              </w:rPr>
              <w:footnoteReference w:id="288"/>
            </w:r>
          </w:p>
        </w:tc>
        <w:tc>
          <w:tcPr>
            <w:tcW w:w="948" w:type="dxa"/>
            <w:vMerge w:val="restart"/>
            <w:vAlign w:val="center"/>
          </w:tcPr>
          <w:p>
            <w:pPr>
              <w:pStyle w:val="3"/>
              <w:keepNext w:val="0"/>
              <w:keepLines w:val="0"/>
              <w:adjustRightInd w:val="0"/>
              <w:snapToGrid w:val="0"/>
              <w:spacing w:before="0" w:after="0" w:line="400" w:lineRule="exact"/>
              <w:jc w:val="center"/>
              <w:rPr>
                <w:rFonts w:eastAsia="宋体" w:cs="Calibri"/>
                <w:bCs/>
                <w:color w:val="000000" w:themeColor="text1"/>
                <w:sz w:val="24"/>
                <w:szCs w:val="24"/>
                <w14:textFill>
                  <w14:solidFill>
                    <w14:schemeClr w14:val="tx1"/>
                  </w14:solidFill>
                </w14:textFill>
              </w:rPr>
            </w:pPr>
            <w:r>
              <w:rPr>
                <w:rFonts w:hint="eastAsia" w:ascii="Calibri" w:hAnsi="Calibri" w:eastAsia="宋体" w:cs="Calibri"/>
                <w:b w:val="0"/>
                <w:bCs/>
                <w:color w:val="000000" w:themeColor="text1"/>
                <w:sz w:val="24"/>
                <w:szCs w:val="24"/>
                <w14:textFill>
                  <w14:solidFill>
                    <w14:schemeClr w14:val="tx1"/>
                  </w14:solidFill>
                </w14:textFill>
              </w:rPr>
              <w:t>说明</w:t>
            </w:r>
            <w:r>
              <w:rPr>
                <w:rStyle w:val="31"/>
                <w:rFonts w:ascii="Calibri" w:hAnsi="Calibri" w:eastAsia="宋体" w:cs="Calibri"/>
                <w:b w:val="0"/>
                <w:bCs/>
                <w:color w:val="000000" w:themeColor="text1"/>
                <w:sz w:val="24"/>
                <w:szCs w:val="24"/>
                <w14:textFill>
                  <w14:solidFill>
                    <w14:schemeClr w14:val="tx1"/>
                  </w14:solidFill>
                </w14:textFill>
              </w:rPr>
              <w:footnoteReference w:id="28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60" w:type="dxa"/>
            <w:vMerge w:val="continue"/>
            <w:vAlign w:val="center"/>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1105" w:type="dxa"/>
            <w:vMerge w:val="continue"/>
            <w:vAlign w:val="center"/>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1222" w:type="dxa"/>
            <w:vAlign w:val="center"/>
          </w:tcPr>
          <w:p>
            <w:pPr>
              <w:adjustRightInd w:val="0"/>
              <w:snapToGrid w:val="0"/>
              <w:spacing w:line="360" w:lineRule="exact"/>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任职日期</w:t>
            </w:r>
          </w:p>
        </w:tc>
        <w:tc>
          <w:tcPr>
            <w:tcW w:w="1352" w:type="dxa"/>
            <w:vAlign w:val="center"/>
          </w:tcPr>
          <w:p>
            <w:pPr>
              <w:adjustRightInd w:val="0"/>
              <w:snapToGrid w:val="0"/>
              <w:spacing w:line="360" w:lineRule="exact"/>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离任日期</w:t>
            </w:r>
            <w:r>
              <w:rPr>
                <w:rStyle w:val="31"/>
                <w:rFonts w:eastAsia="宋体" w:cs="Calibri"/>
                <w:color w:val="000000" w:themeColor="text1"/>
                <w:sz w:val="24"/>
                <w:szCs w:val="22"/>
                <w14:textFill>
                  <w14:solidFill>
                    <w14:schemeClr w14:val="tx1"/>
                  </w14:solidFill>
                </w14:textFill>
              </w:rPr>
              <w:footnoteReference w:id="290"/>
            </w:r>
          </w:p>
        </w:tc>
        <w:tc>
          <w:tcPr>
            <w:tcW w:w="1628" w:type="dxa"/>
            <w:vMerge w:val="continue"/>
            <w:vAlign w:val="center"/>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1628" w:type="dxa"/>
            <w:vMerge w:val="continue"/>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948" w:type="dxa"/>
            <w:vMerge w:val="continue"/>
            <w:vAlign w:val="center"/>
          </w:tcPr>
          <w:p>
            <w:pPr>
              <w:adjustRightInd w:val="0"/>
              <w:snapToGrid w:val="0"/>
              <w:spacing w:line="360" w:lineRule="exact"/>
              <w:rPr>
                <w:rFonts w:eastAsia="宋体" w:cs="Calibri"/>
                <w:color w:val="000000" w:themeColor="text1"/>
                <w:sz w:val="24"/>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adjustRightInd w:val="0"/>
              <w:snapToGrid w:val="0"/>
              <w:spacing w:line="400" w:lineRule="exact"/>
              <w:rPr>
                <w:rFonts w:hint="eastAsia"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（0556）</w:t>
            </w:r>
          </w:p>
        </w:tc>
        <w:tc>
          <w:tcPr>
            <w:tcW w:w="1105" w:type="dxa"/>
          </w:tcPr>
          <w:p>
            <w:pPr>
              <w:adjustRightInd w:val="0"/>
              <w:snapToGrid w:val="0"/>
              <w:spacing w:line="400" w:lineRule="exact"/>
              <w:rPr>
                <w:rFonts w:hint="eastAsia"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（0558）</w:t>
            </w:r>
          </w:p>
        </w:tc>
        <w:tc>
          <w:tcPr>
            <w:tcW w:w="1222" w:type="dxa"/>
          </w:tcPr>
          <w:p>
            <w:pPr>
              <w:adjustRightInd w:val="0"/>
              <w:snapToGrid w:val="0"/>
              <w:spacing w:line="400" w:lineRule="exact"/>
              <w:rPr>
                <w:rFonts w:hint="eastAsia"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（0559）</w:t>
            </w:r>
          </w:p>
        </w:tc>
        <w:tc>
          <w:tcPr>
            <w:tcW w:w="1352" w:type="dxa"/>
          </w:tcPr>
          <w:p>
            <w:pPr>
              <w:adjustRightInd w:val="0"/>
              <w:snapToGrid w:val="0"/>
              <w:spacing w:line="400" w:lineRule="exact"/>
              <w:rPr>
                <w:rFonts w:hint="eastAsia"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（0560）</w:t>
            </w:r>
          </w:p>
        </w:tc>
        <w:tc>
          <w:tcPr>
            <w:tcW w:w="1628" w:type="dxa"/>
          </w:tcPr>
          <w:p>
            <w:pPr>
              <w:adjustRightInd w:val="0"/>
              <w:snapToGrid w:val="0"/>
              <w:spacing w:line="400" w:lineRule="exact"/>
              <w:rPr>
                <w:rFonts w:hint="eastAsia"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（3762）</w:t>
            </w:r>
          </w:p>
        </w:tc>
        <w:tc>
          <w:tcPr>
            <w:tcW w:w="1628" w:type="dxa"/>
          </w:tcPr>
          <w:p>
            <w:pPr>
              <w:adjustRightInd w:val="0"/>
              <w:snapToGrid w:val="0"/>
              <w:spacing w:line="400" w:lineRule="exact"/>
              <w:rPr>
                <w:rFonts w:hint="eastAsia"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（3763）</w:t>
            </w:r>
          </w:p>
        </w:tc>
        <w:tc>
          <w:tcPr>
            <w:tcW w:w="948" w:type="dxa"/>
          </w:tcPr>
          <w:p>
            <w:pPr>
              <w:adjustRightInd w:val="0"/>
              <w:snapToGrid w:val="0"/>
              <w:spacing w:line="400" w:lineRule="exact"/>
              <w:rPr>
                <w:rFonts w:hint="eastAsia"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（0562）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1105" w:type="dxa"/>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1222" w:type="dxa"/>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1352" w:type="dxa"/>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1628" w:type="dxa"/>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1628" w:type="dxa"/>
          </w:tcPr>
          <w:p>
            <w:pPr>
              <w:adjustRightInd w:val="0"/>
              <w:snapToGrid w:val="0"/>
              <w:spacing w:line="360" w:lineRule="exact"/>
              <w:rPr>
                <w:rFonts w:eastAsia="宋体" w:cs="Calibri"/>
                <w:color w:val="000000" w:themeColor="text1"/>
                <w:sz w:val="24"/>
                <w:szCs w:val="22"/>
                <w14:textFill>
                  <w14:solidFill>
                    <w14:schemeClr w14:val="tx1"/>
                  </w14:solidFill>
                </w14:textFill>
              </w:rPr>
            </w:pPr>
          </w:p>
        </w:tc>
        <w:tc>
          <w:tcPr>
            <w:tcW w:w="948" w:type="dxa"/>
          </w:tcPr>
          <w:p>
            <w:pPr>
              <w:adjustRightInd w:val="0"/>
              <w:snapToGrid w:val="0"/>
              <w:spacing w:line="360" w:lineRule="exact"/>
              <w:rPr>
                <w:rFonts w:eastAsia="宋体" w:cs="Calibri"/>
                <w:color w:val="000000" w:themeColor="text1"/>
                <w:sz w:val="24"/>
                <w:szCs w:val="22"/>
                <w14:textFill>
                  <w14:solidFill>
                    <w14:schemeClr w14:val="tx1"/>
                  </w14:solidFill>
                </w14:textFill>
              </w:rPr>
            </w:pPr>
          </w:p>
        </w:tc>
      </w:tr>
    </w:tbl>
    <w:p>
      <w:pPr>
        <w:adjustRightInd w:val="0"/>
        <w:snapToGrid w:val="0"/>
        <w:spacing w:line="400" w:lineRule="exact"/>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注：</w:t>
      </w:r>
      <w:r>
        <w:rPr>
          <w:rFonts w:hint="eastAsia" w:ascii="Times New Roman" w:hAnsi="Times New Roman" w:eastAsia="宋体" w:cs="Calibri"/>
          <w:color w:val="0000FF"/>
          <w:kern w:val="0"/>
          <w:sz w:val="18"/>
          <w:szCs w:val="22"/>
          <w:lang w:val="en-US" w:eastAsia="zh-CN" w:bidi="ar-SA"/>
        </w:rPr>
        <w:t>（0563）</w:t>
      </w:r>
    </w:p>
    <w:p>
      <w:pPr>
        <w:adjustRightInd w:val="0"/>
        <w:snapToGrid w:val="0"/>
        <w:spacing w:line="400" w:lineRule="exact"/>
        <w:rPr>
          <w:rFonts w:eastAsia="宋体"/>
          <w:color w:val="000000" w:themeColor="text1"/>
          <w:sz w:val="24"/>
          <w14:textFill>
            <w14:solidFill>
              <w14:schemeClr w14:val="tx1"/>
            </w14:solidFill>
          </w14:textFill>
        </w:rPr>
      </w:pPr>
    </w:p>
    <w:p>
      <w:pPr>
        <w:pStyle w:val="3"/>
        <w:adjustRightInd w:val="0"/>
        <w:snapToGrid w:val="0"/>
        <w:spacing w:before="0" w:after="0" w:line="360" w:lineRule="exact"/>
        <w:jc w:val="center"/>
        <w:rPr>
          <w:rFonts w:ascii="Times New Roman" w:hAnsi="Times New Roman" w:eastAsia="宋体"/>
          <w:bCs/>
          <w:color w:val="000000" w:themeColor="text1"/>
          <w:sz w:val="24"/>
          <w14:textFill>
            <w14:solidFill>
              <w14:schemeClr w14:val="tx1"/>
            </w14:solidFill>
          </w14:textFill>
        </w:rPr>
      </w:pPr>
      <w:r>
        <w:rPr>
          <w:rFonts w:ascii="Times New Roman" w:hAnsi="Times New Roman" w:eastAsia="宋体"/>
          <w:color w:val="000000" w:themeColor="text1"/>
          <w:sz w:val="24"/>
          <w14:textFill>
            <w14:solidFill>
              <w14:schemeClr w14:val="tx1"/>
            </w14:solidFill>
          </w14:textFill>
        </w:rPr>
        <w:t>§</w:t>
      </w:r>
      <w:r>
        <w:rPr>
          <w:rFonts w:hint="eastAsia" w:ascii="Times New Roman" w:hAnsi="Times New Roman" w:eastAsia="宋体"/>
          <w:color w:val="000000" w:themeColor="text1"/>
          <w:sz w:val="24"/>
          <w14:textFill>
            <w14:solidFill>
              <w14:schemeClr w14:val="tx1"/>
            </w14:solidFill>
          </w14:textFill>
        </w:rPr>
        <w:t>8</w:t>
      </w:r>
      <w:r>
        <w:rPr>
          <w:rFonts w:ascii="Times New Roman" w:hAnsi="Times New Roman" w:eastAsia="宋体"/>
          <w:color w:val="000000" w:themeColor="text1"/>
          <w:sz w:val="24"/>
          <w14:textFill>
            <w14:solidFill>
              <w14:schemeClr w14:val="tx1"/>
            </w14:solidFill>
          </w14:textFill>
        </w:rPr>
        <w:t xml:space="preserve">  基金份额变动情况</w:t>
      </w:r>
      <w:r>
        <w:rPr>
          <w:rStyle w:val="31"/>
          <w:rFonts w:ascii="Times New Roman" w:hAnsi="Times New Roman" w:eastAsia="宋体"/>
          <w:color w:val="000000" w:themeColor="text1"/>
          <w:sz w:val="24"/>
          <w14:textFill>
            <w14:solidFill>
              <w14:schemeClr w14:val="tx1"/>
            </w14:solidFill>
          </w14:textFill>
        </w:rPr>
        <w:footnoteReference w:id="291"/>
      </w:r>
      <w:r>
        <w:rPr>
          <w:rFonts w:ascii="Times New Roman" w:hAnsi="Times New Roman" w:eastAsia="宋体"/>
          <w:color w:val="000000" w:themeColor="text1"/>
          <w:sz w:val="24"/>
          <w14:textFill>
            <w14:solidFill>
              <w14:schemeClr w14:val="tx1"/>
            </w14:solidFill>
          </w14:textFill>
        </w:rPr>
        <w:t>（如有）</w:t>
      </w:r>
    </w:p>
    <w:p>
      <w:pPr>
        <w:adjustRightInd w:val="0"/>
        <w:snapToGrid w:val="0"/>
        <w:spacing w:line="360" w:lineRule="exact"/>
        <w:jc w:val="right"/>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 xml:space="preserve">                                                  单位：份</w:t>
      </w:r>
    </w:p>
    <w:tbl>
      <w:tblPr>
        <w:tblStyle w:val="32"/>
        <w:tblW w:w="84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4"/>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Times New Roman" w:hAnsi="Times New Roman" w:eastAsia="宋体" w:cs="Calibri"/>
                <w:color w:val="000000" w:themeColor="text1"/>
                <w:kern w:val="2"/>
                <w:szCs w:val="22"/>
                <w14:textFill>
                  <w14:solidFill>
                    <w14:schemeClr w14:val="tx1"/>
                  </w14:solidFill>
                </w14:textFill>
              </w:rPr>
            </w:pPr>
            <w:r>
              <w:rPr>
                <w:rFonts w:ascii="Times New Roman" w:hAnsi="Times New Roman" w:eastAsia="宋体" w:cs="Calibri"/>
                <w:color w:val="000000" w:themeColor="text1"/>
                <w:kern w:val="2"/>
                <w:szCs w:val="22"/>
                <w14:textFill>
                  <w14:solidFill>
                    <w14:schemeClr w14:val="tx1"/>
                  </w14:solidFill>
                </w14:textFill>
              </w:rPr>
              <w:t>报告期期初基金份额总额</w:t>
            </w:r>
          </w:p>
        </w:tc>
        <w:tc>
          <w:tcPr>
            <w:tcW w:w="2379" w:type="dxa"/>
            <w:vAlign w:val="center"/>
          </w:tcPr>
          <w:p>
            <w:pPr>
              <w:adjustRightInd w:val="0"/>
              <w:snapToGrid w:val="0"/>
              <w:spacing w:line="400" w:lineRule="exact"/>
              <w:rPr>
                <w:rFonts w:hint="eastAsia"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（1702）/（1701）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Times New Roman" w:hAnsi="Times New Roman" w:eastAsia="宋体" w:cs="Calibri"/>
                <w:color w:val="000000" w:themeColor="text1"/>
                <w:kern w:val="2"/>
                <w:szCs w:val="22"/>
                <w14:textFill>
                  <w14:solidFill>
                    <w14:schemeClr w14:val="tx1"/>
                  </w14:solidFill>
                </w14:textFill>
              </w:rPr>
            </w:pPr>
            <w:r>
              <w:rPr>
                <w:rFonts w:ascii="Times New Roman" w:hAnsi="Times New Roman" w:eastAsia="宋体" w:cs="Calibri"/>
                <w:color w:val="000000" w:themeColor="text1"/>
                <w:kern w:val="2"/>
                <w:szCs w:val="22"/>
                <w14:textFill>
                  <w14:solidFill>
                    <w14:schemeClr w14:val="tx1"/>
                  </w14:solidFill>
                </w14:textFill>
              </w:rPr>
              <w:t>报告期期间</w:t>
            </w:r>
            <w:r>
              <w:rPr>
                <w:rFonts w:hint="eastAsia" w:ascii="Times New Roman" w:hAnsi="Times New Roman" w:eastAsia="宋体" w:cs="Calibri"/>
                <w:color w:val="000000" w:themeColor="text1"/>
                <w:kern w:val="2"/>
                <w:szCs w:val="22"/>
                <w14:textFill>
                  <w14:solidFill>
                    <w14:schemeClr w14:val="tx1"/>
                  </w14:solidFill>
                </w14:textFill>
              </w:rPr>
              <w:t>基金</w:t>
            </w:r>
            <w:r>
              <w:rPr>
                <w:rFonts w:ascii="Times New Roman" w:hAnsi="Times New Roman" w:eastAsia="宋体" w:cs="Calibri"/>
                <w:color w:val="000000" w:themeColor="text1"/>
                <w:kern w:val="2"/>
                <w:szCs w:val="22"/>
                <w14:textFill>
                  <w14:solidFill>
                    <w14:schemeClr w14:val="tx1"/>
                  </w14:solidFill>
                </w14:textFill>
              </w:rPr>
              <w:t>份额变动情况</w:t>
            </w:r>
            <w:r>
              <w:rPr>
                <w:rStyle w:val="31"/>
                <w:rFonts w:ascii="Times New Roman" w:hAnsi="Times New Roman" w:eastAsia="宋体" w:cs="Calibri"/>
                <w:color w:val="000000" w:themeColor="text1"/>
                <w:kern w:val="2"/>
                <w:szCs w:val="22"/>
                <w14:textFill>
                  <w14:solidFill>
                    <w14:schemeClr w14:val="tx1"/>
                  </w14:solidFill>
                </w14:textFill>
              </w:rPr>
              <w:footnoteReference w:id="292"/>
            </w:r>
          </w:p>
        </w:tc>
        <w:tc>
          <w:tcPr>
            <w:tcW w:w="2379" w:type="dxa"/>
            <w:vAlign w:val="center"/>
          </w:tcPr>
          <w:p>
            <w:pPr>
              <w:adjustRightInd w:val="0"/>
              <w:snapToGrid w:val="0"/>
              <w:spacing w:line="400" w:lineRule="exact"/>
              <w:rPr>
                <w:rFonts w:hint="eastAsia"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（3772）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widowControl w:val="0"/>
              <w:pBdr>
                <w:left w:val="none" w:color="auto" w:sz="0" w:space="0"/>
                <w:bottom w:val="none" w:color="auto" w:sz="0" w:space="0"/>
                <w:right w:val="none" w:color="auto" w:sz="0" w:space="0"/>
              </w:pBdr>
              <w:adjustRightInd w:val="0"/>
              <w:snapToGrid w:val="0"/>
              <w:spacing w:before="0" w:beforeAutospacing="0" w:after="0" w:afterAutospacing="0" w:line="360" w:lineRule="exact"/>
              <w:rPr>
                <w:rFonts w:ascii="Times New Roman" w:hAnsi="Times New Roman" w:eastAsia="宋体" w:cs="Calibri"/>
                <w:color w:val="000000" w:themeColor="text1"/>
                <w:kern w:val="2"/>
                <w:szCs w:val="22"/>
                <w14:textFill>
                  <w14:solidFill>
                    <w14:schemeClr w14:val="tx1"/>
                  </w14:solidFill>
                </w14:textFill>
              </w:rPr>
            </w:pPr>
            <w:r>
              <w:rPr>
                <w:rFonts w:ascii="Times New Roman" w:hAnsi="Times New Roman" w:eastAsia="宋体" w:cs="Calibri"/>
                <w:color w:val="000000" w:themeColor="text1"/>
                <w:kern w:val="2"/>
                <w:szCs w:val="22"/>
                <w14:textFill>
                  <w14:solidFill>
                    <w14:schemeClr w14:val="tx1"/>
                  </w14:solidFill>
                </w14:textFill>
              </w:rPr>
              <w:t>报告期期末基金份额总额</w:t>
            </w:r>
          </w:p>
        </w:tc>
        <w:tc>
          <w:tcPr>
            <w:tcW w:w="2379" w:type="dxa"/>
            <w:vAlign w:val="center"/>
          </w:tcPr>
          <w:p>
            <w:pPr>
              <w:adjustRightInd w:val="0"/>
              <w:snapToGrid w:val="0"/>
              <w:spacing w:line="400" w:lineRule="exact"/>
              <w:rPr>
                <w:rFonts w:hint="eastAsia"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（1702）</w:t>
            </w:r>
          </w:p>
        </w:tc>
      </w:tr>
    </w:tbl>
    <w:p>
      <w:pPr>
        <w:adjustRightInd w:val="0"/>
        <w:snapToGrid w:val="0"/>
        <w:spacing w:line="360" w:lineRule="exact"/>
        <w:ind w:firstLine="125" w:firstLineChars="50"/>
        <w:rPr>
          <w:rFonts w:eastAsia="宋体"/>
          <w:bCs/>
          <w:color w:val="000000" w:themeColor="text1"/>
          <w:sz w:val="24"/>
          <w14:textFill>
            <w14:solidFill>
              <w14:schemeClr w14:val="tx1"/>
            </w14:solidFill>
          </w14:textFill>
        </w:rPr>
      </w:pPr>
      <w:r>
        <w:rPr>
          <w:rFonts w:eastAsia="宋体"/>
          <w:bCs/>
          <w:color w:val="000000" w:themeColor="text1"/>
          <w:sz w:val="24"/>
          <w14:textFill>
            <w14:solidFill>
              <w14:schemeClr w14:val="tx1"/>
            </w14:solidFill>
          </w14:textFill>
        </w:rPr>
        <w:t>注：</w:t>
      </w:r>
      <w:r>
        <w:rPr>
          <w:rFonts w:hint="eastAsia" w:ascii="Times New Roman" w:hAnsi="Times New Roman" w:eastAsia="宋体" w:cs="Calibri"/>
          <w:color w:val="0000FF"/>
          <w:kern w:val="0"/>
          <w:sz w:val="18"/>
          <w:szCs w:val="22"/>
          <w:lang w:val="en-US" w:eastAsia="zh-CN" w:bidi="ar-SA"/>
        </w:rPr>
        <w:t>（3773）</w:t>
      </w:r>
    </w:p>
    <w:p>
      <w:pPr>
        <w:adjustRightInd w:val="0"/>
        <w:snapToGrid w:val="0"/>
        <w:spacing w:line="360" w:lineRule="exact"/>
        <w:ind w:firstLine="165" w:firstLineChars="50"/>
        <w:rPr>
          <w:color w:val="000000" w:themeColor="text1"/>
          <w14:textFill>
            <w14:solidFill>
              <w14:schemeClr w14:val="tx1"/>
            </w14:solidFill>
          </w14:textFill>
        </w:rPr>
      </w:pPr>
    </w:p>
    <w:p>
      <w:pPr>
        <w:pStyle w:val="3"/>
        <w:adjustRightInd w:val="0"/>
        <w:snapToGrid w:val="0"/>
        <w:spacing w:line="360" w:lineRule="exact"/>
        <w:jc w:val="center"/>
        <w:rPr>
          <w:rFonts w:eastAsia="宋体"/>
          <w:color w:val="000000" w:themeColor="text1"/>
          <w:sz w:val="24"/>
          <w14:textFill>
            <w14:solidFill>
              <w14:schemeClr w14:val="tx1"/>
            </w14:solidFill>
          </w14:textFill>
        </w:rPr>
      </w:pPr>
      <w:r>
        <w:rPr>
          <w:rFonts w:ascii="Times New Roman" w:hAnsi="Times New Roman" w:eastAsia="方正仿宋简体"/>
          <w:color w:val="000000" w:themeColor="text1"/>
          <w:sz w:val="24"/>
          <w14:textFill>
            <w14:solidFill>
              <w14:schemeClr w14:val="tx1"/>
            </w14:solidFill>
          </w14:textFill>
        </w:rPr>
        <w:t>§</w:t>
      </w:r>
      <w:r>
        <w:rPr>
          <w:rFonts w:hint="eastAsia" w:ascii="Times New Roman" w:hAnsi="Times New Roman" w:eastAsia="宋体"/>
          <w:color w:val="000000" w:themeColor="text1"/>
          <w:sz w:val="24"/>
          <w14:textFill>
            <w14:solidFill>
              <w14:schemeClr w14:val="tx1"/>
            </w14:solidFill>
          </w14:textFill>
        </w:rPr>
        <w:t>9</w:t>
      </w:r>
      <w:r>
        <w:rPr>
          <w:rFonts w:ascii="Times New Roman" w:hAnsi="Times New Roman" w:eastAsia="宋体"/>
          <w:color w:val="000000" w:themeColor="text1"/>
          <w:sz w:val="24"/>
          <w14:textFill>
            <w14:solidFill>
              <w14:schemeClr w14:val="tx1"/>
            </w14:solidFill>
          </w14:textFill>
        </w:rPr>
        <w:t xml:space="preserve"> </w:t>
      </w:r>
      <w:r>
        <w:rPr>
          <w:rFonts w:ascii="Times New Roman" w:hAnsi="Times New Roman" w:eastAsia="方正仿宋简体"/>
          <w:color w:val="000000" w:themeColor="text1"/>
          <w:sz w:val="24"/>
          <w14:textFill>
            <w14:solidFill>
              <w14:schemeClr w14:val="tx1"/>
            </w14:solidFill>
          </w14:textFill>
        </w:rPr>
        <w:t xml:space="preserve"> </w:t>
      </w:r>
      <w:r>
        <w:rPr>
          <w:rFonts w:ascii="Times New Roman" w:hAnsi="Times New Roman" w:eastAsia="宋体"/>
          <w:color w:val="000000" w:themeColor="text1"/>
          <w:sz w:val="24"/>
          <w14:textFill>
            <w14:solidFill>
              <w14:schemeClr w14:val="tx1"/>
            </w14:solidFill>
          </w14:textFill>
        </w:rPr>
        <w:t>基金管理人运用固有资金投资本基金情况</w:t>
      </w:r>
      <w:r>
        <w:rPr>
          <w:rFonts w:eastAsia="宋体"/>
          <w:color w:val="000000" w:themeColor="text1"/>
          <w:sz w:val="24"/>
          <w:vertAlign w:val="superscript"/>
          <w14:textFill>
            <w14:solidFill>
              <w14:schemeClr w14:val="tx1"/>
            </w14:solidFill>
          </w14:textFill>
        </w:rPr>
        <w:footnoteReference w:id="293"/>
      </w:r>
      <w:r>
        <w:rPr>
          <w:rFonts w:ascii="Times New Roman" w:hAnsi="Times New Roman" w:eastAsia="宋体"/>
          <w:color w:val="000000" w:themeColor="text1"/>
          <w:sz w:val="24"/>
          <w14:textFill>
            <w14:solidFill>
              <w14:schemeClr w14:val="tx1"/>
            </w14:solidFill>
          </w14:textFill>
        </w:rPr>
        <w:t>（如有）</w:t>
      </w:r>
      <w:r>
        <w:rPr>
          <w:rFonts w:eastAsia="宋体"/>
          <w:color w:val="000000" w:themeColor="text1"/>
          <w:sz w:val="24"/>
          <w14:textFill>
            <w14:solidFill>
              <w14:schemeClr w14:val="tx1"/>
            </w14:solidFill>
          </w14:textFill>
        </w:rPr>
        <w:t xml:space="preserve">                                   </w:t>
      </w:r>
    </w:p>
    <w:p>
      <w:pPr>
        <w:ind w:firstLine="502" w:firstLineChars="200"/>
        <w:jc w:val="right"/>
        <w:rPr>
          <w:rFonts w:eastAsia="宋体"/>
          <w:color w:val="000000" w:themeColor="text1"/>
          <w:sz w:val="24"/>
          <w14:textFill>
            <w14:solidFill>
              <w14:schemeClr w14:val="tx1"/>
            </w14:solidFill>
          </w14:textFill>
        </w:rPr>
      </w:pPr>
      <w:r>
        <w:rPr>
          <w:rFonts w:eastAsia="宋体"/>
          <w:color w:val="000000" w:themeColor="text1"/>
          <w:sz w:val="24"/>
          <w14:textFill>
            <w14:solidFill>
              <w14:schemeClr w14:val="tx1"/>
            </w14:solidFill>
          </w14:textFill>
        </w:rPr>
        <w:t>单位：份</w:t>
      </w:r>
    </w:p>
    <w:tbl>
      <w:tblPr>
        <w:tblStyle w:val="32"/>
        <w:tblW w:w="84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7"/>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pStyle w:val="17"/>
              <w:adjustRightInd w:val="0"/>
              <w:snapToGrid w:val="0"/>
              <w:spacing w:line="360" w:lineRule="exact"/>
              <w:rPr>
                <w:rFonts w:ascii="Times New Roman" w:cs="Calibri"/>
                <w:color w:val="000000" w:themeColor="text1"/>
                <w:sz w:val="24"/>
                <w:szCs w:val="22"/>
                <w14:textFill>
                  <w14:solidFill>
                    <w14:schemeClr w14:val="tx1"/>
                  </w14:solidFill>
                </w14:textFill>
              </w:rPr>
            </w:pPr>
            <w:r>
              <w:rPr>
                <w:rFonts w:ascii="Times New Roman" w:cs="Calibri"/>
                <w:color w:val="000000" w:themeColor="text1"/>
                <w:sz w:val="24"/>
                <w:szCs w:val="22"/>
                <w14:textFill>
                  <w14:solidFill>
                    <w14:schemeClr w14:val="tx1"/>
                  </w14:solidFill>
                </w14:textFill>
              </w:rPr>
              <w:t>报告期期初管理人持有的本基金份额</w:t>
            </w:r>
          </w:p>
        </w:tc>
        <w:tc>
          <w:tcPr>
            <w:tcW w:w="2075" w:type="dxa"/>
            <w:vAlign w:val="center"/>
          </w:tcPr>
          <w:p>
            <w:pPr>
              <w:adjustRightInd w:val="0"/>
              <w:snapToGrid w:val="0"/>
              <w:spacing w:line="400" w:lineRule="exact"/>
              <w:rPr>
                <w:rFonts w:hint="eastAsia"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（3154）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adjustRightInd w:val="0"/>
              <w:snapToGrid w:val="0"/>
              <w:spacing w:line="360" w:lineRule="exact"/>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报告期期末管理人持有的本基金份额</w:t>
            </w:r>
          </w:p>
        </w:tc>
        <w:tc>
          <w:tcPr>
            <w:tcW w:w="2075" w:type="dxa"/>
            <w:vAlign w:val="center"/>
          </w:tcPr>
          <w:p>
            <w:pPr>
              <w:adjustRightInd w:val="0"/>
              <w:snapToGrid w:val="0"/>
              <w:spacing w:line="400" w:lineRule="exact"/>
              <w:rPr>
                <w:rFonts w:hint="eastAsia"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（3154）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adjustRightInd w:val="0"/>
              <w:snapToGrid w:val="0"/>
              <w:spacing w:line="360" w:lineRule="exact"/>
              <w:rPr>
                <w:rFonts w:eastAsia="宋体" w:cs="Calibri"/>
                <w:color w:val="000000" w:themeColor="text1"/>
                <w:sz w:val="24"/>
                <w:szCs w:val="22"/>
                <w14:textFill>
                  <w14:solidFill>
                    <w14:schemeClr w14:val="tx1"/>
                  </w14:solidFill>
                </w14:textFill>
              </w:rPr>
            </w:pPr>
            <w:r>
              <w:rPr>
                <w:rFonts w:eastAsia="宋体" w:cs="Calibri"/>
                <w:color w:val="000000" w:themeColor="text1"/>
                <w:sz w:val="24"/>
                <w:szCs w:val="22"/>
                <w14:textFill>
                  <w14:solidFill>
                    <w14:schemeClr w14:val="tx1"/>
                  </w14:solidFill>
                </w14:textFill>
              </w:rPr>
              <w:t>报告期期末持有的本基金份额占基金总份额比例（%）</w:t>
            </w:r>
          </w:p>
        </w:tc>
        <w:tc>
          <w:tcPr>
            <w:tcW w:w="2075" w:type="dxa"/>
            <w:vAlign w:val="center"/>
          </w:tcPr>
          <w:p>
            <w:pPr>
              <w:adjustRightInd w:val="0"/>
              <w:snapToGrid w:val="0"/>
              <w:spacing w:line="400" w:lineRule="exact"/>
              <w:rPr>
                <w:rFonts w:hint="eastAsia" w:ascii="Times New Roman" w:hAnsi="Times New Roman" w:eastAsia="宋体" w:cs="Calibri"/>
                <w:color w:val="0000FF"/>
                <w:kern w:val="0"/>
                <w:sz w:val="18"/>
                <w:szCs w:val="22"/>
                <w:lang w:val="en-US" w:eastAsia="zh-CN" w:bidi="ar-SA"/>
              </w:rPr>
            </w:pPr>
            <w:r>
              <w:rPr>
                <w:rFonts w:hint="eastAsia" w:ascii="Times New Roman" w:hAnsi="Times New Roman" w:eastAsia="宋体" w:cs="Calibri"/>
                <w:color w:val="0000FF"/>
                <w:kern w:val="0"/>
                <w:sz w:val="18"/>
                <w:szCs w:val="22"/>
                <w:lang w:val="en-US" w:eastAsia="zh-CN" w:bidi="ar-SA"/>
              </w:rPr>
              <w:t>（3157）</w:t>
            </w:r>
          </w:p>
        </w:tc>
      </w:tr>
    </w:tbl>
    <w:p>
      <w:pPr>
        <w:adjustRightInd w:val="0"/>
        <w:snapToGrid w:val="0"/>
        <w:spacing w:line="360" w:lineRule="exact"/>
        <w:ind w:firstLine="125" w:firstLineChars="50"/>
        <w:rPr>
          <w:rFonts w:eastAsia="宋体"/>
          <w:color w:val="000000" w:themeColor="text1"/>
          <w:kern w:val="0"/>
          <w:sz w:val="18"/>
          <w14:textFill>
            <w14:solidFill>
              <w14:schemeClr w14:val="tx1"/>
            </w14:solidFill>
          </w14:textFill>
        </w:rPr>
      </w:pPr>
      <w:r>
        <w:rPr>
          <w:rFonts w:eastAsia="宋体"/>
          <w:color w:val="000000" w:themeColor="text1"/>
          <w:sz w:val="24"/>
          <w14:textFill>
            <w14:solidFill>
              <w14:schemeClr w14:val="tx1"/>
            </w14:solidFill>
          </w14:textFill>
        </w:rPr>
        <w:t xml:space="preserve">注： </w:t>
      </w:r>
      <w:r>
        <w:rPr>
          <w:rFonts w:eastAsia="宋体"/>
          <w:color w:val="000000" w:themeColor="text1"/>
          <w:kern w:val="0"/>
          <w:sz w:val="18"/>
          <w14:textFill>
            <w14:solidFill>
              <w14:schemeClr w14:val="tx1"/>
            </w14:solidFill>
          </w14:textFill>
        </w:rPr>
        <w:t>（3158）</w:t>
      </w:r>
    </w:p>
    <w:p>
      <w:pPr>
        <w:adjustRightInd w:val="0"/>
        <w:snapToGrid w:val="0"/>
        <w:spacing w:line="360" w:lineRule="exact"/>
        <w:ind w:firstLine="165" w:firstLineChars="50"/>
        <w:rPr>
          <w:color w:val="000000" w:themeColor="text1"/>
          <w14:textFill>
            <w14:solidFill>
              <w14:schemeClr w14:val="tx1"/>
            </w14:solidFill>
          </w14:textFill>
        </w:rPr>
      </w:pPr>
    </w:p>
    <w:p>
      <w:pPr>
        <w:pStyle w:val="3"/>
        <w:adjustRightInd w:val="0"/>
        <w:snapToGrid w:val="0"/>
        <w:spacing w:before="0" w:after="0" w:line="360" w:lineRule="exact"/>
        <w:jc w:val="center"/>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sz w:val="24"/>
          <w14:textFill>
            <w14:solidFill>
              <w14:schemeClr w14:val="tx1"/>
            </w14:solidFill>
          </w14:textFill>
        </w:rPr>
        <w:t>§</w:t>
      </w:r>
      <w:r>
        <w:rPr>
          <w:rFonts w:hint="eastAsia" w:ascii="Times New Roman" w:hAnsi="Times New Roman" w:eastAsia="宋体"/>
          <w:color w:val="000000" w:themeColor="text1"/>
          <w:sz w:val="24"/>
          <w14:textFill>
            <w14:solidFill>
              <w14:schemeClr w14:val="tx1"/>
            </w14:solidFill>
          </w14:textFill>
        </w:rPr>
        <w:t>10</w:t>
      </w:r>
      <w:r>
        <w:rPr>
          <w:rFonts w:ascii="Times New Roman" w:hAnsi="Times New Roman" w:eastAsia="宋体"/>
          <w:color w:val="000000" w:themeColor="text1"/>
          <w:sz w:val="24"/>
          <w14:textFill>
            <w14:solidFill>
              <w14:schemeClr w14:val="tx1"/>
            </w14:solidFill>
          </w14:textFill>
        </w:rPr>
        <w:t xml:space="preserve">  影响投资者决策的其他重要信息</w:t>
      </w:r>
      <w:r>
        <w:rPr>
          <w:rStyle w:val="31"/>
          <w:rFonts w:ascii="Times New Roman" w:hAnsi="Times New Roman" w:eastAsia="宋体"/>
          <w:color w:val="000000" w:themeColor="text1"/>
          <w:sz w:val="24"/>
          <w14:textFill>
            <w14:solidFill>
              <w14:schemeClr w14:val="tx1"/>
            </w14:solidFill>
          </w14:textFill>
        </w:rPr>
        <w:footnoteReference w:id="294"/>
      </w:r>
      <w:r>
        <w:rPr>
          <w:rFonts w:ascii="Times New Roman" w:hAnsi="Times New Roman" w:eastAsia="宋体"/>
          <w:color w:val="000000" w:themeColor="text1"/>
          <w:sz w:val="24"/>
          <w14:textFill>
            <w14:solidFill>
              <w14:schemeClr w14:val="tx1"/>
            </w14:solidFill>
          </w14:textFill>
        </w:rPr>
        <w:t>（如有）</w:t>
      </w:r>
    </w:p>
    <w:tbl>
      <w:tblPr>
        <w:tblStyle w:val="32"/>
        <w:tblW w:w="87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08" w:type="dxa"/>
          </w:tcPr>
          <w:p>
            <w:pPr>
              <w:adjustRightInd w:val="0"/>
              <w:snapToGrid w:val="0"/>
              <w:spacing w:line="360" w:lineRule="exact"/>
              <w:rPr>
                <w:rFonts w:eastAsia="宋体" w:cs="Calibri"/>
                <w:color w:val="000000" w:themeColor="text1"/>
                <w:sz w:val="24"/>
                <w:szCs w:val="22"/>
                <w14:textFill>
                  <w14:solidFill>
                    <w14:schemeClr w14:val="tx1"/>
                  </w14:solidFill>
                </w14:textFill>
              </w:rPr>
            </w:pPr>
            <w:r>
              <w:rPr>
                <w:rFonts w:hint="eastAsia" w:ascii="Times New Roman" w:hAnsi="Times New Roman" w:eastAsia="宋体" w:cs="Calibri"/>
                <w:color w:val="0000FF"/>
                <w:kern w:val="0"/>
                <w:sz w:val="18"/>
                <w:szCs w:val="22"/>
                <w:lang w:val="en-US" w:eastAsia="zh-CN" w:bidi="ar-SA"/>
              </w:rPr>
              <w:t>（1713）</w:t>
            </w:r>
          </w:p>
        </w:tc>
      </w:tr>
    </w:tbl>
    <w:p>
      <w:pPr>
        <w:adjustRightInd w:val="0"/>
        <w:snapToGrid w:val="0"/>
        <w:spacing w:line="400" w:lineRule="exact"/>
        <w:rPr>
          <w:rFonts w:eastAsia="宋体"/>
          <w:bCs/>
          <w:color w:val="000000" w:themeColor="text1"/>
          <w:sz w:val="24"/>
          <w14:textFill>
            <w14:solidFill>
              <w14:schemeClr w14:val="tx1"/>
            </w14:solidFill>
          </w14:textFill>
        </w:rPr>
      </w:pPr>
    </w:p>
    <w:p>
      <w:pPr>
        <w:pStyle w:val="3"/>
        <w:adjustRightInd w:val="0"/>
        <w:snapToGrid w:val="0"/>
        <w:spacing w:before="0" w:after="0" w:line="360" w:lineRule="exact"/>
        <w:jc w:val="center"/>
        <w:rPr>
          <w:rFonts w:ascii="Times New Roman" w:hAnsi="Times New Roman"/>
          <w:color w:val="000000" w:themeColor="text1"/>
          <w14:textFill>
            <w14:solidFill>
              <w14:schemeClr w14:val="tx1"/>
            </w14:solidFill>
          </w14:textFill>
        </w:rPr>
      </w:pPr>
      <w:r>
        <w:rPr>
          <w:rFonts w:ascii="Times New Roman" w:hAnsi="Times New Roman" w:eastAsia="宋体"/>
          <w:color w:val="000000" w:themeColor="text1"/>
          <w:sz w:val="24"/>
          <w14:textFill>
            <w14:solidFill>
              <w14:schemeClr w14:val="tx1"/>
            </w14:solidFill>
          </w14:textFill>
        </w:rPr>
        <w:t>§1</w:t>
      </w:r>
      <w:r>
        <w:rPr>
          <w:rFonts w:hint="eastAsia" w:ascii="Times New Roman" w:hAnsi="Times New Roman" w:eastAsia="宋体"/>
          <w:color w:val="000000" w:themeColor="text1"/>
          <w:sz w:val="24"/>
          <w14:textFill>
            <w14:solidFill>
              <w14:schemeClr w14:val="tx1"/>
            </w14:solidFill>
          </w14:textFill>
        </w:rPr>
        <w:t>1</w:t>
      </w:r>
      <w:r>
        <w:rPr>
          <w:rFonts w:ascii="Times New Roman" w:hAnsi="Times New Roman" w:eastAsia="宋体"/>
          <w:color w:val="000000" w:themeColor="text1"/>
          <w:sz w:val="24"/>
          <w14:textFill>
            <w14:solidFill>
              <w14:schemeClr w14:val="tx1"/>
            </w14:solidFill>
          </w14:textFill>
        </w:rPr>
        <w:t xml:space="preserve">  备查文件目录</w:t>
      </w:r>
    </w:p>
    <w:p>
      <w:pPr>
        <w:adjustRightInd w:val="0"/>
        <w:snapToGrid w:val="0"/>
        <w:spacing w:line="560" w:lineRule="exact"/>
        <w:rPr>
          <w:rFonts w:eastAsia="宋体"/>
          <w:b/>
          <w:bCs/>
          <w:color w:val="000000" w:themeColor="text1"/>
          <w:sz w:val="24"/>
          <w14:textFill>
            <w14:solidFill>
              <w14:schemeClr w14:val="tx1"/>
            </w14:solidFill>
          </w14:textFill>
        </w:rPr>
      </w:pPr>
      <w:r>
        <w:rPr>
          <w:rFonts w:eastAsia="宋体"/>
          <w:b/>
          <w:bCs/>
          <w:color w:val="000000" w:themeColor="text1"/>
          <w:sz w:val="24"/>
          <w14:textFill>
            <w14:solidFill>
              <w14:schemeClr w14:val="tx1"/>
            </w14:solidFill>
          </w14:textFill>
        </w:rPr>
        <w:t>1</w:t>
      </w:r>
      <w:r>
        <w:rPr>
          <w:rFonts w:hint="eastAsia" w:eastAsia="宋体"/>
          <w:b/>
          <w:bCs/>
          <w:color w:val="000000" w:themeColor="text1"/>
          <w:sz w:val="24"/>
          <w14:textFill>
            <w14:solidFill>
              <w14:schemeClr w14:val="tx1"/>
            </w14:solidFill>
          </w14:textFill>
        </w:rPr>
        <w:t>1</w:t>
      </w:r>
      <w:r>
        <w:rPr>
          <w:rFonts w:eastAsia="宋体"/>
          <w:b/>
          <w:bCs/>
          <w:color w:val="000000" w:themeColor="text1"/>
          <w:sz w:val="24"/>
          <w14:textFill>
            <w14:solidFill>
              <w14:schemeClr w14:val="tx1"/>
            </w14:solidFill>
          </w14:textFill>
        </w:rPr>
        <w:t>.1 备查文件目录</w:t>
      </w:r>
    </w:p>
    <w:tbl>
      <w:tblPr>
        <w:tblStyle w:val="32"/>
        <w:tblW w:w="87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08" w:type="dxa"/>
          </w:tcPr>
          <w:p>
            <w:pPr>
              <w:adjustRightInd w:val="0"/>
              <w:snapToGrid w:val="0"/>
              <w:spacing w:line="360" w:lineRule="exact"/>
              <w:rPr>
                <w:rFonts w:eastAsia="宋体" w:cs="Calibri"/>
                <w:color w:val="000000" w:themeColor="text1"/>
                <w:sz w:val="24"/>
                <w:szCs w:val="22"/>
                <w14:textFill>
                  <w14:solidFill>
                    <w14:schemeClr w14:val="tx1"/>
                  </w14:solidFill>
                </w14:textFill>
              </w:rPr>
            </w:pPr>
            <w:r>
              <w:rPr>
                <w:rFonts w:hint="eastAsia" w:ascii="Times New Roman" w:hAnsi="Times New Roman" w:eastAsia="宋体" w:cs="Calibri"/>
                <w:color w:val="0000FF"/>
                <w:kern w:val="0"/>
                <w:sz w:val="18"/>
                <w:szCs w:val="22"/>
                <w:lang w:val="en-US" w:eastAsia="zh-CN" w:bidi="ar-SA"/>
              </w:rPr>
              <w:t>（1733）</w:t>
            </w:r>
          </w:p>
        </w:tc>
      </w:tr>
    </w:tbl>
    <w:p>
      <w:pPr>
        <w:adjustRightInd w:val="0"/>
        <w:snapToGrid w:val="0"/>
        <w:spacing w:line="400" w:lineRule="exact"/>
        <w:rPr>
          <w:rFonts w:eastAsia="宋体"/>
          <w:color w:val="000000" w:themeColor="text1"/>
          <w:sz w:val="24"/>
          <w14:textFill>
            <w14:solidFill>
              <w14:schemeClr w14:val="tx1"/>
            </w14:solidFill>
          </w14:textFill>
        </w:rPr>
      </w:pPr>
    </w:p>
    <w:p>
      <w:pPr>
        <w:adjustRightInd w:val="0"/>
        <w:snapToGrid w:val="0"/>
        <w:spacing w:line="360" w:lineRule="exact"/>
        <w:rPr>
          <w:rFonts w:eastAsia="宋体"/>
          <w:b/>
          <w:color w:val="000000" w:themeColor="text1"/>
          <w:sz w:val="24"/>
          <w14:textFill>
            <w14:solidFill>
              <w14:schemeClr w14:val="tx1"/>
            </w14:solidFill>
          </w14:textFill>
        </w:rPr>
      </w:pPr>
      <w:r>
        <w:rPr>
          <w:rFonts w:eastAsia="宋体"/>
          <w:b/>
          <w:color w:val="000000" w:themeColor="text1"/>
          <w:sz w:val="24"/>
          <w14:textFill>
            <w14:solidFill>
              <w14:schemeClr w14:val="tx1"/>
            </w14:solidFill>
          </w14:textFill>
        </w:rPr>
        <w:t>1</w:t>
      </w:r>
      <w:r>
        <w:rPr>
          <w:rFonts w:hint="eastAsia" w:eastAsia="宋体"/>
          <w:b/>
          <w:color w:val="000000" w:themeColor="text1"/>
          <w:sz w:val="24"/>
          <w14:textFill>
            <w14:solidFill>
              <w14:schemeClr w14:val="tx1"/>
            </w14:solidFill>
          </w14:textFill>
        </w:rPr>
        <w:t>1</w:t>
      </w:r>
      <w:r>
        <w:rPr>
          <w:rFonts w:eastAsia="宋体"/>
          <w:b/>
          <w:color w:val="000000" w:themeColor="text1"/>
          <w:sz w:val="24"/>
          <w14:textFill>
            <w14:solidFill>
              <w14:schemeClr w14:val="tx1"/>
            </w14:solidFill>
          </w14:textFill>
        </w:rPr>
        <w:t>.2 存放地点</w:t>
      </w:r>
    </w:p>
    <w:tbl>
      <w:tblPr>
        <w:tblStyle w:val="32"/>
        <w:tblW w:w="87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08" w:type="dxa"/>
          </w:tcPr>
          <w:p>
            <w:pPr>
              <w:adjustRightInd w:val="0"/>
              <w:snapToGrid w:val="0"/>
              <w:spacing w:line="360" w:lineRule="exact"/>
              <w:rPr>
                <w:rFonts w:eastAsia="宋体" w:cs="Calibri"/>
                <w:color w:val="000000" w:themeColor="text1"/>
                <w:sz w:val="24"/>
                <w:szCs w:val="22"/>
                <w14:textFill>
                  <w14:solidFill>
                    <w14:schemeClr w14:val="tx1"/>
                  </w14:solidFill>
                </w14:textFill>
              </w:rPr>
            </w:pPr>
            <w:r>
              <w:rPr>
                <w:rFonts w:hint="eastAsia" w:ascii="Times New Roman" w:hAnsi="Times New Roman" w:eastAsia="宋体" w:cs="Calibri"/>
                <w:color w:val="0000FF"/>
                <w:kern w:val="0"/>
                <w:sz w:val="18"/>
                <w:szCs w:val="22"/>
                <w:lang w:val="en-US" w:eastAsia="zh-CN" w:bidi="ar-SA"/>
              </w:rPr>
              <w:t>（1734）</w:t>
            </w:r>
          </w:p>
        </w:tc>
      </w:tr>
    </w:tbl>
    <w:p>
      <w:pPr>
        <w:adjustRightInd w:val="0"/>
        <w:snapToGrid w:val="0"/>
        <w:spacing w:line="400" w:lineRule="exact"/>
        <w:rPr>
          <w:rFonts w:eastAsia="宋体"/>
          <w:color w:val="000000" w:themeColor="text1"/>
          <w:sz w:val="24"/>
          <w14:textFill>
            <w14:solidFill>
              <w14:schemeClr w14:val="tx1"/>
            </w14:solidFill>
          </w14:textFill>
        </w:rPr>
      </w:pPr>
    </w:p>
    <w:p>
      <w:pPr>
        <w:adjustRightInd w:val="0"/>
        <w:snapToGrid w:val="0"/>
        <w:spacing w:line="360" w:lineRule="exact"/>
        <w:rPr>
          <w:rFonts w:eastAsia="宋体"/>
          <w:b/>
          <w:color w:val="000000" w:themeColor="text1"/>
          <w:sz w:val="24"/>
          <w14:textFill>
            <w14:solidFill>
              <w14:schemeClr w14:val="tx1"/>
            </w14:solidFill>
          </w14:textFill>
        </w:rPr>
      </w:pPr>
      <w:r>
        <w:rPr>
          <w:rFonts w:eastAsia="宋体"/>
          <w:b/>
          <w:color w:val="000000" w:themeColor="text1"/>
          <w:sz w:val="24"/>
          <w14:textFill>
            <w14:solidFill>
              <w14:schemeClr w14:val="tx1"/>
            </w14:solidFill>
          </w14:textFill>
        </w:rPr>
        <w:t>1</w:t>
      </w:r>
      <w:r>
        <w:rPr>
          <w:rFonts w:hint="eastAsia" w:eastAsia="宋体"/>
          <w:b/>
          <w:color w:val="000000" w:themeColor="text1"/>
          <w:sz w:val="24"/>
          <w14:textFill>
            <w14:solidFill>
              <w14:schemeClr w14:val="tx1"/>
            </w14:solidFill>
          </w14:textFill>
        </w:rPr>
        <w:t>1</w:t>
      </w:r>
      <w:r>
        <w:rPr>
          <w:rFonts w:eastAsia="宋体"/>
          <w:b/>
          <w:color w:val="000000" w:themeColor="text1"/>
          <w:sz w:val="24"/>
          <w14:textFill>
            <w14:solidFill>
              <w14:schemeClr w14:val="tx1"/>
            </w14:solidFill>
          </w14:textFill>
        </w:rPr>
        <w:t>.3 查阅方式</w:t>
      </w:r>
    </w:p>
    <w:tbl>
      <w:tblPr>
        <w:tblStyle w:val="32"/>
        <w:tblW w:w="87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08" w:type="dxa"/>
          </w:tcPr>
          <w:p>
            <w:pPr>
              <w:adjustRightInd w:val="0"/>
              <w:snapToGrid w:val="0"/>
              <w:spacing w:line="360" w:lineRule="exact"/>
              <w:rPr>
                <w:rFonts w:eastAsia="宋体" w:cs="Calibri"/>
                <w:color w:val="000000" w:themeColor="text1"/>
                <w:sz w:val="24"/>
                <w:szCs w:val="22"/>
                <w14:textFill>
                  <w14:solidFill>
                    <w14:schemeClr w14:val="tx1"/>
                  </w14:solidFill>
                </w14:textFill>
              </w:rPr>
            </w:pPr>
            <w:r>
              <w:rPr>
                <w:rFonts w:hint="eastAsia" w:ascii="Times New Roman" w:hAnsi="Times New Roman" w:eastAsia="宋体" w:cs="Calibri"/>
                <w:color w:val="0000FF"/>
                <w:kern w:val="0"/>
                <w:sz w:val="18"/>
                <w:szCs w:val="22"/>
                <w:lang w:val="en-US" w:eastAsia="zh-CN" w:bidi="ar-SA"/>
              </w:rPr>
              <w:t>（1735）</w:t>
            </w:r>
          </w:p>
        </w:tc>
      </w:tr>
    </w:tbl>
    <w:p>
      <w:pPr>
        <w:adjustRightInd w:val="0"/>
        <w:snapToGrid w:val="0"/>
        <w:spacing w:line="400" w:lineRule="exact"/>
        <w:rPr>
          <w:rFonts w:ascii="宋体" w:hAnsi="宋体" w:eastAsia="宋体"/>
          <w:color w:val="000000" w:themeColor="text1"/>
          <w:kern w:val="0"/>
          <w:sz w:val="18"/>
          <w14:textFill>
            <w14:solidFill>
              <w14:schemeClr w14:val="tx1"/>
            </w14:solidFill>
          </w14:textFill>
        </w:rPr>
      </w:pPr>
    </w:p>
    <w:p>
      <w:pPr>
        <w:rPr>
          <w:color w:val="000000" w:themeColor="text1"/>
          <w14:textFill>
            <w14:solidFill>
              <w14:schemeClr w14:val="tx1"/>
            </w14:solidFill>
          </w14:textFill>
        </w:rPr>
      </w:pPr>
    </w:p>
    <w:p>
      <w:pPr>
        <w:widowControl/>
        <w:jc w:val="left"/>
        <w:rPr>
          <w:color w:val="000000" w:themeColor="text1"/>
          <w14:textFill>
            <w14:solidFill>
              <w14:schemeClr w14:val="tx1"/>
            </w14:solidFill>
          </w14:textFill>
        </w:rPr>
      </w:pPr>
    </w:p>
    <w:sectPr>
      <w:footerReference r:id="rId4" w:type="default"/>
      <w:footerReference r:id="rId5" w:type="even"/>
      <w:pgSz w:w="11907" w:h="16840"/>
      <w:pgMar w:top="2098" w:right="1588" w:bottom="2098" w:left="1588" w:header="851" w:footer="1701" w:gutter="0"/>
      <w:cols w:space="720" w:num="1"/>
      <w:docGrid w:type="linesAndChars" w:linePitch="574" w:charSpace="24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仿宋简体">
    <w:altName w:val="微软雅黑"/>
    <w:panose1 w:val="00000000000000000000"/>
    <w:charset w:val="00"/>
    <w:family w:val="auto"/>
    <w:pitch w:val="default"/>
    <w:sig w:usb0="00000000" w:usb1="00000000" w:usb2="0000001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方正黑体简体">
    <w:altName w:val="黑体"/>
    <w:panose1 w:val="00000000000000000000"/>
    <w:charset w:val="86"/>
    <w:family w:val="auto"/>
    <w:pitch w:val="default"/>
    <w:sig w:usb0="00000000" w:usb1="00000000" w:usb2="00000010" w:usb3="00000000" w:csb0="00040000" w:csb1="00000000"/>
  </w:font>
  <w:font w:name="方正楷体简体">
    <w:altName w:val="微软雅黑"/>
    <w:panose1 w:val="00000000000000000000"/>
    <w:charset w:val="86"/>
    <w:family w:val="auto"/>
    <w:pitch w:val="default"/>
    <w:sig w:usb0="00000000" w:usb1="00000000" w:usb2="00000010" w:usb3="00000000" w:csb0="00040000" w:csb1="00000000"/>
  </w:font>
  <w:font w:name="等线">
    <w:altName w:val="微软雅黑"/>
    <w:panose1 w:val="02010600030101010101"/>
    <w:charset w:val="86"/>
    <w:family w:val="auto"/>
    <w:pitch w:val="default"/>
    <w:sig w:usb0="00000000" w:usb1="00000000" w:usb2="00000016" w:usb3="00000000" w:csb0="0004000F" w:csb1="00000000"/>
  </w:font>
  <w:font w:name="楷体_GB2312">
    <w:altName w:val="楷体"/>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outside" w:y="1"/>
      <w:rPr>
        <w:rStyle w:val="28"/>
        <w:sz w:val="21"/>
      </w:rPr>
    </w:pPr>
    <w:r>
      <w:rPr>
        <w:rStyle w:val="28"/>
        <w:rFonts w:hint="eastAsia"/>
        <w:sz w:val="21"/>
      </w:rPr>
      <w:t xml:space="preserve">— </w:t>
    </w:r>
    <w:r>
      <w:rPr>
        <w:sz w:val="21"/>
      </w:rPr>
      <w:fldChar w:fldCharType="begin"/>
    </w:r>
    <w:r>
      <w:rPr>
        <w:rStyle w:val="28"/>
        <w:sz w:val="21"/>
      </w:rPr>
      <w:instrText xml:space="preserve">PAGE  </w:instrText>
    </w:r>
    <w:r>
      <w:rPr>
        <w:sz w:val="21"/>
      </w:rPr>
      <w:fldChar w:fldCharType="separate"/>
    </w:r>
    <w:r>
      <w:rPr>
        <w:rStyle w:val="28"/>
        <w:sz w:val="21"/>
      </w:rPr>
      <w:t>84</w:t>
    </w:r>
    <w:r>
      <w:rPr>
        <w:sz w:val="21"/>
      </w:rPr>
      <w:fldChar w:fldCharType="end"/>
    </w:r>
    <w:r>
      <w:rPr>
        <w:rStyle w:val="28"/>
        <w:rFonts w:hint="eastAsia"/>
        <w:sz w:val="21"/>
      </w:rPr>
      <w:t xml:space="preserve"> —</w:t>
    </w:r>
  </w:p>
  <w:p>
    <w:pPr>
      <w:pStyle w:val="2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outside" w:y="1"/>
      <w:rPr>
        <w:rStyle w:val="28"/>
      </w:rPr>
    </w:pPr>
    <w:r>
      <w:fldChar w:fldCharType="begin"/>
    </w:r>
    <w:r>
      <w:rPr>
        <w:rStyle w:val="28"/>
      </w:rPr>
      <w:instrText xml:space="preserve">PAGE  </w:instrText>
    </w:r>
    <w:r>
      <w:fldChar w:fldCharType="separate"/>
    </w:r>
    <w:r>
      <w:rPr>
        <w:rStyle w:val="28"/>
      </w:rPr>
      <w:t>4</w:t>
    </w:r>
    <w:r>
      <w:fldChar w:fldCharType="end"/>
    </w:r>
  </w:p>
  <w:p>
    <w:pPr>
      <w:pStyle w:val="20"/>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2"/>
        <w:rPr>
          <w:color w:val="000000" w:themeColor="text1"/>
          <w:sz w:val="2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重要提示之前的内容为报告封面，单设一页，下同。</w:t>
      </w:r>
    </w:p>
  </w:footnote>
  <w:footnote w:id="1">
    <w:p>
      <w:pPr>
        <w:pStyle w:val="22"/>
        <w:rPr>
          <w:rFonts w:ascii="宋体" w:hAnsi="宋体"/>
          <w:color w:val="000000" w:themeColor="text1"/>
          <w:sz w:val="2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此处填列季度报告期末的具体日期，下同。</w:t>
      </w:r>
    </w:p>
  </w:footnote>
  <w:footnote w:id="2">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送出日期指季度报告经复核、签发后，正式对外送出的日期，下同。</w:t>
      </w:r>
    </w:p>
  </w:footnote>
  <w:footnote w:id="3">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若报告期内基金转型，则分别列示转型前后的基金产品概况。</w:t>
      </w:r>
    </w:p>
  </w:footnote>
  <w:footnote w:id="4">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前后端交易代码分两列列示，如果分级基金存在前后端交易的，且分级基金整体没有交易代码的，则本项可不列示，而在本表“下属两/三级基金的交易代码”相应级别的基金中再分两列列示。</w:t>
      </w:r>
    </w:p>
  </w:footnote>
  <w:footnote w:id="5">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创新封闭式基金季度报告中对封闭期及打开期限的约定在本项目中描述。</w:t>
      </w:r>
    </w:p>
  </w:footnote>
  <w:footnote w:id="6">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不建议将基金合同中有关投资策略的描述在此长篇列示，而应是简明、扼要的概述基金主要的投资策略。</w:t>
      </w:r>
    </w:p>
  </w:footnote>
  <w:footnote w:id="7">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主要适用于</w:t>
      </w:r>
      <w:r>
        <w:rPr>
          <w:color w:val="000000" w:themeColor="text1"/>
          <w14:textFill>
            <w14:solidFill>
              <w14:schemeClr w14:val="tx1"/>
            </w14:solidFill>
          </w14:textFill>
        </w:rPr>
        <w:t>MOM产品</w:t>
      </w:r>
      <w:r>
        <w:rPr>
          <w:rFonts w:hint="eastAsia"/>
          <w:color w:val="000000" w:themeColor="text1"/>
          <w14:textFill>
            <w14:solidFill>
              <w14:schemeClr w14:val="tx1"/>
            </w14:solidFill>
          </w14:textFill>
        </w:rPr>
        <w:t>，其他</w:t>
      </w:r>
      <w:r>
        <w:rPr>
          <w:color w:val="000000" w:themeColor="text1"/>
          <w14:textFill>
            <w14:solidFill>
              <w14:schemeClr w14:val="tx1"/>
            </w14:solidFill>
          </w14:textFill>
        </w:rPr>
        <w:t>类别基金可不</w:t>
      </w:r>
      <w:r>
        <w:rPr>
          <w:rFonts w:hint="eastAsia"/>
          <w:color w:val="000000" w:themeColor="text1"/>
          <w14:textFill>
            <w14:solidFill>
              <w14:schemeClr w14:val="tx1"/>
            </w14:solidFill>
          </w14:textFill>
        </w:rPr>
        <w:t>列示</w:t>
      </w:r>
      <w:r>
        <w:rPr>
          <w:color w:val="000000" w:themeColor="text1"/>
          <w14:textFill>
            <w14:solidFill>
              <w14:schemeClr w14:val="tx1"/>
            </w14:solidFill>
          </w14:textFill>
        </w:rPr>
        <w:t>此项</w:t>
      </w:r>
      <w:r>
        <w:rPr>
          <w:rFonts w:hint="eastAsia"/>
          <w:color w:val="000000" w:themeColor="text1"/>
          <w14:textFill>
            <w14:solidFill>
              <w14:schemeClr w14:val="tx1"/>
            </w14:solidFill>
          </w14:textFill>
        </w:rPr>
        <w:t>，如果投资顾问有多家，则相应增加行数。</w:t>
      </w:r>
    </w:p>
  </w:footnote>
  <w:footnote w:id="8">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适用于保本基金，没有保证人的其他基金不必列此项。</w:t>
      </w:r>
    </w:p>
  </w:footnote>
  <w:footnote w:id="9">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分级基金（包括分级的创新封闭式基金）根据自身的产品特性，增加填列“下属两/三级基金的基金简称”、“下属两/三级基金的交易代码” （分级基金整体没有交易代码的，本表第2项“交易代码”可不列示）、“报告期末下属两/三级基金的份额总额”、“下属两/三级基金的风险收益特征” （两/三级基金的风险收益特征没有区别的，该项不列示）等项目；以上几项主要适用分级基金，其他类别基金不必列示。</w:t>
      </w:r>
    </w:p>
  </w:footnote>
  <w:footnote w:id="10">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本模板相关表格下的标注，是为表格做出补充说明而设定的，如果基金没有需要说明的，则可略去本部分。</w:t>
      </w:r>
    </w:p>
  </w:footnote>
  <w:footnote w:id="11">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本项主要适用于ETF联接基金。</w:t>
      </w:r>
    </w:p>
  </w:footnote>
  <w:footnote w:id="12">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本项主要适用于ETF联接基金。</w:t>
      </w:r>
    </w:p>
  </w:footnote>
  <w:footnote w:id="13">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分级基金按级别分列列示；报告期内转型的基金按转型前后分两列列示；另，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w:t>
      </w:r>
      <w:r>
        <w:rPr>
          <w:rFonts w:hint="eastAsia"/>
          <w:color w:val="000000" w:themeColor="text1"/>
          <w14:textFill>
            <w14:solidFill>
              <w14:schemeClr w14:val="tx1"/>
            </w14:solidFill>
          </w14:textFill>
        </w:rPr>
        <w:t>除基金合同和招募说明书另有规定外，期末基金份额净值应保留至小数点后第4位，其他财务指标保留至小数点后第2位。</w:t>
      </w:r>
    </w:p>
  </w:footnote>
  <w:footnote w:id="14">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此处应标注币种和货币单位，例如，人民币元、美元等。</w:t>
      </w:r>
    </w:p>
  </w:footnote>
  <w:footnote w:id="15">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本期已实现收益指基金本期利息收入、投资收益、其他收入（不含公允价值变动收益）</w:t>
      </w:r>
      <w:r>
        <w:rPr>
          <w:rFonts w:hint="eastAsia"/>
          <w:color w:val="000000" w:themeColor="text1"/>
          <w14:textFill>
            <w14:solidFill>
              <w14:schemeClr w14:val="tx1"/>
            </w14:solidFill>
          </w14:textFill>
        </w:rPr>
        <w:t>扣除相关费用后的余额</w:t>
      </w:r>
      <w:r>
        <w:rPr>
          <w:rFonts w:hint="eastAsia" w:ascii="宋体" w:hAnsi="宋体"/>
          <w:color w:val="000000" w:themeColor="text1"/>
          <w:kern w:val="0"/>
          <w14:textFill>
            <w14:solidFill>
              <w14:schemeClr w14:val="tx1"/>
            </w14:solidFill>
          </w14:textFill>
        </w:rPr>
        <w:t>。</w:t>
      </w:r>
    </w:p>
  </w:footnote>
  <w:footnote w:id="16">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为便于投资者理解，应在表下标注说明本期利润和本期已实现收益的关系，如“本期已实现收益</w:t>
      </w:r>
      <w:r>
        <w:rPr>
          <w:rFonts w:hint="eastAsia" w:ascii="宋体" w:hAnsi="宋体"/>
          <w:color w:val="000000" w:themeColor="text1"/>
          <w:kern w:val="0"/>
          <w14:textFill>
            <w14:solidFill>
              <w14:schemeClr w14:val="tx1"/>
            </w14:solidFill>
          </w14:textFill>
        </w:rPr>
        <w:t>指基金本期利息收入、投资收益、其他收入（不含公允价值变动收益）</w:t>
      </w:r>
      <w:r>
        <w:rPr>
          <w:rFonts w:hint="eastAsia"/>
          <w:color w:val="000000" w:themeColor="text1"/>
          <w14:textFill>
            <w14:solidFill>
              <w14:schemeClr w14:val="tx1"/>
            </w14:solidFill>
          </w14:textFill>
        </w:rPr>
        <w:t>扣除相关费用后的余额，本期利润为本期已实现收益加上本期公允价值变动收益”。</w:t>
      </w:r>
    </w:p>
  </w:footnote>
  <w:footnote w:id="17">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报告期不足一季度的，应在表下标注并说明原因（如基金合同在当期生效）；按现行法规，在列示涉及基金业绩表现的财务指标时，应有费用提示条款，包括但不限于，所述基金业绩指标不包括持有人认购或交易基金的各项费用，计入费用后实际收益水平要低于所列数字。</w:t>
      </w:r>
    </w:p>
  </w:footnote>
  <w:footnote w:id="18">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分级基金、报告期内转型的基金需分别列示表和图（仅因收益分配不同而分级的基金，如国投瑞银瑞福分级基金，则可不分别列示表和图）；</w:t>
      </w:r>
      <w:r>
        <w:rPr>
          <w:rFonts w:hint="eastAsia"/>
          <w:color w:val="000000" w:themeColor="text1"/>
          <w14:textFill>
            <w14:solidFill>
              <w14:schemeClr w14:val="tx1"/>
            </w14:solidFill>
          </w14:textFill>
        </w:rPr>
        <w:t>报告期以前转型的只需披露转型之后的表和图，3.2.2中有关“基金合同生效”的表述相应调整为“基金转型”。</w:t>
      </w:r>
    </w:p>
  </w:footnote>
  <w:footnote w:id="19">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表中有关指标均以百分数形式表示，一般保留至小数点后第2位。</w:t>
      </w:r>
    </w:p>
  </w:footnote>
  <w:footnote w:id="20">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报送时填报经托管行复核的累计净值增长率和业绩比较基准收益率数据（走势图与实例文档一同上报），每季末的数据，不论是否为交易日，均需填报。一旦报送了自基金合同生效以来的相关数据，此后每次定期报告的报送中则主要涉及当期的增量数据。</w:t>
      </w:r>
    </w:p>
  </w:footnote>
  <w:footnote w:id="21">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基金合同生效（或基金转型）起至披露时点不满一年应在图下说明；转型基金需在图下标注转型日期；截至报告期末基金尚未完成建仓，或报告期末已完成建仓但报告期末距建仓结束不满一年的，需按法规要求在图下标注建仓期并说明建仓期结束时各项资产配置比例是否符合合同约定。</w:t>
      </w:r>
    </w:p>
  </w:footnote>
  <w:footnote w:id="22">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基金合同约定，需要在季度报告中另外披露与产品特性相关的其他指标的，如国投瑞银瑞福分级基金合同关于披露基金的可分配收益、两级基金的基金份额配比等指标的，在本部分披露；如果基金合同没有此类特殊约定的，则不列示本部分。</w:t>
      </w:r>
    </w:p>
  </w:footnote>
  <w:footnote w:id="23">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14:textFill>
            <w14:solidFill>
              <w14:schemeClr w14:val="tx1"/>
            </w14:solidFill>
          </w14:textFill>
        </w:rPr>
        <w:t>只披露报告期内任职的基金经理（或基金经理小组）的情况，不需披露报告期以前的基金经理；此部分不需披露基金经理助理的相关信息。</w:t>
      </w:r>
    </w:p>
  </w:footnote>
  <w:footnote w:id="24">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此处填列该人员除了担任本基金的基金经理外，是否还担任公司的其他职务，具体填列内容如“本基金的基金经理、公司投资总监”等。</w:t>
      </w:r>
    </w:p>
  </w:footnote>
  <w:footnote w:id="25">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如不适用，则在相应的分栏中填列“—”，如</w:t>
      </w:r>
      <w:r>
        <w:rPr>
          <w:rFonts w:hint="eastAsia" w:ascii="宋体" w:hAnsi="宋体"/>
          <w:color w:val="000000" w:themeColor="text1"/>
          <w14:textFill>
            <w14:solidFill>
              <w14:schemeClr w14:val="tx1"/>
            </w14:solidFill>
          </w14:textFill>
        </w:rPr>
        <w:t>报告期内基金经理无变化，只填任职日期，离任日期填“—”。</w:t>
      </w:r>
    </w:p>
  </w:footnote>
  <w:footnote w:id="26">
    <w:p>
      <w:pPr>
        <w:pStyle w:val="22"/>
        <w:rPr>
          <w:color w:val="000000" w:themeColor="text1"/>
          <w:sz w:val="2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此处可对基金经理过往的相关从业经历、学历、获得的相关业务资格、国籍等进行简要说明。</w:t>
      </w:r>
    </w:p>
  </w:footnote>
  <w:footnote w:id="27">
    <w:p>
      <w:pPr>
        <w:pStyle w:val="22"/>
        <w:rPr>
          <w:rFonts w:ascii="等线" w:hAnsi="等线"/>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Style w:val="31"/>
          <w:rFonts w:hint="eastAsia"/>
          <w:color w:val="000000" w:themeColor="text1"/>
          <w14:textFill>
            <w14:solidFill>
              <w14:schemeClr w14:val="tx1"/>
            </w14:solidFill>
          </w14:textFill>
        </w:rPr>
        <w:t xml:space="preserve"> </w:t>
      </w:r>
      <w:r>
        <w:rPr>
          <w:rFonts w:hint="eastAsia" w:ascii="等线" w:hAnsi="等线"/>
          <w:color w:val="000000" w:themeColor="text1"/>
          <w14:textFill>
            <w14:solidFill>
              <w14:schemeClr w14:val="tx1"/>
            </w14:solidFill>
          </w14:textFill>
        </w:rPr>
        <w:t>如本基金基金经理兼任私募资产管理计划投资经理的，应填写本表。</w:t>
      </w:r>
    </w:p>
  </w:footnote>
  <w:footnote w:id="28">
    <w:p>
      <w:pPr>
        <w:pStyle w:val="22"/>
        <w:rPr>
          <w:rFonts w:ascii="等线" w:hAnsi="等线"/>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ascii="等线" w:hAnsi="等线"/>
          <w:color w:val="000000" w:themeColor="text1"/>
          <w14:textFill>
            <w14:solidFill>
              <w14:schemeClr w14:val="tx1"/>
            </w14:solidFill>
          </w14:textFill>
        </w:rPr>
        <w:t xml:space="preserve"> </w:t>
      </w:r>
      <w:r>
        <w:rPr>
          <w:rFonts w:hint="eastAsia" w:ascii="等线" w:hAnsi="等线"/>
          <w:color w:val="000000" w:themeColor="text1"/>
          <w14:textFill>
            <w14:solidFill>
              <w14:schemeClr w14:val="tx1"/>
            </w14:solidFill>
          </w14:textFill>
        </w:rPr>
        <w:t>本项填列首次开始管理本类产品的时间。</w:t>
      </w:r>
    </w:p>
  </w:footnote>
  <w:footnote w:id="29">
    <w:p>
      <w:pPr>
        <w:pStyle w:val="22"/>
        <w:rPr>
          <w:rFonts w:ascii="等线" w:hAnsi="等线"/>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Style w:val="31"/>
          <w:color w:val="000000" w:themeColor="text1"/>
          <w14:textFill>
            <w14:solidFill>
              <w14:schemeClr w14:val="tx1"/>
            </w14:solidFill>
          </w14:textFill>
        </w:rPr>
        <w:t xml:space="preserve"> </w:t>
      </w:r>
      <w:r>
        <w:rPr>
          <w:rFonts w:hint="eastAsia" w:ascii="等线" w:hAnsi="等线"/>
          <w:color w:val="000000" w:themeColor="text1"/>
          <w14:textFill>
            <w14:solidFill>
              <w14:schemeClr w14:val="tx1"/>
            </w14:solidFill>
          </w14:textFill>
        </w:rPr>
        <w:t>含本基金。</w:t>
      </w:r>
    </w:p>
  </w:footnote>
  <w:footnote w:id="30">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Style w:val="31"/>
          <w:color w:val="000000" w:themeColor="text1"/>
          <w14:textFill>
            <w14:solidFill>
              <w14:schemeClr w14:val="tx1"/>
            </w14:solidFill>
          </w14:textFill>
        </w:rPr>
        <w:t xml:space="preserve"> </w:t>
      </w:r>
      <w:r>
        <w:rPr>
          <w:rFonts w:hint="eastAsia" w:ascii="等线" w:hAnsi="等线"/>
          <w:color w:val="000000" w:themeColor="text1"/>
          <w14:textFill>
            <w14:solidFill>
              <w14:schemeClr w14:val="tx1"/>
            </w14:solidFill>
          </w14:textFill>
        </w:rPr>
        <w:t>本项包括管理的委托人为商业银行公募理财产品的单一资产管理计划。</w:t>
      </w:r>
    </w:p>
  </w:footnote>
  <w:footnote w:id="31">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如基金</w:t>
      </w:r>
      <w:r>
        <w:rPr>
          <w:color w:val="000000" w:themeColor="text1"/>
          <w14:textFill>
            <w14:solidFill>
              <w14:schemeClr w14:val="tx1"/>
            </w14:solidFill>
          </w14:textFill>
        </w:rPr>
        <w:t>经理报告</w:t>
      </w:r>
      <w:r>
        <w:rPr>
          <w:rFonts w:hint="eastAsia"/>
          <w:color w:val="000000" w:themeColor="text1"/>
          <w14:textFill>
            <w14:solidFill>
              <w14:schemeClr w14:val="tx1"/>
            </w14:solidFill>
          </w14:textFill>
        </w:rPr>
        <w:t>期</w:t>
      </w:r>
      <w:r>
        <w:rPr>
          <w:color w:val="000000" w:themeColor="text1"/>
          <w14:textFill>
            <w14:solidFill>
              <w14:schemeClr w14:val="tx1"/>
            </w14:solidFill>
          </w14:textFill>
        </w:rPr>
        <w:t>内</w:t>
      </w:r>
      <w:r>
        <w:rPr>
          <w:rFonts w:hint="eastAsia"/>
          <w:color w:val="000000" w:themeColor="text1"/>
          <w14:textFill>
            <w14:solidFill>
              <w14:schemeClr w14:val="tx1"/>
            </w14:solidFill>
          </w14:textFill>
        </w:rPr>
        <w:t>兼任</w:t>
      </w:r>
      <w:r>
        <w:rPr>
          <w:color w:val="000000" w:themeColor="text1"/>
          <w14:textFill>
            <w14:solidFill>
              <w14:schemeClr w14:val="tx1"/>
            </w14:solidFill>
          </w14:textFill>
        </w:rPr>
        <w:t>私募</w:t>
      </w:r>
      <w:r>
        <w:rPr>
          <w:rFonts w:hint="eastAsia"/>
          <w:color w:val="000000" w:themeColor="text1"/>
          <w14:textFill>
            <w14:solidFill>
              <w14:schemeClr w14:val="tx1"/>
            </w14:solidFill>
          </w14:textFill>
        </w:rPr>
        <w:t>资产</w:t>
      </w:r>
      <w:r>
        <w:rPr>
          <w:color w:val="000000" w:themeColor="text1"/>
          <w14:textFill>
            <w14:solidFill>
              <w14:schemeClr w14:val="tx1"/>
            </w14:solidFill>
          </w14:textFill>
        </w:rPr>
        <w:t>管理计划投资经理</w:t>
      </w:r>
      <w:r>
        <w:rPr>
          <w:rFonts w:hint="eastAsia"/>
          <w:color w:val="000000" w:themeColor="text1"/>
          <w14:textFill>
            <w14:solidFill>
              <w14:schemeClr w14:val="tx1"/>
            </w14:solidFill>
          </w14:textFill>
        </w:rPr>
        <w:t>但</w:t>
      </w:r>
      <w:r>
        <w:rPr>
          <w:color w:val="000000" w:themeColor="text1"/>
          <w14:textFill>
            <w14:solidFill>
              <w14:schemeClr w14:val="tx1"/>
            </w14:solidFill>
          </w14:textFill>
        </w:rPr>
        <w:t>报告</w:t>
      </w:r>
      <w:r>
        <w:rPr>
          <w:rFonts w:hint="eastAsia"/>
          <w:color w:val="000000" w:themeColor="text1"/>
          <w14:textFill>
            <w14:solidFill>
              <w14:schemeClr w14:val="tx1"/>
            </w14:solidFill>
          </w14:textFill>
        </w:rPr>
        <w:t>期末已离任</w:t>
      </w:r>
      <w:r>
        <w:rPr>
          <w:color w:val="000000" w:themeColor="text1"/>
          <w14:textFill>
            <w14:solidFill>
              <w14:schemeClr w14:val="tx1"/>
            </w14:solidFill>
          </w14:textFill>
        </w:rPr>
        <w:t>的，</w:t>
      </w:r>
      <w:r>
        <w:rPr>
          <w:rFonts w:hint="eastAsia"/>
          <w:color w:val="000000" w:themeColor="text1"/>
          <w14:textFill>
            <w14:solidFill>
              <w14:schemeClr w14:val="tx1"/>
            </w14:solidFill>
          </w14:textFill>
        </w:rPr>
        <w:t>应</w:t>
      </w:r>
      <w:r>
        <w:rPr>
          <w:color w:val="000000" w:themeColor="text1"/>
          <w14:textFill>
            <w14:solidFill>
              <w14:schemeClr w14:val="tx1"/>
            </w14:solidFill>
          </w14:textFill>
        </w:rPr>
        <w:t>在</w:t>
      </w:r>
      <w:r>
        <w:rPr>
          <w:rFonts w:hint="eastAsia"/>
          <w:color w:val="000000" w:themeColor="text1"/>
          <w14:textFill>
            <w14:solidFill>
              <w14:schemeClr w14:val="tx1"/>
            </w14:solidFill>
          </w14:textFill>
        </w:rPr>
        <w:t>表格下方</w:t>
      </w:r>
      <w:r>
        <w:rPr>
          <w:color w:val="000000" w:themeColor="text1"/>
          <w14:textFill>
            <w14:solidFill>
              <w14:schemeClr w14:val="tx1"/>
            </w14:solidFill>
          </w14:textFill>
        </w:rPr>
        <w:t>备注说明</w:t>
      </w:r>
      <w:r>
        <w:rPr>
          <w:rFonts w:hint="eastAsia"/>
          <w:color w:val="000000" w:themeColor="text1"/>
          <w14:textFill>
            <w14:solidFill>
              <w14:schemeClr w14:val="tx1"/>
            </w14:solidFill>
          </w14:textFill>
        </w:rPr>
        <w:t>基金经理</w:t>
      </w:r>
      <w:r>
        <w:rPr>
          <w:color w:val="000000" w:themeColor="text1"/>
          <w14:textFill>
            <w14:solidFill>
              <w14:schemeClr w14:val="tx1"/>
            </w14:solidFill>
          </w14:textFill>
        </w:rPr>
        <w:t>报告</w:t>
      </w:r>
      <w:r>
        <w:rPr>
          <w:rFonts w:hint="eastAsia"/>
          <w:color w:val="000000" w:themeColor="text1"/>
          <w14:textFill>
            <w14:solidFill>
              <w14:schemeClr w14:val="tx1"/>
            </w14:solidFill>
          </w14:textFill>
        </w:rPr>
        <w:t>期内离任</w:t>
      </w:r>
      <w:r>
        <w:rPr>
          <w:color w:val="000000" w:themeColor="text1"/>
          <w14:textFill>
            <w14:solidFill>
              <w14:schemeClr w14:val="tx1"/>
            </w14:solidFill>
          </w14:textFill>
        </w:rPr>
        <w:t>的产品情况</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包括</w:t>
      </w:r>
      <w:r>
        <w:rPr>
          <w:rFonts w:hint="eastAsia"/>
          <w:color w:val="000000" w:themeColor="text1"/>
          <w14:textFill>
            <w14:solidFill>
              <w14:schemeClr w14:val="tx1"/>
            </w14:solidFill>
          </w14:textFill>
        </w:rPr>
        <w:t>产品</w:t>
      </w:r>
      <w:r>
        <w:rPr>
          <w:color w:val="000000" w:themeColor="text1"/>
          <w14:textFill>
            <w14:solidFill>
              <w14:schemeClr w14:val="tx1"/>
            </w14:solidFill>
          </w14:textFill>
        </w:rPr>
        <w:t>类型</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数量、离任时间等。</w:t>
      </w:r>
    </w:p>
  </w:footnote>
  <w:footnote w:id="32">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如报告期内不存在</w:t>
      </w:r>
      <w:r>
        <w:rPr>
          <w:color w:val="000000" w:themeColor="text1"/>
          <w14:textFill>
            <w14:solidFill>
              <w14:schemeClr w14:val="tx1"/>
            </w14:solidFill>
          </w14:textFill>
        </w:rPr>
        <w:t>异常交易行为</w:t>
      </w:r>
      <w:r>
        <w:rPr>
          <w:rFonts w:hint="eastAsia"/>
          <w:color w:val="000000" w:themeColor="text1"/>
          <w14:textFill>
            <w14:solidFill>
              <w14:schemeClr w14:val="tx1"/>
            </w14:solidFill>
          </w14:textFill>
        </w:rPr>
        <w:t>，也应作相关声明。</w:t>
      </w:r>
    </w:p>
  </w:footnote>
  <w:footnote w:id="33">
    <w:p>
      <w:pPr>
        <w:pStyle w:val="22"/>
        <w:rPr>
          <w:rFonts w:ascii="楷体_GB2312" w:eastAsia="楷体_GB2312"/>
          <w:color w:val="000000" w:themeColor="text1"/>
          <w:sz w:val="12"/>
          <w:szCs w:val="12"/>
          <w:shd w:val="clear" w:color="auto" w:fill="FFFFFF"/>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szCs w:val="18"/>
          <w14:textFill>
            <w14:solidFill>
              <w14:schemeClr w14:val="tx1"/>
            </w14:solidFill>
          </w14:textFill>
        </w:rPr>
        <w:t>根据2014年8月8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34">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报告期内转型的基金，该报告分两部分，即转型前最后一日及报告期末的投资组合报告；本部分相关表格的填列中，如果不适用，统一以“－”填列，如果四舍五入后为0的，据实填列；相关表格中“金额”、“公允价值”和“比例”等项目的数据均保留至小数点后第2位，涉及合计数的相关比例的，均以合计数除以相关数据计算，而不是对不同的比例进行合计。</w:t>
      </w:r>
    </w:p>
  </w:footnote>
  <w:footnote w:id="35">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应对通过港股通交易机制投资的港股公允价值及占净值比情况、报告期末基金参与转融通证券出借业务出借证券的公允价值及占基金资产净值比例情况进行备注说明。</w:t>
      </w:r>
    </w:p>
  </w:footnote>
  <w:footnote w:id="36">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将来如有新增的投资品种，可参照QDII基金的季报模板调整。</w:t>
      </w:r>
    </w:p>
  </w:footnote>
  <w:footnote w:id="37">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此处金额指期末各项目的账面金额，下同。</w:t>
      </w:r>
    </w:p>
  </w:footnote>
  <w:footnote w:id="38">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本项主要适用于ETF联接基金和基金中基金。</w:t>
      </w:r>
    </w:p>
  </w:footnote>
  <w:footnote w:id="39">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未予投资的行业应填“－”；指数基金应按积极投资和指数投资分两张表列示行业分类的股票投资组合及合计。若有通过港股通机制投资的港股，还应按照“5.2.2”格式进行披露，由管理人与托管人协商确定，采用国际通用的具有权威性的行业分类标准，并在表下注明。</w:t>
      </w:r>
    </w:p>
  </w:footnote>
  <w:footnote w:id="40">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对同一股票，如果基金既持有上市流通部分，又持有流通受限部分的，则在此表中按同一股票合并计算，但在投资组合报告附注中必须对前十名股票中存在流通受限情况进行说明（见投资组合报告附注中的相关模板）。</w:t>
      </w:r>
    </w:p>
  </w:footnote>
  <w:footnote w:id="41">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优先披露港股中文简称，如果没有，参照QDII模板，披露发行人的中文名称或者英文名称。</w:t>
      </w:r>
    </w:p>
  </w:footnote>
  <w:footnote w:id="42">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对于同时在A+H股上市的股票，合并计算公允价值参与排序，并按照不同股票分别披露。</w:t>
      </w:r>
    </w:p>
  </w:footnote>
  <w:footnote w:id="43">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根据现行法规，</w:t>
      </w:r>
      <w:r>
        <w:rPr>
          <w:color w:val="000000" w:themeColor="text1"/>
          <w14:textFill>
            <w14:solidFill>
              <w14:schemeClr w14:val="tx1"/>
            </w14:solidFill>
          </w14:textFill>
        </w:rPr>
        <w:t>指数基金若兼具积极投资和指数投资的，应分别按积极投资和指数投资列示前五名股票明细</w:t>
      </w:r>
      <w:r>
        <w:rPr>
          <w:rFonts w:hint="eastAsia"/>
          <w:color w:val="000000" w:themeColor="text1"/>
          <w14:textFill>
            <w14:solidFill>
              <w14:schemeClr w14:val="tx1"/>
            </w14:solidFill>
          </w14:textFill>
        </w:rPr>
        <w:t>，非指数基金不必列示。</w:t>
      </w:r>
    </w:p>
  </w:footnote>
  <w:footnote w:id="44">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如报告期末不持有资产支持证券，则不需列表，只需声明“本基金本报告期末未持有资产支持证券”。</w:t>
      </w:r>
    </w:p>
  </w:footnote>
  <w:footnote w:id="45">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如报告期末不持有权证，则不需列表，只需声明“本基金本报告期末未持有权证”；此表不需区分主动投资与被动投资。</w:t>
      </w:r>
    </w:p>
  </w:footnote>
  <w:footnote w:id="46">
    <w:p>
      <w:pPr>
        <w:pStyle w:val="22"/>
        <w:rPr>
          <w:color w:val="000000" w:themeColor="text1"/>
          <w14:textFill>
            <w14:solidFill>
              <w14:schemeClr w14:val="tx1"/>
            </w14:solidFill>
          </w14:textFill>
        </w:rPr>
      </w:pPr>
      <w:r>
        <w:rPr>
          <w:color w:val="000000" w:themeColor="text1"/>
          <w:sz w:val="13"/>
          <w14:textFill>
            <w14:solidFill>
              <w14:schemeClr w14:val="tx1"/>
            </w14:solidFill>
          </w14:textFill>
        </w:rPr>
        <w:footnoteRef/>
      </w:r>
      <w:r>
        <w:rPr>
          <w:color w:val="000000" w:themeColor="text1"/>
          <w14:textFill>
            <w14:solidFill>
              <w14:schemeClr w14:val="tx1"/>
            </w14:solidFill>
          </w14:textFill>
        </w:rPr>
        <w:t>基金应当在季度报告、半年度报告、年度报告等定期报告中披露股指期货交易情况，包括投资政策、持仓情况、损益情况、风险指标等，并充分揭示股指期货交易对基金总体风险的影响以及是否符合既定的投资政策和投资目标。</w:t>
      </w:r>
    </w:p>
  </w:footnote>
  <w:footnote w:id="47">
    <w:p>
      <w:pPr>
        <w:pStyle w:val="22"/>
        <w:rPr>
          <w:color w:val="000000" w:themeColor="text1"/>
          <w14:textFill>
            <w14:solidFill>
              <w14:schemeClr w14:val="tx1"/>
            </w14:solidFill>
          </w14:textFill>
        </w:rPr>
      </w:pPr>
      <w:r>
        <w:rPr>
          <w:color w:val="000000" w:themeColor="text1"/>
          <w:sz w:val="15"/>
          <w14:textFill>
            <w14:solidFill>
              <w14:schemeClr w14:val="tx1"/>
            </w14:solidFill>
          </w14:textFill>
        </w:rPr>
        <w:footnoteRef/>
      </w:r>
      <w:r>
        <w:rPr>
          <w:color w:val="000000" w:themeColor="text1"/>
          <w14:textFill>
            <w14:solidFill>
              <w14:schemeClr w14:val="tx1"/>
            </w14:solidFill>
          </w14:textFill>
        </w:rPr>
        <w:t>股票型基金、混合型基金及保本基金可以按照本</w:t>
      </w:r>
      <w:r>
        <w:rPr>
          <w:rFonts w:hint="eastAsia"/>
          <w:color w:val="000000" w:themeColor="text1"/>
          <w14:textFill>
            <w14:solidFill>
              <w14:schemeClr w14:val="tx1"/>
            </w14:solidFill>
          </w14:textFill>
        </w:rPr>
        <w:t>章节填写</w:t>
      </w:r>
      <w:r>
        <w:rPr>
          <w:color w:val="000000" w:themeColor="text1"/>
          <w14:textFill>
            <w14:solidFill>
              <w14:schemeClr w14:val="tx1"/>
            </w14:solidFill>
          </w14:textFill>
        </w:rPr>
        <w:t>股指期货交易</w:t>
      </w:r>
      <w:r>
        <w:rPr>
          <w:rFonts w:hint="eastAsia"/>
          <w:color w:val="000000" w:themeColor="text1"/>
          <w14:textFill>
            <w14:solidFill>
              <w14:schemeClr w14:val="tx1"/>
            </w14:solidFill>
          </w14:textFill>
        </w:rPr>
        <w:t>情况，</w:t>
      </w:r>
      <w:r>
        <w:rPr>
          <w:color w:val="000000" w:themeColor="text1"/>
          <w14:textFill>
            <w14:solidFill>
              <w14:schemeClr w14:val="tx1"/>
            </w14:solidFill>
          </w14:textFill>
        </w:rPr>
        <w:t>债券型基金不得参与股指期货交易。</w:t>
      </w:r>
    </w:p>
  </w:footnote>
  <w:footnote w:id="48">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买入持仓量以正数表示，卖出持仓量以负数表示。</w:t>
      </w:r>
    </w:p>
  </w:footnote>
  <w:footnote w:id="49">
    <w:p>
      <w:pPr>
        <w:pStyle w:val="22"/>
        <w:rPr>
          <w:color w:val="000000" w:themeColor="text1"/>
          <w14:textFill>
            <w14:solidFill>
              <w14:schemeClr w14:val="tx1"/>
            </w14:solidFill>
          </w14:textFill>
        </w:rPr>
      </w:pPr>
      <w:r>
        <w:rPr>
          <w:color w:val="000000" w:themeColor="text1"/>
          <w:sz w:val="13"/>
          <w14:textFill>
            <w14:solidFill>
              <w14:schemeClr w14:val="tx1"/>
            </w14:solidFill>
          </w14:textFill>
        </w:rPr>
        <w:footnoteRef/>
      </w:r>
      <w:r>
        <w:rPr>
          <w:rFonts w:hint="eastAsia"/>
          <w:color w:val="000000" w:themeColor="text1"/>
          <w14:textFill>
            <w14:solidFill>
              <w14:schemeClr w14:val="tx1"/>
            </w14:solidFill>
          </w14:textFill>
        </w:rPr>
        <w:t>填写</w:t>
      </w:r>
      <w:r>
        <w:rPr>
          <w:color w:val="000000" w:themeColor="text1"/>
          <w14:textFill>
            <w14:solidFill>
              <w14:schemeClr w14:val="tx1"/>
            </w14:solidFill>
          </w14:textFill>
        </w:rPr>
        <w:t>股指期货投资政策</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揭示股指期货交易对基金总体风险的影响以及是否符合既定的投资政策和投资目标</w:t>
      </w:r>
      <w:r>
        <w:rPr>
          <w:rFonts w:hint="eastAsia"/>
          <w:color w:val="000000" w:themeColor="text1"/>
          <w14:textFill>
            <w14:solidFill>
              <w14:schemeClr w14:val="tx1"/>
            </w14:solidFill>
          </w14:textFill>
        </w:rPr>
        <w:t>等</w:t>
      </w:r>
      <w:r>
        <w:rPr>
          <w:color w:val="000000" w:themeColor="text1"/>
          <w14:textFill>
            <w14:solidFill>
              <w14:schemeClr w14:val="tx1"/>
            </w14:solidFill>
          </w14:textFill>
        </w:rPr>
        <w:t>。</w:t>
      </w:r>
    </w:p>
  </w:footnote>
  <w:footnote w:id="50">
    <w:p>
      <w:pPr>
        <w:pStyle w:val="22"/>
        <w:rPr>
          <w:color w:val="000000" w:themeColor="text1"/>
          <w14:textFill>
            <w14:solidFill>
              <w14:schemeClr w14:val="tx1"/>
            </w14:solidFill>
          </w14:textFill>
        </w:rPr>
      </w:pPr>
      <w:r>
        <w:rPr>
          <w:color w:val="000000" w:themeColor="text1"/>
          <w:sz w:val="13"/>
          <w14:textFill>
            <w14:solidFill>
              <w14:schemeClr w14:val="tx1"/>
            </w14:solidFill>
          </w14:textFill>
        </w:rPr>
        <w:footnoteRef/>
      </w:r>
      <w:r>
        <w:rPr>
          <w:rFonts w:hint="eastAsia"/>
          <w:color w:val="000000" w:themeColor="text1"/>
          <w14:textFill>
            <w14:solidFill>
              <w14:schemeClr w14:val="tx1"/>
            </w14:solidFill>
          </w14:textFill>
        </w:rPr>
        <w:t>根据《公开募集证券投资基金参与国债期货交易指引》第八条要求，</w:t>
      </w:r>
      <w:r>
        <w:rPr>
          <w:color w:val="000000" w:themeColor="text1"/>
          <w14:textFill>
            <w14:solidFill>
              <w14:schemeClr w14:val="tx1"/>
            </w14:solidFill>
          </w14:textFill>
        </w:rPr>
        <w:t>基</w:t>
      </w:r>
      <w:r>
        <w:rPr>
          <w:rFonts w:hint="eastAsia"/>
          <w:color w:val="000000" w:themeColor="text1"/>
          <w14:textFill>
            <w14:solidFill>
              <w14:schemeClr w14:val="tx1"/>
            </w14:solidFill>
          </w14:textFill>
        </w:rPr>
        <w:t>金应当在季度报告、半年度报告、年度报告等定期报告披露国债期货交易情况，包括投资政策、持仓情况、损益情况、风险指标等，揭示国债期货交易对基金总体风险的影响以及是否符合既定的投资政策和投资目标。</w:t>
      </w:r>
    </w:p>
  </w:footnote>
  <w:footnote w:id="51">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买入持仓量以正数表示，卖出持仓量以负数表示。</w:t>
      </w:r>
    </w:p>
  </w:footnote>
  <w:footnote w:id="52">
    <w:p>
      <w:pPr>
        <w:pStyle w:val="22"/>
        <w:rPr>
          <w:color w:val="000000" w:themeColor="text1"/>
          <w14:textFill>
            <w14:solidFill>
              <w14:schemeClr w14:val="tx1"/>
            </w14:solidFill>
          </w14:textFill>
        </w:rPr>
      </w:pPr>
      <w:r>
        <w:rPr>
          <w:color w:val="000000" w:themeColor="text1"/>
          <w:sz w:val="13"/>
          <w14:textFill>
            <w14:solidFill>
              <w14:schemeClr w14:val="tx1"/>
            </w14:solidFill>
          </w14:textFill>
        </w:rPr>
        <w:footnoteRef/>
      </w:r>
      <w:r>
        <w:rPr>
          <w:rFonts w:hint="eastAsia"/>
          <w:color w:val="000000" w:themeColor="text1"/>
          <w14:textFill>
            <w14:solidFill>
              <w14:schemeClr w14:val="tx1"/>
            </w14:solidFill>
          </w14:textFill>
        </w:rPr>
        <w:t>揭示国债期货交易对基金总体风险的影响以及是否符合既定的投资政策和投资目标</w:t>
      </w:r>
      <w:r>
        <w:rPr>
          <w:color w:val="000000" w:themeColor="text1"/>
          <w14:textFill>
            <w14:solidFill>
              <w14:schemeClr w14:val="tx1"/>
            </w14:solidFill>
          </w14:textFill>
        </w:rPr>
        <w:t>。</w:t>
      </w:r>
    </w:p>
  </w:footnote>
  <w:footnote w:id="53">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市场中性策略基金应列示本项，其他基金可不列示。本处所指市场中性策略基金是指买入股票现货，主要运用股指期货等衍生品工具，对冲股票市场系统性风险，追求独立于市场整体表现，获取超额收益的基金。</w:t>
      </w:r>
    </w:p>
  </w:footnote>
  <w:footnote w:id="54">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投资收益为基金股票资产的投资收益与股指期货投资收益的合计，公允价值变动损益为基金股票资产公允价值变动损益与股指期货公允价值变动损益的合计。</w:t>
      </w:r>
    </w:p>
  </w:footnote>
  <w:footnote w:id="55">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如报告期末不持有处于转股期的可转换债券，则不需列表，只需声明“本基金本报告期末未持有处于转股期的可转换债券”。</w:t>
      </w:r>
    </w:p>
  </w:footnote>
  <w:footnote w:id="56">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按流通受限部分的公允价值占基金资产净值比例从大到小排序；区分积极投资和指数投资的指数基金前五名股票如存在流通受限情况的，也参照此表内容与格式填写；如报告期末前十名股票中不存在流通受限情况的，则不需列表，只需声明“本基金本报告期末前十名股票中不存在流通受限情况”。</w:t>
      </w:r>
    </w:p>
  </w:footnote>
  <w:footnote w:id="57">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如无其他需要说明的事项，此项不需列示。</w:t>
      </w:r>
    </w:p>
  </w:footnote>
  <w:footnote w:id="58">
    <w:p>
      <w:pPr>
        <w:pStyle w:val="24"/>
        <w:widowControl w:val="0"/>
        <w:snapToGrid w:val="0"/>
        <w:spacing w:before="0" w:beforeAutospacing="0" w:after="0" w:afterAutospacing="0"/>
        <w:rPr>
          <w:color w:val="000000" w:themeColor="text1"/>
          <w14:textFill>
            <w14:solidFill>
              <w14:schemeClr w14:val="tx1"/>
            </w14:solidFill>
          </w14:textFill>
        </w:rPr>
      </w:pPr>
      <w:r>
        <w:rPr>
          <w:rStyle w:val="31"/>
          <w:rFonts w:ascii="Calibri" w:hAnsi="Calibri"/>
          <w:color w:val="000000" w:themeColor="text1"/>
          <w:kern w:val="2"/>
          <w:sz w:val="21"/>
          <w:szCs w:val="22"/>
          <w:lang w:bidi="ar"/>
          <w14:textFill>
            <w14:solidFill>
              <w14:schemeClr w14:val="tx1"/>
            </w14:solidFill>
          </w14:textFill>
        </w:rPr>
        <w:footnoteRef/>
      </w:r>
      <w:r>
        <w:rPr>
          <w:rFonts w:ascii="Calibri" w:hAnsi="Calibri"/>
          <w:color w:val="000000" w:themeColor="text1"/>
          <w:kern w:val="2"/>
          <w:sz w:val="21"/>
          <w:szCs w:val="22"/>
          <w:lang w:bidi="ar"/>
          <w14:textFill>
            <w14:solidFill>
              <w14:schemeClr w14:val="tx1"/>
            </w14:solidFill>
          </w14:textFill>
        </w:rPr>
        <w:t xml:space="preserve"> </w:t>
      </w:r>
      <w:r>
        <w:rPr>
          <w:rFonts w:hint="eastAsia" w:cs="宋体"/>
          <w:color w:val="000000" w:themeColor="text1"/>
          <w:kern w:val="2"/>
          <w:sz w:val="18"/>
          <w:szCs w:val="18"/>
          <w:lang w:bidi="ar"/>
          <w14:textFill>
            <w14:solidFill>
              <w14:schemeClr w14:val="tx1"/>
            </w14:solidFill>
          </w14:textFill>
        </w:rPr>
        <w:t>若基金有投资的公开募集基础设施证券投资基金，应披露本项。若不涉及该项目或该项目内容与表格6.1前十大基金投资明细内容相同的，可不列示。</w:t>
      </w:r>
    </w:p>
  </w:footnote>
  <w:footnote w:id="59">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若不涉及该项目，可不列示。</w:t>
      </w:r>
    </w:p>
  </w:footnote>
  <w:footnote w:id="60">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如有其它费用，应补充说明。</w:t>
      </w:r>
    </w:p>
  </w:footnote>
  <w:footnote w:id="61">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重大影响事件包括转换运作方式、与其他基金合并、终止基金合同、召开基金份额持有人大会及大会表决意见等。</w:t>
      </w:r>
    </w:p>
  </w:footnote>
  <w:footnote w:id="62">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填写“</w:t>
      </w:r>
      <w:r>
        <w:rPr>
          <w:color w:val="000000" w:themeColor="text1"/>
          <w14:textFill>
            <w14:solidFill>
              <w14:schemeClr w14:val="tx1"/>
            </w14:solidFill>
          </w14:textFill>
        </w:rPr>
        <w:t>是</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或者</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否</w:t>
      </w:r>
      <w:r>
        <w:rPr>
          <w:rFonts w:hint="eastAsia"/>
          <w:color w:val="000000" w:themeColor="text1"/>
          <w14:textFill>
            <w14:solidFill>
              <w14:schemeClr w14:val="tx1"/>
            </w14:solidFill>
          </w14:textFill>
        </w:rPr>
        <w:t>”，如存在关联关系，请在表格下方对关联关系具体情况备注说明。</w:t>
      </w:r>
    </w:p>
  </w:footnote>
  <w:footnote w:id="63">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填写“</w:t>
      </w:r>
      <w:r>
        <w:rPr>
          <w:color w:val="000000" w:themeColor="text1"/>
          <w14:textFill>
            <w14:solidFill>
              <w14:schemeClr w14:val="tx1"/>
            </w14:solidFill>
          </w14:textFill>
        </w:rPr>
        <w:t>是</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或者</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否</w:t>
      </w:r>
      <w:r>
        <w:rPr>
          <w:rFonts w:hint="eastAsia"/>
          <w:color w:val="000000" w:themeColor="text1"/>
          <w14:textFill>
            <w14:solidFill>
              <w14:schemeClr w14:val="tx1"/>
            </w14:solidFill>
          </w14:textFill>
        </w:rPr>
        <w:t>”，如存在关联关系，请在表格下方对关联关系具体情况备注说明。</w:t>
      </w:r>
    </w:p>
  </w:footnote>
  <w:footnote w:id="64">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应在</w:t>
      </w:r>
      <w:r>
        <w:rPr>
          <w:color w:val="000000" w:themeColor="text1"/>
          <w14:textFill>
            <w14:solidFill>
              <w14:schemeClr w14:val="tx1"/>
            </w14:solidFill>
          </w14:textFill>
        </w:rPr>
        <w:t>此处</w:t>
      </w:r>
      <w:r>
        <w:rPr>
          <w:rFonts w:hint="eastAsia"/>
          <w:color w:val="000000" w:themeColor="text1"/>
          <w14:textFill>
            <w14:solidFill>
              <w14:schemeClr w14:val="tx1"/>
            </w14:solidFill>
          </w14:textFill>
        </w:rPr>
        <w:t>对</w:t>
      </w:r>
      <w:r>
        <w:rPr>
          <w:color w:val="000000" w:themeColor="text1"/>
          <w14:textFill>
            <w14:solidFill>
              <w14:schemeClr w14:val="tx1"/>
            </w14:solidFill>
          </w14:textFill>
        </w:rPr>
        <w:t>报告期内</w:t>
      </w:r>
      <w:r>
        <w:rPr>
          <w:rFonts w:hint="eastAsia"/>
          <w:color w:val="000000" w:themeColor="text1"/>
          <w14:textFill>
            <w14:solidFill>
              <w14:schemeClr w14:val="tx1"/>
            </w14:solidFill>
          </w14:textFill>
        </w:rPr>
        <w:t>M</w:t>
      </w:r>
      <w:r>
        <w:rPr>
          <w:color w:val="000000" w:themeColor="text1"/>
          <w14:textFill>
            <w14:solidFill>
              <w14:schemeClr w14:val="tx1"/>
            </w14:solidFill>
          </w14:textFill>
        </w:rPr>
        <w:t>OM产品</w:t>
      </w:r>
      <w:r>
        <w:rPr>
          <w:rFonts w:hint="eastAsia"/>
          <w:color w:val="000000" w:themeColor="text1"/>
          <w14:textFill>
            <w14:solidFill>
              <w14:schemeClr w14:val="tx1"/>
            </w14:solidFill>
          </w14:textFill>
        </w:rPr>
        <w:t>调整</w:t>
      </w:r>
      <w:r>
        <w:rPr>
          <w:color w:val="000000" w:themeColor="text1"/>
          <w14:textFill>
            <w14:solidFill>
              <w14:schemeClr w14:val="tx1"/>
            </w14:solidFill>
          </w14:textFill>
        </w:rPr>
        <w:t>投资顾问的情况予以说明，包括调整</w:t>
      </w:r>
      <w:r>
        <w:rPr>
          <w:rFonts w:hint="eastAsia"/>
          <w:color w:val="000000" w:themeColor="text1"/>
          <w14:textFill>
            <w14:solidFill>
              <w14:schemeClr w14:val="tx1"/>
            </w14:solidFill>
          </w14:textFill>
        </w:rPr>
        <w:t>原因等</w:t>
      </w:r>
      <w:r>
        <w:rPr>
          <w:color w:val="000000" w:themeColor="text1"/>
          <w14:textFill>
            <w14:solidFill>
              <w14:schemeClr w14:val="tx1"/>
            </w14:solidFill>
          </w14:textFill>
        </w:rPr>
        <w:t>。</w:t>
      </w:r>
    </w:p>
  </w:footnote>
  <w:footnote w:id="65">
    <w:p>
      <w:pPr>
        <w:pStyle w:val="22"/>
        <w:rPr>
          <w:color w:val="000000" w:themeColor="text1"/>
          <w:sz w:val="2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分级基金</w:t>
      </w:r>
      <w:r>
        <w:rPr>
          <w:rFonts w:hint="eastAsia" w:ascii="宋体" w:hAnsi="宋体"/>
          <w:color w:val="000000" w:themeColor="text1"/>
          <w:kern w:val="0"/>
          <w14:textFill>
            <w14:solidFill>
              <w14:schemeClr w14:val="tx1"/>
            </w14:solidFill>
          </w14:textFill>
        </w:rPr>
        <w:t>按级别</w:t>
      </w:r>
      <w:r>
        <w:rPr>
          <w:rFonts w:hint="eastAsia"/>
          <w:color w:val="000000" w:themeColor="text1"/>
          <w14:textFill>
            <w14:solidFill>
              <w14:schemeClr w14:val="tx1"/>
            </w14:solidFill>
          </w14:textFill>
        </w:rPr>
        <w:t>分列列示</w:t>
      </w:r>
      <w:bookmarkStart w:id="12" w:name="OLE_LINK1"/>
      <w:r>
        <w:rPr>
          <w:rFonts w:hint="eastAsia"/>
          <w:color w:val="000000" w:themeColor="text1"/>
          <w14:textFill>
            <w14:solidFill>
              <w14:schemeClr w14:val="tx1"/>
            </w14:solidFill>
          </w14:textFill>
        </w:rPr>
        <w:t>；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w:t>
      </w:r>
      <w:bookmarkEnd w:id="12"/>
      <w:r>
        <w:rPr>
          <w:rFonts w:hint="eastAsia"/>
          <w:color w:val="000000" w:themeColor="text1"/>
          <w14:textFill>
            <w14:solidFill>
              <w14:schemeClr w14:val="tx1"/>
            </w14:solidFill>
          </w14:textFill>
        </w:rPr>
        <w:t>。</w:t>
      </w:r>
    </w:p>
  </w:footnote>
  <w:footnote w:id="66">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总申购份额含红利再投、转换入份额。</w:t>
      </w:r>
    </w:p>
  </w:footnote>
  <w:footnote w:id="67">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总赎回份额含转换出份额。</w:t>
      </w:r>
    </w:p>
  </w:footnote>
  <w:footnote w:id="68">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项要求既适用于封闭式基金也适用于开放式基金，报告期内合同生效的基金，应披露基金合同生效日起至报告期末基金管理人运用固有资金投资本基金的情况，表中“报告期期初”和“报告期期间”的表述作相应调整，同时在表下进行标注。</w:t>
      </w:r>
    </w:p>
  </w:footnote>
  <w:footnote w:id="69">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按法规，</w:t>
      </w:r>
      <w:r>
        <w:rPr>
          <w:rFonts w:ascii="宋体" w:hAnsi="宋体"/>
          <w:color w:val="000000" w:themeColor="text1"/>
          <w:kern w:val="0"/>
          <w14:textFill>
            <w14:solidFill>
              <w14:schemeClr w14:val="tx1"/>
            </w14:solidFill>
          </w14:textFill>
        </w:rPr>
        <w:t>基金管理</w:t>
      </w:r>
      <w:r>
        <w:rPr>
          <w:rFonts w:hint="eastAsia" w:ascii="宋体" w:hAnsi="宋体"/>
          <w:color w:val="000000" w:themeColor="text1"/>
          <w:kern w:val="0"/>
          <w14:textFill>
            <w14:solidFill>
              <w14:schemeClr w14:val="tx1"/>
            </w14:solidFill>
          </w14:textFill>
        </w:rPr>
        <w:t>人</w:t>
      </w:r>
      <w:r>
        <w:rPr>
          <w:rFonts w:ascii="宋体" w:hAnsi="宋体"/>
          <w:color w:val="000000" w:themeColor="text1"/>
          <w:kern w:val="0"/>
          <w14:textFill>
            <w14:solidFill>
              <w14:schemeClr w14:val="tx1"/>
            </w14:solidFill>
          </w14:textFill>
        </w:rPr>
        <w:t>运用固有资金投资本公司管理的基金，申购</w:t>
      </w:r>
      <w:r>
        <w:rPr>
          <w:rFonts w:hint="eastAsia" w:ascii="宋体" w:hAnsi="宋体"/>
          <w:color w:val="000000" w:themeColor="text1"/>
          <w:kern w:val="0"/>
          <w14:textFill>
            <w14:solidFill>
              <w14:schemeClr w14:val="tx1"/>
            </w14:solidFill>
          </w14:textFill>
        </w:rPr>
        <w:t>、赎回或者买卖</w:t>
      </w:r>
      <w:r>
        <w:rPr>
          <w:rFonts w:ascii="宋体" w:hAnsi="宋体"/>
          <w:color w:val="000000" w:themeColor="text1"/>
          <w:kern w:val="0"/>
          <w14:textFill>
            <w14:solidFill>
              <w14:schemeClr w14:val="tx1"/>
            </w14:solidFill>
          </w14:textFill>
        </w:rPr>
        <w:t>基金份额</w:t>
      </w:r>
      <w:r>
        <w:rPr>
          <w:rFonts w:hint="eastAsia" w:ascii="宋体" w:hAnsi="宋体"/>
          <w:color w:val="000000" w:themeColor="text1"/>
          <w:kern w:val="0"/>
          <w14:textFill>
            <w14:solidFill>
              <w14:schemeClr w14:val="tx1"/>
            </w14:solidFill>
          </w14:textFill>
        </w:rPr>
        <w:t>的</w:t>
      </w:r>
      <w:r>
        <w:rPr>
          <w:rFonts w:ascii="宋体" w:hAnsi="宋体"/>
          <w:color w:val="000000" w:themeColor="text1"/>
          <w:kern w:val="0"/>
          <w14:textFill>
            <w14:solidFill>
              <w14:schemeClr w14:val="tx1"/>
            </w14:solidFill>
          </w14:textFill>
        </w:rPr>
        <w:t>，</w:t>
      </w:r>
      <w:r>
        <w:rPr>
          <w:rFonts w:hint="eastAsia" w:ascii="宋体" w:hAnsi="宋体"/>
          <w:color w:val="000000" w:themeColor="text1"/>
          <w:kern w:val="0"/>
          <w14:textFill>
            <w14:solidFill>
              <w14:schemeClr w14:val="tx1"/>
            </w14:solidFill>
          </w14:textFill>
        </w:rPr>
        <w:t>在基金季度报告中载明申购、赎回或者买卖基金的</w:t>
      </w:r>
      <w:r>
        <w:rPr>
          <w:rFonts w:ascii="宋体" w:hAnsi="宋体"/>
          <w:color w:val="000000" w:themeColor="text1"/>
          <w:kern w:val="0"/>
          <w14:textFill>
            <w14:solidFill>
              <w14:schemeClr w14:val="tx1"/>
            </w14:solidFill>
          </w14:textFill>
        </w:rPr>
        <w:t>日期、金额、适用费率等情况</w:t>
      </w:r>
      <w:r>
        <w:rPr>
          <w:rFonts w:hint="eastAsia" w:ascii="宋体" w:hAnsi="宋体"/>
          <w:color w:val="000000" w:themeColor="text1"/>
          <w:kern w:val="0"/>
          <w14:textFill>
            <w14:solidFill>
              <w14:schemeClr w14:val="tx1"/>
            </w14:solidFill>
          </w14:textFill>
        </w:rPr>
        <w:t>。</w:t>
      </w:r>
    </w:p>
  </w:footnote>
  <w:footnote w:id="70">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填写</w:t>
      </w:r>
      <w:r>
        <w:rPr>
          <w:rFonts w:ascii="宋体" w:hAnsi="宋体"/>
          <w:color w:val="000000" w:themeColor="text1"/>
          <w:kern w:val="0"/>
          <w14:textFill>
            <w14:solidFill>
              <w14:schemeClr w14:val="tx1"/>
            </w14:solidFill>
          </w14:textFill>
        </w:rPr>
        <w:t>申</w:t>
      </w:r>
      <w:r>
        <w:rPr>
          <w:rFonts w:hint="eastAsia" w:ascii="宋体" w:hAnsi="宋体"/>
          <w:color w:val="000000" w:themeColor="text1"/>
          <w:kern w:val="0"/>
          <w14:textFill>
            <w14:solidFill>
              <w14:schemeClr w14:val="tx1"/>
            </w14:solidFill>
          </w14:textFill>
        </w:rPr>
        <w:t>赎、买卖或红利再投等。</w:t>
      </w:r>
    </w:p>
  </w:footnote>
  <w:footnote w:id="71">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ascii="宋体" w:hAnsi="宋体"/>
          <w:color w:val="000000" w:themeColor="text1"/>
          <w:kern w:val="0"/>
          <w14:textFill>
            <w14:solidFill>
              <w14:schemeClr w14:val="tx1"/>
            </w14:solidFill>
          </w14:textFill>
        </w:rPr>
        <w:t>申购</w:t>
      </w:r>
      <w:r>
        <w:rPr>
          <w:rFonts w:hint="eastAsia" w:ascii="宋体" w:hAnsi="宋体"/>
          <w:color w:val="000000" w:themeColor="text1"/>
          <w:kern w:val="0"/>
          <w14:textFill>
            <w14:solidFill>
              <w14:schemeClr w14:val="tx1"/>
            </w14:solidFill>
          </w14:textFill>
        </w:rPr>
        <w:t>或者购买</w:t>
      </w:r>
      <w:r>
        <w:rPr>
          <w:rFonts w:ascii="宋体" w:hAnsi="宋体"/>
          <w:color w:val="000000" w:themeColor="text1"/>
          <w:kern w:val="0"/>
          <w14:textFill>
            <w14:solidFill>
              <w14:schemeClr w14:val="tx1"/>
            </w14:solidFill>
          </w14:textFill>
        </w:rPr>
        <w:t>基金份额</w:t>
      </w:r>
      <w:r>
        <w:rPr>
          <w:rFonts w:hint="eastAsia" w:ascii="宋体" w:hAnsi="宋体"/>
          <w:color w:val="000000" w:themeColor="text1"/>
          <w:kern w:val="0"/>
          <w14:textFill>
            <w14:solidFill>
              <w14:schemeClr w14:val="tx1"/>
            </w14:solidFill>
          </w14:textFill>
        </w:rPr>
        <w:t>的</w:t>
      </w:r>
      <w:r>
        <w:rPr>
          <w:rFonts w:ascii="宋体" w:hAnsi="宋体"/>
          <w:color w:val="000000" w:themeColor="text1"/>
          <w:kern w:val="0"/>
          <w14:textFill>
            <w14:solidFill>
              <w14:schemeClr w14:val="tx1"/>
            </w14:solidFill>
          </w14:textFill>
        </w:rPr>
        <w:t>，</w:t>
      </w:r>
      <w:r>
        <w:rPr>
          <w:rFonts w:hint="eastAsia" w:ascii="宋体" w:hAnsi="宋体"/>
          <w:color w:val="000000" w:themeColor="text1"/>
          <w:kern w:val="0"/>
          <w14:textFill>
            <w14:solidFill>
              <w14:schemeClr w14:val="tx1"/>
            </w14:solidFill>
          </w14:textFill>
        </w:rPr>
        <w:t>金额为正；赎回或者卖出基金份额的，金额为负。不包含交易费用。</w:t>
      </w:r>
    </w:p>
  </w:footnote>
  <w:footnote w:id="72">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可直接填写小数，保留四位小数。如收取固定费用，可按实际情况在备注中用文字说明，也可折合成小数填写在表格中。</w:t>
      </w:r>
    </w:p>
  </w:footnote>
  <w:footnote w:id="73">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仅发起式基金需要填列本节相关内容。同时为基金管理人高级管理人员和基金经理的，算作基金管理人高级管理人员持有的发起式基金份额。</w:t>
      </w:r>
    </w:p>
  </w:footnote>
  <w:footnote w:id="74">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除本模板规定的披露项目外，如其他信息的披露将对投资者作出决策产生重大影响的，可在本项目披露。如无此类信息，则不列示本项目。</w:t>
      </w:r>
    </w:p>
  </w:footnote>
  <w:footnote w:id="75">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报告期内单一投资者持有基金份额比例达到或超过20%的需填写此表内容。分级基金按总份额占比计算。</w:t>
      </w:r>
    </w:p>
  </w:footnote>
  <w:footnote w:id="76">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本项主要适用于ETF联接基金的目标基金。</w:t>
      </w:r>
    </w:p>
    <w:p>
      <w:pPr>
        <w:pStyle w:val="22"/>
        <w:rPr>
          <w:color w:val="000000" w:themeColor="text1"/>
          <w14:textFill>
            <w14:solidFill>
              <w14:schemeClr w14:val="tx1"/>
            </w14:solidFill>
          </w14:textFill>
        </w:rPr>
      </w:pPr>
    </w:p>
  </w:footnote>
  <w:footnote w:id="77">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前后端交易代码分两列列示，如果分级基金存在前后端交易的，且分级基金整体没有交易代码的，则本项可不列示，而在本表“下属两/三级基金的交易代码”相应级别的基金再中分两列列示。</w:t>
      </w:r>
    </w:p>
  </w:footnote>
  <w:footnote w:id="78">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分级基金根据自身的产品特性，增加填列“下属两级基金的基金简称”、“下属两级基金的交易代码” （分级基金整体没有交易代码的，本表第2项“交易代码”可不列示）、“报告期末下属两级基金的份额总额”等项目；以上几项主要适用分级基金，其他基金不必列示。</w:t>
      </w:r>
    </w:p>
  </w:footnote>
  <w:footnote w:id="79">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分级基金按级别分列列示；另，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各</w:t>
      </w:r>
      <w:r>
        <w:rPr>
          <w:rFonts w:hint="eastAsia"/>
          <w:color w:val="000000" w:themeColor="text1"/>
          <w14:textFill>
            <w14:solidFill>
              <w14:schemeClr w14:val="tx1"/>
            </w14:solidFill>
          </w14:textFill>
        </w:rPr>
        <w:t>财务指标保留至小数点后第2位</w:t>
      </w:r>
      <w:r>
        <w:rPr>
          <w:rFonts w:hint="eastAsia" w:ascii="宋体" w:hAnsi="宋体"/>
          <w:color w:val="000000" w:themeColor="text1"/>
          <w:kern w:val="0"/>
          <w14:textFill>
            <w14:solidFill>
              <w14:schemeClr w14:val="tx1"/>
            </w14:solidFill>
          </w14:textFill>
        </w:rPr>
        <w:t>。</w:t>
      </w:r>
    </w:p>
  </w:footnote>
  <w:footnote w:id="80">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此处应标注币种，例如，人民币元、美元等。</w:t>
      </w:r>
    </w:p>
  </w:footnote>
  <w:footnote w:id="81">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本期已实现收益指基金本期利息收入、投资收益、其他收入（不含公允价值变动收益）</w:t>
      </w:r>
      <w:r>
        <w:rPr>
          <w:rFonts w:hint="eastAsia"/>
          <w:color w:val="000000" w:themeColor="text1"/>
          <w14:textFill>
            <w14:solidFill>
              <w14:schemeClr w14:val="tx1"/>
            </w14:solidFill>
          </w14:textFill>
        </w:rPr>
        <w:t>扣除相关费用后的余额</w:t>
      </w:r>
      <w:r>
        <w:rPr>
          <w:rFonts w:hint="eastAsia" w:ascii="宋体" w:hAnsi="宋体"/>
          <w:color w:val="000000" w:themeColor="text1"/>
          <w:kern w:val="0"/>
          <w14:textFill>
            <w14:solidFill>
              <w14:schemeClr w14:val="tx1"/>
            </w14:solidFill>
          </w14:textFill>
        </w:rPr>
        <w:t>。</w:t>
      </w:r>
    </w:p>
  </w:footnote>
  <w:footnote w:id="82">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为便于投资者理解，应在表下标注说明本期利润和本期已实现收益的关系，如“本期已实现收益</w:t>
      </w:r>
      <w:r>
        <w:rPr>
          <w:rFonts w:hint="eastAsia" w:ascii="宋体" w:hAnsi="宋体"/>
          <w:color w:val="000000" w:themeColor="text1"/>
          <w:kern w:val="0"/>
          <w14:textFill>
            <w14:solidFill>
              <w14:schemeClr w14:val="tx1"/>
            </w14:solidFill>
          </w14:textFill>
        </w:rPr>
        <w:t>指基金本期利息收入、投资收益、其他收入（不含公允价值变动收益）</w:t>
      </w:r>
      <w:r>
        <w:rPr>
          <w:rFonts w:hint="eastAsia"/>
          <w:color w:val="000000" w:themeColor="text1"/>
          <w14:textFill>
            <w14:solidFill>
              <w14:schemeClr w14:val="tx1"/>
            </w14:solidFill>
          </w14:textFill>
        </w:rPr>
        <w:t>扣除相关费用后的余额，本期利润为本期已实现收益加上本期公允价值变动收益，由于按摊</w:t>
      </w:r>
      <w:r>
        <w:rPr>
          <w:color w:val="000000" w:themeColor="text1"/>
          <w14:textFill>
            <w14:solidFill>
              <w14:schemeClr w14:val="tx1"/>
            </w14:solidFill>
          </w14:textFill>
        </w:rPr>
        <w:t>余成本</w:t>
      </w:r>
      <w:r>
        <w:rPr>
          <w:rFonts w:hint="eastAsia"/>
          <w:color w:val="000000" w:themeColor="text1"/>
          <w14:textFill>
            <w14:solidFill>
              <w14:schemeClr w14:val="tx1"/>
            </w14:solidFill>
          </w14:textFill>
        </w:rPr>
        <w:t>法核算</w:t>
      </w:r>
      <w:r>
        <w:rPr>
          <w:color w:val="000000" w:themeColor="text1"/>
          <w14:textFill>
            <w14:solidFill>
              <w14:schemeClr w14:val="tx1"/>
            </w14:solidFill>
          </w14:textFill>
        </w:rPr>
        <w:t>的</w:t>
      </w:r>
      <w:r>
        <w:rPr>
          <w:rFonts w:hint="eastAsia"/>
          <w:color w:val="000000" w:themeColor="text1"/>
          <w14:textFill>
            <w14:solidFill>
              <w14:schemeClr w14:val="tx1"/>
            </w14:solidFill>
          </w14:textFill>
        </w:rPr>
        <w:t>货币市场基金采用摊余成本法核算，因此，公允价值变动收益为零，本期已实现收益和本期利润的金额相等”。</w:t>
      </w:r>
    </w:p>
  </w:footnote>
  <w:footnote w:id="83">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报告期不足一季度的，应在表下标注并说明原因（如基金合同在当期生效）。</w:t>
      </w:r>
    </w:p>
  </w:footnote>
  <w:footnote w:id="84">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分级基金需分别列示表和图。</w:t>
      </w:r>
    </w:p>
  </w:footnote>
  <w:footnote w:id="85">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表中有关指标均以百分数形式表示，一般保留至小数点后第4位。</w:t>
      </w:r>
    </w:p>
  </w:footnote>
  <w:footnote w:id="86">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应说明基金收益分配是按日结转份额还是按月结转份额。</w:t>
      </w:r>
    </w:p>
  </w:footnote>
  <w:footnote w:id="87">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报送时填报经托管行复核的累计净值收益率和业绩比较基准收益率数据（走势图与实例文档一同上报），每自然日的数据，不论是否为交易日，均需填报。一旦报送了自基金合同生效以来的相关数据，此后每次定期报告的报送中则主要涉及当期的增量数据。</w:t>
      </w:r>
    </w:p>
  </w:footnote>
  <w:footnote w:id="88">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基金自合同生效起至披露时点不满一年应在图下说明；截至报告期末基金尚未完成建仓，或报告期末已完成建仓但报告期末距建仓结束不满一年的，需按法规要求在图下标注建仓期并说明建仓期结束时各项资产配置比例是否符合合同约定。</w:t>
      </w:r>
    </w:p>
  </w:footnote>
  <w:footnote w:id="89">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14:textFill>
            <w14:solidFill>
              <w14:schemeClr w14:val="tx1"/>
            </w14:solidFill>
          </w14:textFill>
        </w:rPr>
        <w:t>只披露报告期内任职的基金经理（或基金经理小组）的情况，不需披露报告期以前的基金经理；此部分不需披露基金经理助理的相关信息。</w:t>
      </w:r>
    </w:p>
  </w:footnote>
  <w:footnote w:id="90">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此处填列该人员除了担任本基金的基金经理外，是否还担任公司的其他职务，具体填列内容如“本基金的基金经理、公司投资总监”等。</w:t>
      </w:r>
    </w:p>
  </w:footnote>
  <w:footnote w:id="91">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如不适用，则在相应的分栏中填列“—”，如</w:t>
      </w:r>
      <w:r>
        <w:rPr>
          <w:rFonts w:hint="eastAsia" w:ascii="宋体" w:hAnsi="宋体"/>
          <w:color w:val="000000" w:themeColor="text1"/>
          <w14:textFill>
            <w14:solidFill>
              <w14:schemeClr w14:val="tx1"/>
            </w14:solidFill>
          </w14:textFill>
        </w:rPr>
        <w:t>报告期内基金经理无变化，只填任职日期，离任日期填“—”</w:t>
      </w:r>
      <w:r>
        <w:rPr>
          <w:rFonts w:hint="eastAsia"/>
          <w:color w:val="000000" w:themeColor="text1"/>
          <w14:textFill>
            <w14:solidFill>
              <w14:schemeClr w14:val="tx1"/>
            </w14:solidFill>
          </w14:textFill>
        </w:rPr>
        <w:t>。</w:t>
      </w:r>
    </w:p>
  </w:footnote>
  <w:footnote w:id="92">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此处可对基金经理过往的相关从业经历、学历、获得的相关业务资格、国籍等进行简要说明。</w:t>
      </w:r>
    </w:p>
  </w:footnote>
  <w:footnote w:id="93">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如报告期内不存在</w:t>
      </w:r>
      <w:r>
        <w:rPr>
          <w:color w:val="000000" w:themeColor="text1"/>
          <w14:textFill>
            <w14:solidFill>
              <w14:schemeClr w14:val="tx1"/>
            </w14:solidFill>
          </w14:textFill>
        </w:rPr>
        <w:t>异常交易行为</w:t>
      </w:r>
      <w:r>
        <w:rPr>
          <w:rFonts w:hint="eastAsia"/>
          <w:color w:val="000000" w:themeColor="text1"/>
          <w14:textFill>
            <w14:solidFill>
              <w14:schemeClr w14:val="tx1"/>
            </w14:solidFill>
          </w14:textFill>
        </w:rPr>
        <w:t>，也应作相关声明。</w:t>
      </w:r>
    </w:p>
  </w:footnote>
  <w:footnote w:id="94">
    <w:p>
      <w:pPr>
        <w:pStyle w:val="22"/>
        <w:rPr>
          <w:rFonts w:ascii="楷体_GB2312" w:eastAsia="楷体_GB2312"/>
          <w:color w:val="000000" w:themeColor="text1"/>
          <w:sz w:val="12"/>
          <w:szCs w:val="12"/>
          <w:shd w:val="clear" w:color="auto" w:fill="FFFFFF"/>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szCs w:val="18"/>
          <w14:textFill>
            <w14:solidFill>
              <w14:schemeClr w14:val="tx1"/>
            </w14:solidFill>
          </w14:textFill>
        </w:rPr>
        <w:t>根据2014年8月8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95">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本部分相关表格的填列中，如果不适用，统一以“－”填列，如果四舍五入后为0的，据实填列；相关表格中“金额”、“摊余成本”和“比例”等项目的数据均保留至小数点后第2位，涉及合计数的相关比例的，均以合计数除以相关数据计算，而不是对不同的比例进行合计。</w:t>
      </w:r>
    </w:p>
  </w:footnote>
  <w:footnote w:id="96">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此处金额指期末各项目的账面金额，下同。</w:t>
      </w:r>
    </w:p>
  </w:footnote>
  <w:footnote w:id="97">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14:textFill>
            <w14:solidFill>
              <w14:schemeClr w14:val="tx1"/>
            </w14:solidFill>
          </w14:textFill>
        </w:rPr>
        <w:t>可不填列。</w:t>
      </w:r>
    </w:p>
  </w:footnote>
  <w:footnote w:id="98">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可不填列。</w:t>
      </w:r>
    </w:p>
  </w:footnote>
  <w:footnote w:id="99">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请在表下标注说明报告期内债券回购融资余额占基金资产净值的比例为报告期内每日融资余额占资产净值比例的简单平均值。</w:t>
      </w:r>
    </w:p>
  </w:footnote>
  <w:footnote w:id="100">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如报告期内债券</w:t>
      </w:r>
      <w:r>
        <w:rPr>
          <w:rFonts w:hint="eastAsia" w:ascii="宋体" w:hAnsi="宋体"/>
          <w:color w:val="000000" w:themeColor="text1"/>
          <w:kern w:val="0"/>
          <w14:textFill>
            <w14:solidFill>
              <w14:schemeClr w14:val="tx1"/>
            </w14:solidFill>
          </w14:textFill>
        </w:rPr>
        <w:t>正回购的资金余额没有超过资产净值的20%，则不需列表</w:t>
      </w:r>
      <w:r>
        <w:rPr>
          <w:rFonts w:hint="eastAsia"/>
          <w:color w:val="000000" w:themeColor="text1"/>
          <w14:textFill>
            <w14:solidFill>
              <w14:schemeClr w14:val="tx1"/>
            </w14:solidFill>
          </w14:textFill>
        </w:rPr>
        <w:t>，只需声明“在本报告期内本货币市场基金债券</w:t>
      </w:r>
      <w:r>
        <w:rPr>
          <w:rFonts w:hint="eastAsia" w:ascii="宋体" w:hAnsi="宋体"/>
          <w:color w:val="000000" w:themeColor="text1"/>
          <w:kern w:val="0"/>
          <w14:textFill>
            <w14:solidFill>
              <w14:schemeClr w14:val="tx1"/>
            </w14:solidFill>
          </w14:textFill>
        </w:rPr>
        <w:t>正回购的资金余额未超过资产净值的20%</w:t>
      </w:r>
      <w:r>
        <w:rPr>
          <w:rFonts w:hint="eastAsia"/>
          <w:color w:val="000000" w:themeColor="text1"/>
          <w14:textFill>
            <w14:solidFill>
              <w14:schemeClr w14:val="tx1"/>
            </w14:solidFill>
          </w14:textFill>
        </w:rPr>
        <w:t>”。</w:t>
      </w:r>
    </w:p>
  </w:footnote>
  <w:footnote w:id="101">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此处偏离度的最高值及下行的偏离度的最低值均指数学意义上的最高值、最低值，从而反映出本表其他项所未能反映的正负偏离的相关信息，而不是指偏离度的绝对值的最高值和最低值。</w:t>
      </w:r>
    </w:p>
  </w:footnote>
  <w:footnote w:id="102">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如报告期末不持有资产支持证券，则不需列表，只需声明“本基金本报告期末未持有资产支持证券”。</w:t>
      </w:r>
    </w:p>
  </w:footnote>
  <w:footnote w:id="103">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分级基金按级别分列列示；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w:t>
      </w:r>
    </w:p>
  </w:footnote>
  <w:footnote w:id="104">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总申购份额含红利再投、转换入份额。</w:t>
      </w:r>
    </w:p>
  </w:footnote>
  <w:footnote w:id="105">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总赎回份额含转换出份额。</w:t>
      </w:r>
    </w:p>
  </w:footnote>
  <w:footnote w:id="106">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按法规，</w:t>
      </w:r>
      <w:r>
        <w:rPr>
          <w:rFonts w:ascii="宋体" w:hAnsi="宋体"/>
          <w:color w:val="000000" w:themeColor="text1"/>
          <w:kern w:val="0"/>
          <w14:textFill>
            <w14:solidFill>
              <w14:schemeClr w14:val="tx1"/>
            </w14:solidFill>
          </w14:textFill>
        </w:rPr>
        <w:t>基金管理</w:t>
      </w:r>
      <w:r>
        <w:rPr>
          <w:rFonts w:hint="eastAsia" w:ascii="宋体" w:hAnsi="宋体"/>
          <w:color w:val="000000" w:themeColor="text1"/>
          <w:kern w:val="0"/>
          <w14:textFill>
            <w14:solidFill>
              <w14:schemeClr w14:val="tx1"/>
            </w14:solidFill>
          </w14:textFill>
        </w:rPr>
        <w:t>人</w:t>
      </w:r>
      <w:r>
        <w:rPr>
          <w:rFonts w:ascii="宋体" w:hAnsi="宋体"/>
          <w:color w:val="000000" w:themeColor="text1"/>
          <w:kern w:val="0"/>
          <w14:textFill>
            <w14:solidFill>
              <w14:schemeClr w14:val="tx1"/>
            </w14:solidFill>
          </w14:textFill>
        </w:rPr>
        <w:t>运用固有资金投资本公司管理的基金，申购</w:t>
      </w:r>
      <w:r>
        <w:rPr>
          <w:rFonts w:hint="eastAsia" w:ascii="宋体" w:hAnsi="宋体"/>
          <w:color w:val="000000" w:themeColor="text1"/>
          <w:kern w:val="0"/>
          <w14:textFill>
            <w14:solidFill>
              <w14:schemeClr w14:val="tx1"/>
            </w14:solidFill>
          </w14:textFill>
        </w:rPr>
        <w:t>、赎回或者买卖</w:t>
      </w:r>
      <w:r>
        <w:rPr>
          <w:rFonts w:ascii="宋体" w:hAnsi="宋体"/>
          <w:color w:val="000000" w:themeColor="text1"/>
          <w:kern w:val="0"/>
          <w14:textFill>
            <w14:solidFill>
              <w14:schemeClr w14:val="tx1"/>
            </w14:solidFill>
          </w14:textFill>
        </w:rPr>
        <w:t>基金份额</w:t>
      </w:r>
      <w:r>
        <w:rPr>
          <w:rFonts w:hint="eastAsia" w:ascii="宋体" w:hAnsi="宋体"/>
          <w:color w:val="000000" w:themeColor="text1"/>
          <w:kern w:val="0"/>
          <w14:textFill>
            <w14:solidFill>
              <w14:schemeClr w14:val="tx1"/>
            </w14:solidFill>
          </w14:textFill>
        </w:rPr>
        <w:t>的</w:t>
      </w:r>
      <w:r>
        <w:rPr>
          <w:rFonts w:ascii="宋体" w:hAnsi="宋体"/>
          <w:color w:val="000000" w:themeColor="text1"/>
          <w:kern w:val="0"/>
          <w14:textFill>
            <w14:solidFill>
              <w14:schemeClr w14:val="tx1"/>
            </w14:solidFill>
          </w14:textFill>
        </w:rPr>
        <w:t>，</w:t>
      </w:r>
      <w:r>
        <w:rPr>
          <w:rFonts w:hint="eastAsia" w:ascii="宋体" w:hAnsi="宋体"/>
          <w:color w:val="000000" w:themeColor="text1"/>
          <w:kern w:val="0"/>
          <w14:textFill>
            <w14:solidFill>
              <w14:schemeClr w14:val="tx1"/>
            </w14:solidFill>
          </w14:textFill>
        </w:rPr>
        <w:t>在基金季度报告中载明申购、赎回或者买卖基金的</w:t>
      </w:r>
      <w:r>
        <w:rPr>
          <w:rFonts w:ascii="宋体" w:hAnsi="宋体"/>
          <w:color w:val="000000" w:themeColor="text1"/>
          <w:kern w:val="0"/>
          <w14:textFill>
            <w14:solidFill>
              <w14:schemeClr w14:val="tx1"/>
            </w14:solidFill>
          </w14:textFill>
        </w:rPr>
        <w:t>日期、金额、适用费率等情况</w:t>
      </w:r>
      <w:r>
        <w:rPr>
          <w:rFonts w:hint="eastAsia" w:ascii="宋体" w:hAnsi="宋体"/>
          <w:color w:val="000000" w:themeColor="text1"/>
          <w:kern w:val="0"/>
          <w14:textFill>
            <w14:solidFill>
              <w14:schemeClr w14:val="tx1"/>
            </w14:solidFill>
          </w14:textFill>
        </w:rPr>
        <w:t>。</w:t>
      </w:r>
    </w:p>
  </w:footnote>
  <w:footnote w:id="107">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填写</w:t>
      </w:r>
      <w:r>
        <w:rPr>
          <w:rFonts w:ascii="宋体" w:hAnsi="宋体"/>
          <w:color w:val="000000" w:themeColor="text1"/>
          <w:kern w:val="0"/>
          <w14:textFill>
            <w14:solidFill>
              <w14:schemeClr w14:val="tx1"/>
            </w14:solidFill>
          </w14:textFill>
        </w:rPr>
        <w:t>申</w:t>
      </w:r>
      <w:r>
        <w:rPr>
          <w:rFonts w:hint="eastAsia" w:ascii="宋体" w:hAnsi="宋体"/>
          <w:color w:val="000000" w:themeColor="text1"/>
          <w:kern w:val="0"/>
          <w14:textFill>
            <w14:solidFill>
              <w14:schemeClr w14:val="tx1"/>
            </w14:solidFill>
          </w14:textFill>
        </w:rPr>
        <w:t>赎、买卖或红利再投等。</w:t>
      </w:r>
    </w:p>
  </w:footnote>
  <w:footnote w:id="108">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ascii="宋体" w:hAnsi="宋体"/>
          <w:color w:val="000000" w:themeColor="text1"/>
          <w:kern w:val="0"/>
          <w14:textFill>
            <w14:solidFill>
              <w14:schemeClr w14:val="tx1"/>
            </w14:solidFill>
          </w14:textFill>
        </w:rPr>
        <w:t>申购</w:t>
      </w:r>
      <w:r>
        <w:rPr>
          <w:rFonts w:hint="eastAsia" w:ascii="宋体" w:hAnsi="宋体"/>
          <w:color w:val="000000" w:themeColor="text1"/>
          <w:kern w:val="0"/>
          <w14:textFill>
            <w14:solidFill>
              <w14:schemeClr w14:val="tx1"/>
            </w14:solidFill>
          </w14:textFill>
        </w:rPr>
        <w:t>或者购买</w:t>
      </w:r>
      <w:r>
        <w:rPr>
          <w:rFonts w:ascii="宋体" w:hAnsi="宋体"/>
          <w:color w:val="000000" w:themeColor="text1"/>
          <w:kern w:val="0"/>
          <w14:textFill>
            <w14:solidFill>
              <w14:schemeClr w14:val="tx1"/>
            </w14:solidFill>
          </w14:textFill>
        </w:rPr>
        <w:t>基金份额</w:t>
      </w:r>
      <w:r>
        <w:rPr>
          <w:rFonts w:hint="eastAsia" w:ascii="宋体" w:hAnsi="宋体"/>
          <w:color w:val="000000" w:themeColor="text1"/>
          <w:kern w:val="0"/>
          <w14:textFill>
            <w14:solidFill>
              <w14:schemeClr w14:val="tx1"/>
            </w14:solidFill>
          </w14:textFill>
        </w:rPr>
        <w:t>的</w:t>
      </w:r>
      <w:r>
        <w:rPr>
          <w:rFonts w:ascii="宋体" w:hAnsi="宋体"/>
          <w:color w:val="000000" w:themeColor="text1"/>
          <w:kern w:val="0"/>
          <w14:textFill>
            <w14:solidFill>
              <w14:schemeClr w14:val="tx1"/>
            </w14:solidFill>
          </w14:textFill>
        </w:rPr>
        <w:t>，</w:t>
      </w:r>
      <w:r>
        <w:rPr>
          <w:rFonts w:hint="eastAsia" w:ascii="宋体" w:hAnsi="宋体"/>
          <w:color w:val="000000" w:themeColor="text1"/>
          <w:kern w:val="0"/>
          <w14:textFill>
            <w14:solidFill>
              <w14:schemeClr w14:val="tx1"/>
            </w14:solidFill>
          </w14:textFill>
        </w:rPr>
        <w:t>金额为正；赎回或者卖出基金份额的，金额为负。不包含交易费用。</w:t>
      </w:r>
    </w:p>
  </w:footnote>
  <w:footnote w:id="109">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可直接填写小数，保留四位小数。如收取固定费用，可按实际情况在备注中用文字说明，也可折合成小数填写在表格中。</w:t>
      </w:r>
    </w:p>
  </w:footnote>
  <w:footnote w:id="110">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仅发起式基金需要填列本节相关内容。同时为基金管理人高级管理人员和基金经理的，算作基金管理人高级管理人员持有的发起式基金份额。</w:t>
      </w:r>
    </w:p>
  </w:footnote>
  <w:footnote w:id="111">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除本模板规定的披露项目外，如其他信息的披露将对投资者作出决策产生重大影响的，可在本项目披露。如无此类信息，则不列示本项目。管理人和股东使用固有资金从货币市场基金购买金融工具的应在本节披露相关信息。</w:t>
      </w:r>
    </w:p>
  </w:footnote>
  <w:footnote w:id="112">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报告期内单一投资者持有基金份额比例达到或超过20%的需填写此表内容。分级基金按总份额占比计算。</w:t>
      </w:r>
    </w:p>
    <w:p>
      <w:pPr>
        <w:pStyle w:val="22"/>
        <w:rPr>
          <w:color w:val="000000" w:themeColor="text1"/>
          <w14:textFill>
            <w14:solidFill>
              <w14:schemeClr w14:val="tx1"/>
            </w14:solidFill>
          </w14:textFill>
        </w:rPr>
      </w:pPr>
    </w:p>
  </w:footnote>
  <w:footnote w:id="113">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本项主要适用于ETF联接基金的目标基金。</w:t>
      </w:r>
    </w:p>
  </w:footnote>
  <w:footnote w:id="114">
    <w:p>
      <w:pPr>
        <w:pStyle w:val="22"/>
        <w:rPr>
          <w:color w:val="000000" w:themeColor="text1"/>
          <w:sz w:val="2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重要提示之前的内容为报告封面，单设一页，下同。</w:t>
      </w:r>
    </w:p>
  </w:footnote>
  <w:footnote w:id="115">
    <w:p>
      <w:pPr>
        <w:pStyle w:val="22"/>
        <w:rPr>
          <w:rFonts w:ascii="宋体" w:hAnsi="宋体"/>
          <w:color w:val="000000" w:themeColor="text1"/>
          <w:sz w:val="2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此处填列季度报告期末的具体日期，下同。</w:t>
      </w:r>
    </w:p>
  </w:footnote>
  <w:footnote w:id="116">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送出日期指季度报告经复核、签发后，正式对外送出的日期，下同。</w:t>
      </w:r>
    </w:p>
  </w:footnote>
  <w:footnote w:id="117">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若报告期内基金转型，则分别列示转型前后的基金产品概况。</w:t>
      </w:r>
    </w:p>
  </w:footnote>
  <w:footnote w:id="118">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前后端交易代码分两列列示，如果分级基金存在前后端交易的，且分级基金整体没有交易代码的，则本项可不列示，而在本表“下属两/三级基金的交易代码”相应级别的基金中再分两列列示。</w:t>
      </w:r>
    </w:p>
  </w:footnote>
  <w:footnote w:id="119">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创新封闭式基金季度报告中对封闭期及打开期限的约定在本项目中描述。</w:t>
      </w:r>
    </w:p>
  </w:footnote>
  <w:footnote w:id="120">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不建议将基金合同中有关投资策略的描述在此长篇列示，而应是简明、扼要的概述基金主要的投资策略。</w:t>
      </w:r>
    </w:p>
  </w:footnote>
  <w:footnote w:id="121">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分级基金（包括分级的创新封闭式基金）根据自身的产品特性，增加填列“下属两/三级基金的基金简称”、“下属两/三级基金的交易代码” （分级基金整体没有交易代码的，本表第2项“交易代码”可不列示）、“报告期末下属两/三级基金的份额总额”、“下属两/三级基金的风险收益特征” （两/三级基金的风险收益特征没有区别的，该项不列示）等项目；以上几项主要适用分级基金，其他类别基金不必列示。</w:t>
      </w:r>
    </w:p>
  </w:footnote>
  <w:footnote w:id="122">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本模板相关表格下的标注，是为表格做出补充说明而设定的，如果基金没有需要说明的，则可略去本部分。</w:t>
      </w:r>
    </w:p>
  </w:footnote>
  <w:footnote w:id="123">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分级基金按级别分列列示；报告期内转型的基金按转型前后分两列列示；另，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w:t>
      </w:r>
      <w:r>
        <w:rPr>
          <w:rFonts w:hint="eastAsia"/>
          <w:color w:val="000000" w:themeColor="text1"/>
          <w14:textFill>
            <w14:solidFill>
              <w14:schemeClr w14:val="tx1"/>
            </w14:solidFill>
          </w14:textFill>
        </w:rPr>
        <w:t>除基金合同和招募说明书另有规定外，期末基金份额净值应保留至小数点后第4位，其他财务指标保留至小数点后第2位。</w:t>
      </w:r>
    </w:p>
  </w:footnote>
  <w:footnote w:id="124">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此处应标注币种和货币单位，例如，人民币元、美元等。</w:t>
      </w:r>
    </w:p>
  </w:footnote>
  <w:footnote w:id="125">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本期已实现收益指基金本期利息收入、投资收益、其他收入（不含公允价值变动收益）</w:t>
      </w:r>
      <w:r>
        <w:rPr>
          <w:rFonts w:hint="eastAsia"/>
          <w:color w:val="000000" w:themeColor="text1"/>
          <w14:textFill>
            <w14:solidFill>
              <w14:schemeClr w14:val="tx1"/>
            </w14:solidFill>
          </w14:textFill>
        </w:rPr>
        <w:t>扣除相关费用后的余额</w:t>
      </w:r>
      <w:r>
        <w:rPr>
          <w:rFonts w:hint="eastAsia" w:ascii="宋体" w:hAnsi="宋体"/>
          <w:color w:val="000000" w:themeColor="text1"/>
          <w:kern w:val="0"/>
          <w14:textFill>
            <w14:solidFill>
              <w14:schemeClr w14:val="tx1"/>
            </w14:solidFill>
          </w14:textFill>
        </w:rPr>
        <w:t>。</w:t>
      </w:r>
    </w:p>
  </w:footnote>
  <w:footnote w:id="126">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为便于投资者理解，应在表下标注说明本期利润和本期已实现收益的关系，如“本期已实现收益</w:t>
      </w:r>
      <w:r>
        <w:rPr>
          <w:rFonts w:hint="eastAsia" w:ascii="宋体" w:hAnsi="宋体"/>
          <w:color w:val="000000" w:themeColor="text1"/>
          <w:kern w:val="0"/>
          <w14:textFill>
            <w14:solidFill>
              <w14:schemeClr w14:val="tx1"/>
            </w14:solidFill>
          </w14:textFill>
        </w:rPr>
        <w:t>指基金本期利息收入、投资收益、其他收入（不含公允价值变动收益）</w:t>
      </w:r>
      <w:r>
        <w:rPr>
          <w:rFonts w:hint="eastAsia"/>
          <w:color w:val="000000" w:themeColor="text1"/>
          <w14:textFill>
            <w14:solidFill>
              <w14:schemeClr w14:val="tx1"/>
            </w14:solidFill>
          </w14:textFill>
        </w:rPr>
        <w:t>扣除相关费用后的余额，本期利润为本期已实现收益加上本期公允价值变动收益”。</w:t>
      </w:r>
    </w:p>
  </w:footnote>
  <w:footnote w:id="127">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报告期不足一季度的，应在表下标注并说明原因（如基金合同在当期生效）；按现行法规，在列示涉及基金业绩表现的财务指标时，应有费用提示条款，包括但不限于，所述基金业绩指标不包括持有人认购或交易基金的各项费用，计入费用后实际收益水平要低于所列数字。</w:t>
      </w:r>
    </w:p>
  </w:footnote>
  <w:footnote w:id="128">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分级基金、报告期内转型的基金需分别列示表和图（仅因收益分配不同而分级的基金，如国投瑞银瑞福分级基金，则可不分别列示表和图）；</w:t>
      </w:r>
      <w:r>
        <w:rPr>
          <w:rFonts w:hint="eastAsia"/>
          <w:color w:val="000000" w:themeColor="text1"/>
          <w14:textFill>
            <w14:solidFill>
              <w14:schemeClr w14:val="tx1"/>
            </w14:solidFill>
          </w14:textFill>
        </w:rPr>
        <w:t>报告期以前转型的只需披露转型之后的表和图，3.2.2中有关“基金合同生效”的表述相应调整为“基金转型”。</w:t>
      </w:r>
    </w:p>
  </w:footnote>
  <w:footnote w:id="129">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表中有关指标均以百分数形式表示，一般保留至小数点后第2位。</w:t>
      </w:r>
    </w:p>
  </w:footnote>
  <w:footnote w:id="130">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报送时填报经托管行复核的累计净值增长率和业绩比较基准收益率数据（走势图与实例文档一同上报），每季末的数据，不论是否为交易日，均需填报。一旦报送了自基金合同生效以来的相关数据，此后每次定期报告的报送中则主要涉及当期的增量数据。</w:t>
      </w:r>
    </w:p>
  </w:footnote>
  <w:footnote w:id="131">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基金合同生效（或基金转型）起至披露时点不满一年应在图下说明；转型基金需在图下标注转型日期；截至报告期末基金尚未完成建仓，或报告期末已完成建仓但报告期末距建仓结束不满一年的，需按法规要求在图下标注建仓期并说明建仓期结束时各项资产配置比例是否符合合同约定。</w:t>
      </w:r>
    </w:p>
  </w:footnote>
  <w:footnote w:id="132">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基金合同约定，需要在季度报告中另外披露与产品特性相关的其他指标的，如国投瑞银瑞福分级基金合同关于披露基金的可分配收益、两级基金的基金份额配比等指标的，在本部分披露；如果基金合同没有此类特殊约定的，则不列示本部分。</w:t>
      </w:r>
    </w:p>
  </w:footnote>
  <w:footnote w:id="133">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14:textFill>
            <w14:solidFill>
              <w14:schemeClr w14:val="tx1"/>
            </w14:solidFill>
          </w14:textFill>
        </w:rPr>
        <w:t>只披露报告期内任职的基金经理（或基金经理小组）的情况，不需披露报告期以前的基金经理；此部分不需披露基金经理助理的相关信息。</w:t>
      </w:r>
    </w:p>
  </w:footnote>
  <w:footnote w:id="134">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此处填列该人员除了担任本基金的基金经理外，是否还担任公司的其他职务，具体填列内容如“本基金的基金经理、公司投资总监”等。</w:t>
      </w:r>
    </w:p>
  </w:footnote>
  <w:footnote w:id="135">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如不适用，则在相应的分栏中填列“—”，如</w:t>
      </w:r>
      <w:r>
        <w:rPr>
          <w:rFonts w:hint="eastAsia" w:ascii="宋体" w:hAnsi="宋体"/>
          <w:color w:val="000000" w:themeColor="text1"/>
          <w14:textFill>
            <w14:solidFill>
              <w14:schemeClr w14:val="tx1"/>
            </w14:solidFill>
          </w14:textFill>
        </w:rPr>
        <w:t>报告期内基金经理无变化，只填任职日期，离任日期填“—”。</w:t>
      </w:r>
    </w:p>
  </w:footnote>
  <w:footnote w:id="136">
    <w:p>
      <w:pPr>
        <w:pStyle w:val="22"/>
        <w:rPr>
          <w:color w:val="000000" w:themeColor="text1"/>
          <w:sz w:val="2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此处可对基金经理过往的相关从业经历、学历、获得的相关业务资格、国籍等进行简要说明。</w:t>
      </w:r>
    </w:p>
  </w:footnote>
  <w:footnote w:id="137">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如报告期内不存在</w:t>
      </w:r>
      <w:r>
        <w:rPr>
          <w:color w:val="000000" w:themeColor="text1"/>
          <w14:textFill>
            <w14:solidFill>
              <w14:schemeClr w14:val="tx1"/>
            </w14:solidFill>
          </w14:textFill>
        </w:rPr>
        <w:t>异常交易行为</w:t>
      </w:r>
      <w:r>
        <w:rPr>
          <w:rFonts w:hint="eastAsia"/>
          <w:color w:val="000000" w:themeColor="text1"/>
          <w14:textFill>
            <w14:solidFill>
              <w14:schemeClr w14:val="tx1"/>
            </w14:solidFill>
          </w14:textFill>
        </w:rPr>
        <w:t>，也应作相关声明。</w:t>
      </w:r>
    </w:p>
  </w:footnote>
  <w:footnote w:id="138">
    <w:p>
      <w:pPr>
        <w:pStyle w:val="22"/>
        <w:rPr>
          <w:rFonts w:ascii="楷体_GB2312" w:eastAsia="楷体_GB2312"/>
          <w:color w:val="000000" w:themeColor="text1"/>
          <w:sz w:val="12"/>
          <w:szCs w:val="12"/>
          <w:shd w:val="clear" w:color="auto" w:fill="FFFFFF"/>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szCs w:val="18"/>
          <w14:textFill>
            <w14:solidFill>
              <w14:schemeClr w14:val="tx1"/>
            </w14:solidFill>
          </w14:textFill>
        </w:rPr>
        <w:t>根据2014年8月8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139">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报告期内转型的基金，该报告分两部分，即转型前最后一日及报告期末的投资组合报告；本部分相关表格的填列中，如果不适用，统一以“－”填列，如果四舍五入后为0的，据实填列；相关表格中“金额”、“公允价值”和“比例”等项目的数据均保留至小数点后第2位，涉及合计数的相关比例的，均以合计数除以相关数据计算，而不是对不同的比例进行合计。</w:t>
      </w:r>
    </w:p>
  </w:footnote>
  <w:footnote w:id="140">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此处金额指期末各项目的账面金额，下同。</w:t>
      </w:r>
    </w:p>
  </w:footnote>
  <w:footnote w:id="141">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14:textFill>
            <w14:solidFill>
              <w14:schemeClr w14:val="tx1"/>
            </w14:solidFill>
          </w14:textFill>
        </w:rPr>
        <w:t>可不填列。</w:t>
      </w:r>
    </w:p>
  </w:footnote>
  <w:footnote w:id="142">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可不填列。</w:t>
      </w:r>
    </w:p>
  </w:footnote>
  <w:footnote w:id="143">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请在表下标注说明报告期内债券回购融资余额占基金资产净值的比例为报告期内每日融资余额占资产净值比例的简单平均值。</w:t>
      </w:r>
    </w:p>
  </w:footnote>
  <w:footnote w:id="144">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如报告期内债券</w:t>
      </w:r>
      <w:r>
        <w:rPr>
          <w:rFonts w:hint="eastAsia" w:ascii="宋体" w:hAnsi="宋体"/>
          <w:color w:val="000000" w:themeColor="text1"/>
          <w:kern w:val="0"/>
          <w14:textFill>
            <w14:solidFill>
              <w14:schemeClr w14:val="tx1"/>
            </w14:solidFill>
          </w14:textFill>
        </w:rPr>
        <w:t>正回购的资金余额没有超过资产净值的20%，则不需列表</w:t>
      </w:r>
      <w:r>
        <w:rPr>
          <w:rFonts w:hint="eastAsia"/>
          <w:color w:val="000000" w:themeColor="text1"/>
          <w14:textFill>
            <w14:solidFill>
              <w14:schemeClr w14:val="tx1"/>
            </w14:solidFill>
          </w14:textFill>
        </w:rPr>
        <w:t>，只需声明“在本报告期内本货币市场基金债券</w:t>
      </w:r>
      <w:r>
        <w:rPr>
          <w:rFonts w:hint="eastAsia" w:ascii="宋体" w:hAnsi="宋体"/>
          <w:color w:val="000000" w:themeColor="text1"/>
          <w:kern w:val="0"/>
          <w14:textFill>
            <w14:solidFill>
              <w14:schemeClr w14:val="tx1"/>
            </w14:solidFill>
          </w14:textFill>
        </w:rPr>
        <w:t>正回购的资金余额未超过资产净值的20%</w:t>
      </w:r>
      <w:r>
        <w:rPr>
          <w:rFonts w:hint="eastAsia"/>
          <w:color w:val="000000" w:themeColor="text1"/>
          <w14:textFill>
            <w14:solidFill>
              <w14:schemeClr w14:val="tx1"/>
            </w14:solidFill>
          </w14:textFill>
        </w:rPr>
        <w:t>”。</w:t>
      </w:r>
    </w:p>
  </w:footnote>
  <w:footnote w:id="145">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如报告期末不持有资产支持证券，则不需列表，只需声明“本基金本报告期末未持有资产支持证券”。</w:t>
      </w:r>
    </w:p>
  </w:footnote>
  <w:footnote w:id="146">
    <w:p>
      <w:pPr>
        <w:pStyle w:val="22"/>
        <w:rPr>
          <w:color w:val="000000" w:themeColor="text1"/>
          <w:sz w:val="2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分级基金</w:t>
      </w:r>
      <w:r>
        <w:rPr>
          <w:rFonts w:hint="eastAsia" w:ascii="宋体" w:hAnsi="宋体"/>
          <w:color w:val="000000" w:themeColor="text1"/>
          <w:kern w:val="0"/>
          <w14:textFill>
            <w14:solidFill>
              <w14:schemeClr w14:val="tx1"/>
            </w14:solidFill>
          </w14:textFill>
        </w:rPr>
        <w:t>按级别</w:t>
      </w:r>
      <w:r>
        <w:rPr>
          <w:rFonts w:hint="eastAsia"/>
          <w:color w:val="000000" w:themeColor="text1"/>
          <w14:textFill>
            <w14:solidFill>
              <w14:schemeClr w14:val="tx1"/>
            </w14:solidFill>
          </w14:textFill>
        </w:rPr>
        <w:t>分列列示；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w:t>
      </w:r>
    </w:p>
  </w:footnote>
  <w:footnote w:id="147">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总申购份额含红利再投、转换入份额。</w:t>
      </w:r>
    </w:p>
  </w:footnote>
  <w:footnote w:id="148">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总赎回份额含转换出份额。</w:t>
      </w:r>
    </w:p>
  </w:footnote>
  <w:footnote w:id="149">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项要求既适用于封闭式基金也适用于开放式基金，报告期内合同生效的基金，应披露基金合同生效日起至报告期末基金管理人运用固有资金投资本基金的情况，表中“报告期期初”和“报告期期间”的表述作相应调整，同时在表下进行标注。</w:t>
      </w:r>
    </w:p>
  </w:footnote>
  <w:footnote w:id="150">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按法规，</w:t>
      </w:r>
      <w:r>
        <w:rPr>
          <w:rFonts w:ascii="宋体" w:hAnsi="宋体"/>
          <w:color w:val="000000" w:themeColor="text1"/>
          <w:kern w:val="0"/>
          <w14:textFill>
            <w14:solidFill>
              <w14:schemeClr w14:val="tx1"/>
            </w14:solidFill>
          </w14:textFill>
        </w:rPr>
        <w:t>基金管理</w:t>
      </w:r>
      <w:r>
        <w:rPr>
          <w:rFonts w:hint="eastAsia" w:ascii="宋体" w:hAnsi="宋体"/>
          <w:color w:val="000000" w:themeColor="text1"/>
          <w:kern w:val="0"/>
          <w14:textFill>
            <w14:solidFill>
              <w14:schemeClr w14:val="tx1"/>
            </w14:solidFill>
          </w14:textFill>
        </w:rPr>
        <w:t>人</w:t>
      </w:r>
      <w:r>
        <w:rPr>
          <w:rFonts w:ascii="宋体" w:hAnsi="宋体"/>
          <w:color w:val="000000" w:themeColor="text1"/>
          <w:kern w:val="0"/>
          <w14:textFill>
            <w14:solidFill>
              <w14:schemeClr w14:val="tx1"/>
            </w14:solidFill>
          </w14:textFill>
        </w:rPr>
        <w:t>运用固有资金投资本公司管理的基金，申购</w:t>
      </w:r>
      <w:r>
        <w:rPr>
          <w:rFonts w:hint="eastAsia" w:ascii="宋体" w:hAnsi="宋体"/>
          <w:color w:val="000000" w:themeColor="text1"/>
          <w:kern w:val="0"/>
          <w14:textFill>
            <w14:solidFill>
              <w14:schemeClr w14:val="tx1"/>
            </w14:solidFill>
          </w14:textFill>
        </w:rPr>
        <w:t>、赎回或者买卖</w:t>
      </w:r>
      <w:r>
        <w:rPr>
          <w:rFonts w:ascii="宋体" w:hAnsi="宋体"/>
          <w:color w:val="000000" w:themeColor="text1"/>
          <w:kern w:val="0"/>
          <w14:textFill>
            <w14:solidFill>
              <w14:schemeClr w14:val="tx1"/>
            </w14:solidFill>
          </w14:textFill>
        </w:rPr>
        <w:t>基金份额</w:t>
      </w:r>
      <w:r>
        <w:rPr>
          <w:rFonts w:hint="eastAsia" w:ascii="宋体" w:hAnsi="宋体"/>
          <w:color w:val="000000" w:themeColor="text1"/>
          <w:kern w:val="0"/>
          <w14:textFill>
            <w14:solidFill>
              <w14:schemeClr w14:val="tx1"/>
            </w14:solidFill>
          </w14:textFill>
        </w:rPr>
        <w:t>的</w:t>
      </w:r>
      <w:r>
        <w:rPr>
          <w:rFonts w:ascii="宋体" w:hAnsi="宋体"/>
          <w:color w:val="000000" w:themeColor="text1"/>
          <w:kern w:val="0"/>
          <w14:textFill>
            <w14:solidFill>
              <w14:schemeClr w14:val="tx1"/>
            </w14:solidFill>
          </w14:textFill>
        </w:rPr>
        <w:t>，</w:t>
      </w:r>
      <w:r>
        <w:rPr>
          <w:rFonts w:hint="eastAsia" w:ascii="宋体" w:hAnsi="宋体"/>
          <w:color w:val="000000" w:themeColor="text1"/>
          <w:kern w:val="0"/>
          <w14:textFill>
            <w14:solidFill>
              <w14:schemeClr w14:val="tx1"/>
            </w14:solidFill>
          </w14:textFill>
        </w:rPr>
        <w:t>在基金季度报告中载明申购、赎回或者买卖基金的</w:t>
      </w:r>
      <w:r>
        <w:rPr>
          <w:rFonts w:ascii="宋体" w:hAnsi="宋体"/>
          <w:color w:val="000000" w:themeColor="text1"/>
          <w:kern w:val="0"/>
          <w14:textFill>
            <w14:solidFill>
              <w14:schemeClr w14:val="tx1"/>
            </w14:solidFill>
          </w14:textFill>
        </w:rPr>
        <w:t>日期、金额、适用费率等情况</w:t>
      </w:r>
      <w:r>
        <w:rPr>
          <w:rFonts w:hint="eastAsia" w:ascii="宋体" w:hAnsi="宋体"/>
          <w:color w:val="000000" w:themeColor="text1"/>
          <w:kern w:val="0"/>
          <w14:textFill>
            <w14:solidFill>
              <w14:schemeClr w14:val="tx1"/>
            </w14:solidFill>
          </w14:textFill>
        </w:rPr>
        <w:t>。</w:t>
      </w:r>
    </w:p>
  </w:footnote>
  <w:footnote w:id="151">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填写</w:t>
      </w:r>
      <w:r>
        <w:rPr>
          <w:rFonts w:ascii="宋体" w:hAnsi="宋体"/>
          <w:color w:val="000000" w:themeColor="text1"/>
          <w:kern w:val="0"/>
          <w14:textFill>
            <w14:solidFill>
              <w14:schemeClr w14:val="tx1"/>
            </w14:solidFill>
          </w14:textFill>
        </w:rPr>
        <w:t>申</w:t>
      </w:r>
      <w:r>
        <w:rPr>
          <w:rFonts w:hint="eastAsia" w:ascii="宋体" w:hAnsi="宋体"/>
          <w:color w:val="000000" w:themeColor="text1"/>
          <w:kern w:val="0"/>
          <w14:textFill>
            <w14:solidFill>
              <w14:schemeClr w14:val="tx1"/>
            </w14:solidFill>
          </w14:textFill>
        </w:rPr>
        <w:t>赎、买卖或红利再投等。</w:t>
      </w:r>
    </w:p>
  </w:footnote>
  <w:footnote w:id="152">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ascii="宋体" w:hAnsi="宋体"/>
          <w:color w:val="000000" w:themeColor="text1"/>
          <w:kern w:val="0"/>
          <w14:textFill>
            <w14:solidFill>
              <w14:schemeClr w14:val="tx1"/>
            </w14:solidFill>
          </w14:textFill>
        </w:rPr>
        <w:t>申购</w:t>
      </w:r>
      <w:r>
        <w:rPr>
          <w:rFonts w:hint="eastAsia" w:ascii="宋体" w:hAnsi="宋体"/>
          <w:color w:val="000000" w:themeColor="text1"/>
          <w:kern w:val="0"/>
          <w14:textFill>
            <w14:solidFill>
              <w14:schemeClr w14:val="tx1"/>
            </w14:solidFill>
          </w14:textFill>
        </w:rPr>
        <w:t>或者购买</w:t>
      </w:r>
      <w:r>
        <w:rPr>
          <w:rFonts w:ascii="宋体" w:hAnsi="宋体"/>
          <w:color w:val="000000" w:themeColor="text1"/>
          <w:kern w:val="0"/>
          <w14:textFill>
            <w14:solidFill>
              <w14:schemeClr w14:val="tx1"/>
            </w14:solidFill>
          </w14:textFill>
        </w:rPr>
        <w:t>基金份额</w:t>
      </w:r>
      <w:r>
        <w:rPr>
          <w:rFonts w:hint="eastAsia" w:ascii="宋体" w:hAnsi="宋体"/>
          <w:color w:val="000000" w:themeColor="text1"/>
          <w:kern w:val="0"/>
          <w14:textFill>
            <w14:solidFill>
              <w14:schemeClr w14:val="tx1"/>
            </w14:solidFill>
          </w14:textFill>
        </w:rPr>
        <w:t>的</w:t>
      </w:r>
      <w:r>
        <w:rPr>
          <w:rFonts w:ascii="宋体" w:hAnsi="宋体"/>
          <w:color w:val="000000" w:themeColor="text1"/>
          <w:kern w:val="0"/>
          <w14:textFill>
            <w14:solidFill>
              <w14:schemeClr w14:val="tx1"/>
            </w14:solidFill>
          </w14:textFill>
        </w:rPr>
        <w:t>，</w:t>
      </w:r>
      <w:r>
        <w:rPr>
          <w:rFonts w:hint="eastAsia" w:ascii="宋体" w:hAnsi="宋体"/>
          <w:color w:val="000000" w:themeColor="text1"/>
          <w:kern w:val="0"/>
          <w14:textFill>
            <w14:solidFill>
              <w14:schemeClr w14:val="tx1"/>
            </w14:solidFill>
          </w14:textFill>
        </w:rPr>
        <w:t>金额为正；赎回或者卖出基金份额的，金额为负。不包含交易费用。</w:t>
      </w:r>
    </w:p>
  </w:footnote>
  <w:footnote w:id="153">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可直接填写小数，保留四位小数。如收取固定费用，可按实际情况在备注中用文字说明，也可折合成小数填写在表格中。</w:t>
      </w:r>
    </w:p>
  </w:footnote>
  <w:footnote w:id="154">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仅发起式基金需要填列本节相关内容。同时为基金管理人高级管理人员和基金经理的，算作基金管理人高级管理人员持有的发起式基金份额。</w:t>
      </w:r>
    </w:p>
  </w:footnote>
  <w:footnote w:id="155">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除本模板规定的披露项目外，如其他信息的披露将对投资者作出决策产生重大影响的，可在本项目披露。如无此类信息，则不列示本项目。</w:t>
      </w:r>
    </w:p>
  </w:footnote>
  <w:footnote w:id="156">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报告期内单一投资者持有基金份额比例达到或超过20%的需填写此表内容。分级基金按总份额占比计算。</w:t>
      </w:r>
    </w:p>
    <w:p>
      <w:pPr>
        <w:pStyle w:val="22"/>
        <w:rPr>
          <w:color w:val="000000" w:themeColor="text1"/>
          <w14:textFill>
            <w14:solidFill>
              <w14:schemeClr w14:val="tx1"/>
            </w14:solidFill>
          </w14:textFill>
        </w:rPr>
      </w:pPr>
    </w:p>
  </w:footnote>
  <w:footnote w:id="157">
    <w:p>
      <w:pPr>
        <w:pStyle w:val="22"/>
        <w:tabs>
          <w:tab w:val="left" w:pos="252"/>
        </w:tabs>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本项主要适用于ETF联接基金的目标基金。</w:t>
      </w:r>
    </w:p>
    <w:p>
      <w:pPr>
        <w:pStyle w:val="22"/>
        <w:rPr>
          <w:color w:val="000000" w:themeColor="text1"/>
          <w14:textFill>
            <w14:solidFill>
              <w14:schemeClr w14:val="tx1"/>
            </w14:solidFill>
          </w14:textFill>
        </w:rPr>
      </w:pPr>
    </w:p>
  </w:footnote>
  <w:footnote w:id="158">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本模板主要针对QDII基金的特点设计，涉及分级基金或转型基金等事项的，鉴于第一部分已有阐述，本部分不再赘述，相关披露要求请参考第一部分。</w:t>
      </w:r>
    </w:p>
  </w:footnote>
  <w:footnote w:id="159">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不建议将基金合同中有关投资策略的描述在此长篇列示，而应是简明、扼要的概述基金主要的投资策略。</w:t>
      </w:r>
    </w:p>
  </w:footnote>
  <w:footnote w:id="160">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w:t>
      </w:r>
      <w:r>
        <w:rPr>
          <w:rFonts w:hint="eastAsia"/>
          <w:color w:val="000000" w:themeColor="text1"/>
          <w14:textFill>
            <w14:solidFill>
              <w14:schemeClr w14:val="tx1"/>
            </w14:solidFill>
          </w14:textFill>
        </w:rPr>
        <w:t>除基金合同和招募说明书另有规定外，期末基金份额净值应保留至小数点后第4位，其他财务指标保留至小数点后第2位</w:t>
      </w:r>
      <w:r>
        <w:rPr>
          <w:rFonts w:hint="eastAsia" w:ascii="宋体" w:hAnsi="宋体"/>
          <w:color w:val="000000" w:themeColor="text1"/>
          <w:kern w:val="0"/>
          <w14:textFill>
            <w14:solidFill>
              <w14:schemeClr w14:val="tx1"/>
            </w14:solidFill>
          </w14:textFill>
        </w:rPr>
        <w:t>。</w:t>
      </w:r>
    </w:p>
  </w:footnote>
  <w:footnote w:id="161">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bookmarkStart w:id="13" w:name="OLE_LINK2"/>
      <w:r>
        <w:rPr>
          <w:rFonts w:hint="eastAsia"/>
          <w:color w:val="000000" w:themeColor="text1"/>
          <w14:textFill>
            <w14:solidFill>
              <w14:schemeClr w14:val="tx1"/>
            </w14:solidFill>
          </w14:textFill>
        </w:rPr>
        <w:t>此处应标注币种，例如，人民币元、美元等。</w:t>
      </w:r>
      <w:bookmarkEnd w:id="13"/>
    </w:p>
  </w:footnote>
  <w:footnote w:id="162">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本期已实现收益指基金本期利息收入、投资收益、其他收入（不含公允价值变动收益）</w:t>
      </w:r>
      <w:r>
        <w:rPr>
          <w:rFonts w:hint="eastAsia"/>
          <w:color w:val="000000" w:themeColor="text1"/>
          <w14:textFill>
            <w14:solidFill>
              <w14:schemeClr w14:val="tx1"/>
            </w14:solidFill>
          </w14:textFill>
        </w:rPr>
        <w:t>扣除相关费用后的余额</w:t>
      </w:r>
      <w:r>
        <w:rPr>
          <w:rFonts w:hint="eastAsia" w:ascii="宋体" w:hAnsi="宋体"/>
          <w:color w:val="000000" w:themeColor="text1"/>
          <w:kern w:val="0"/>
          <w14:textFill>
            <w14:solidFill>
              <w14:schemeClr w14:val="tx1"/>
            </w14:solidFill>
          </w14:textFill>
        </w:rPr>
        <w:t>。</w:t>
      </w:r>
    </w:p>
  </w:footnote>
  <w:footnote w:id="163">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为便于投资者理解，应在表下标注说明本期利润和本期已实现收益的关系，如“本期已实现收益</w:t>
      </w:r>
      <w:r>
        <w:rPr>
          <w:rFonts w:hint="eastAsia" w:ascii="宋体" w:hAnsi="宋体"/>
          <w:color w:val="000000" w:themeColor="text1"/>
          <w:kern w:val="0"/>
          <w14:textFill>
            <w14:solidFill>
              <w14:schemeClr w14:val="tx1"/>
            </w14:solidFill>
          </w14:textFill>
        </w:rPr>
        <w:t>指基金本期利息收入、投资收益、其他收入（不含公允价值变动收益）</w:t>
      </w:r>
      <w:r>
        <w:rPr>
          <w:rFonts w:hint="eastAsia"/>
          <w:color w:val="000000" w:themeColor="text1"/>
          <w14:textFill>
            <w14:solidFill>
              <w14:schemeClr w14:val="tx1"/>
            </w14:solidFill>
          </w14:textFill>
        </w:rPr>
        <w:t>扣除相关费用后的余额，本期利润为本期已实现收益加上本期公允价值变动收益”。</w:t>
      </w:r>
    </w:p>
  </w:footnote>
  <w:footnote w:id="164">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报告期不足一季度的，应在表下标注并说明原因（如基金合同在当期生效）；按现行法规，在列示涉及基金业绩表现的财务指标时，应有费用提示条款，包括但不限于，所述基金业绩指标不包括持有人认购或交易基金的各项费用，计入费用后实际收益水平要低于所列数字。</w:t>
      </w:r>
    </w:p>
  </w:footnote>
  <w:footnote w:id="165">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表中有关指标均以百分数形式表示，一般保留至小数点后第2位。</w:t>
      </w:r>
    </w:p>
  </w:footnote>
  <w:footnote w:id="166">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报送时填报经托管行复核的累计净值增长率和业绩比较基准收益率数据（走势图与实例文档一同上报），每季末的数据，不论是否为交易日，均需填报。一旦报送了自基金合同生效以来的相关数据，此后每次定期报告的报送中则主要涉及当期的增量数据。</w:t>
      </w:r>
    </w:p>
  </w:footnote>
  <w:footnote w:id="167">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基金自成立起至披露时点不满一年应在图下说明；截至报告期末基金尚未完成建仓，或报告期末已完成建仓但报告期末距建仓结束不满一年的，需按法规要求在图下标注建仓期并说明建仓期结束时各项资产配置比例是否符合合同约定。</w:t>
      </w:r>
    </w:p>
  </w:footnote>
  <w:footnote w:id="168">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14:textFill>
            <w14:solidFill>
              <w14:schemeClr w14:val="tx1"/>
            </w14:solidFill>
          </w14:textFill>
        </w:rPr>
        <w:t>只披露报告期内任职的基金经理（或基金经理小组）的情况，不需披露报告期以前的基金经理；此部分不需披露基金经理助理的相关信息。</w:t>
      </w:r>
    </w:p>
  </w:footnote>
  <w:footnote w:id="169">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此处填列该人员除了担任本基金的基金经理外，是否还担任公司的其他职务，具体填列内容如“本基金的基金经理、公司投资总监”等。</w:t>
      </w:r>
    </w:p>
  </w:footnote>
  <w:footnote w:id="170">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如不适用，则在相应的分栏中填列“—”，如</w:t>
      </w:r>
      <w:r>
        <w:rPr>
          <w:rFonts w:hint="eastAsia" w:ascii="宋体" w:hAnsi="宋体"/>
          <w:color w:val="000000" w:themeColor="text1"/>
          <w14:textFill>
            <w14:solidFill>
              <w14:schemeClr w14:val="tx1"/>
            </w14:solidFill>
          </w14:textFill>
        </w:rPr>
        <w:t>报告期内基金经理无变化，只填任职日期，离任日期填“—”</w:t>
      </w:r>
      <w:r>
        <w:rPr>
          <w:rFonts w:hint="eastAsia"/>
          <w:color w:val="000000" w:themeColor="text1"/>
          <w14:textFill>
            <w14:solidFill>
              <w14:schemeClr w14:val="tx1"/>
            </w14:solidFill>
          </w14:textFill>
        </w:rPr>
        <w:t>。</w:t>
      </w:r>
    </w:p>
  </w:footnote>
  <w:footnote w:id="171">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此处可对基金经理过往的相关从业经历、学历、获得的相关业务资格、国籍等进行简要说明。</w:t>
      </w:r>
    </w:p>
  </w:footnote>
  <w:footnote w:id="172">
    <w:p>
      <w:pPr>
        <w:pStyle w:val="22"/>
        <w:rPr>
          <w:rFonts w:ascii="等线" w:hAnsi="等线"/>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Style w:val="31"/>
          <w:rFonts w:hint="eastAsia"/>
          <w:color w:val="000000" w:themeColor="text1"/>
          <w14:textFill>
            <w14:solidFill>
              <w14:schemeClr w14:val="tx1"/>
            </w14:solidFill>
          </w14:textFill>
        </w:rPr>
        <w:t xml:space="preserve"> </w:t>
      </w:r>
      <w:r>
        <w:rPr>
          <w:rFonts w:hint="eastAsia" w:ascii="等线" w:hAnsi="等线"/>
          <w:color w:val="000000" w:themeColor="text1"/>
          <w14:textFill>
            <w14:solidFill>
              <w14:schemeClr w14:val="tx1"/>
            </w14:solidFill>
          </w14:textFill>
        </w:rPr>
        <w:t>如本基金基金经理兼任私募资产管理计划投资经理的，应填写本表。</w:t>
      </w:r>
    </w:p>
  </w:footnote>
  <w:footnote w:id="173">
    <w:p>
      <w:pPr>
        <w:pStyle w:val="22"/>
        <w:rPr>
          <w:rFonts w:ascii="等线" w:hAnsi="等线"/>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ascii="等线" w:hAnsi="等线"/>
          <w:color w:val="000000" w:themeColor="text1"/>
          <w14:textFill>
            <w14:solidFill>
              <w14:schemeClr w14:val="tx1"/>
            </w14:solidFill>
          </w14:textFill>
        </w:rPr>
        <w:t xml:space="preserve"> </w:t>
      </w:r>
      <w:r>
        <w:rPr>
          <w:rFonts w:hint="eastAsia" w:ascii="等线" w:hAnsi="等线"/>
          <w:color w:val="000000" w:themeColor="text1"/>
          <w14:textFill>
            <w14:solidFill>
              <w14:schemeClr w14:val="tx1"/>
            </w14:solidFill>
          </w14:textFill>
        </w:rPr>
        <w:t>本项填列首次开始管理本类产品的时间。</w:t>
      </w:r>
    </w:p>
  </w:footnote>
  <w:footnote w:id="174">
    <w:p>
      <w:pPr>
        <w:pStyle w:val="22"/>
        <w:rPr>
          <w:rFonts w:ascii="等线" w:hAnsi="等线"/>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Style w:val="31"/>
          <w:color w:val="000000" w:themeColor="text1"/>
          <w14:textFill>
            <w14:solidFill>
              <w14:schemeClr w14:val="tx1"/>
            </w14:solidFill>
          </w14:textFill>
        </w:rPr>
        <w:t xml:space="preserve"> </w:t>
      </w:r>
      <w:r>
        <w:rPr>
          <w:rFonts w:hint="eastAsia" w:ascii="等线" w:hAnsi="等线"/>
          <w:color w:val="000000" w:themeColor="text1"/>
          <w14:textFill>
            <w14:solidFill>
              <w14:schemeClr w14:val="tx1"/>
            </w14:solidFill>
          </w14:textFill>
        </w:rPr>
        <w:t>含本基金。</w:t>
      </w:r>
    </w:p>
  </w:footnote>
  <w:footnote w:id="175">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Style w:val="31"/>
          <w:color w:val="000000" w:themeColor="text1"/>
          <w14:textFill>
            <w14:solidFill>
              <w14:schemeClr w14:val="tx1"/>
            </w14:solidFill>
          </w14:textFill>
        </w:rPr>
        <w:t xml:space="preserve"> </w:t>
      </w:r>
      <w:r>
        <w:rPr>
          <w:rFonts w:hint="eastAsia" w:ascii="等线" w:hAnsi="等线"/>
          <w:color w:val="000000" w:themeColor="text1"/>
          <w14:textFill>
            <w14:solidFill>
              <w14:schemeClr w14:val="tx1"/>
            </w14:solidFill>
          </w14:textFill>
        </w:rPr>
        <w:t>本项包括管理的委托人为商业银行公募理财产品的单一资产管理计划。</w:t>
      </w:r>
    </w:p>
  </w:footnote>
  <w:footnote w:id="176">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如基金</w:t>
      </w:r>
      <w:r>
        <w:rPr>
          <w:color w:val="000000" w:themeColor="text1"/>
          <w14:textFill>
            <w14:solidFill>
              <w14:schemeClr w14:val="tx1"/>
            </w14:solidFill>
          </w14:textFill>
        </w:rPr>
        <w:t>经理报告</w:t>
      </w:r>
      <w:r>
        <w:rPr>
          <w:rFonts w:hint="eastAsia"/>
          <w:color w:val="000000" w:themeColor="text1"/>
          <w14:textFill>
            <w14:solidFill>
              <w14:schemeClr w14:val="tx1"/>
            </w14:solidFill>
          </w14:textFill>
        </w:rPr>
        <w:t>期</w:t>
      </w:r>
      <w:r>
        <w:rPr>
          <w:color w:val="000000" w:themeColor="text1"/>
          <w14:textFill>
            <w14:solidFill>
              <w14:schemeClr w14:val="tx1"/>
            </w14:solidFill>
          </w14:textFill>
        </w:rPr>
        <w:t>内</w:t>
      </w:r>
      <w:r>
        <w:rPr>
          <w:rFonts w:hint="eastAsia"/>
          <w:color w:val="000000" w:themeColor="text1"/>
          <w14:textFill>
            <w14:solidFill>
              <w14:schemeClr w14:val="tx1"/>
            </w14:solidFill>
          </w14:textFill>
        </w:rPr>
        <w:t>兼任</w:t>
      </w:r>
      <w:r>
        <w:rPr>
          <w:color w:val="000000" w:themeColor="text1"/>
          <w14:textFill>
            <w14:solidFill>
              <w14:schemeClr w14:val="tx1"/>
            </w14:solidFill>
          </w14:textFill>
        </w:rPr>
        <w:t>私募</w:t>
      </w:r>
      <w:r>
        <w:rPr>
          <w:rFonts w:hint="eastAsia"/>
          <w:color w:val="000000" w:themeColor="text1"/>
          <w14:textFill>
            <w14:solidFill>
              <w14:schemeClr w14:val="tx1"/>
            </w14:solidFill>
          </w14:textFill>
        </w:rPr>
        <w:t>资产</w:t>
      </w:r>
      <w:r>
        <w:rPr>
          <w:color w:val="000000" w:themeColor="text1"/>
          <w14:textFill>
            <w14:solidFill>
              <w14:schemeClr w14:val="tx1"/>
            </w14:solidFill>
          </w14:textFill>
        </w:rPr>
        <w:t>管理计划投资经理</w:t>
      </w:r>
      <w:r>
        <w:rPr>
          <w:rFonts w:hint="eastAsia"/>
          <w:color w:val="000000" w:themeColor="text1"/>
          <w14:textFill>
            <w14:solidFill>
              <w14:schemeClr w14:val="tx1"/>
            </w14:solidFill>
          </w14:textFill>
        </w:rPr>
        <w:t>但</w:t>
      </w:r>
      <w:r>
        <w:rPr>
          <w:color w:val="000000" w:themeColor="text1"/>
          <w14:textFill>
            <w14:solidFill>
              <w14:schemeClr w14:val="tx1"/>
            </w14:solidFill>
          </w14:textFill>
        </w:rPr>
        <w:t>报告</w:t>
      </w:r>
      <w:r>
        <w:rPr>
          <w:rFonts w:hint="eastAsia"/>
          <w:color w:val="000000" w:themeColor="text1"/>
          <w14:textFill>
            <w14:solidFill>
              <w14:schemeClr w14:val="tx1"/>
            </w14:solidFill>
          </w14:textFill>
        </w:rPr>
        <w:t>期末已离任</w:t>
      </w:r>
      <w:r>
        <w:rPr>
          <w:color w:val="000000" w:themeColor="text1"/>
          <w14:textFill>
            <w14:solidFill>
              <w14:schemeClr w14:val="tx1"/>
            </w14:solidFill>
          </w14:textFill>
        </w:rPr>
        <w:t>的，</w:t>
      </w:r>
      <w:r>
        <w:rPr>
          <w:rFonts w:hint="eastAsia"/>
          <w:color w:val="000000" w:themeColor="text1"/>
          <w14:textFill>
            <w14:solidFill>
              <w14:schemeClr w14:val="tx1"/>
            </w14:solidFill>
          </w14:textFill>
        </w:rPr>
        <w:t>应</w:t>
      </w:r>
      <w:r>
        <w:rPr>
          <w:color w:val="000000" w:themeColor="text1"/>
          <w14:textFill>
            <w14:solidFill>
              <w14:schemeClr w14:val="tx1"/>
            </w14:solidFill>
          </w14:textFill>
        </w:rPr>
        <w:t>在</w:t>
      </w:r>
      <w:r>
        <w:rPr>
          <w:rFonts w:hint="eastAsia"/>
          <w:color w:val="000000" w:themeColor="text1"/>
          <w14:textFill>
            <w14:solidFill>
              <w14:schemeClr w14:val="tx1"/>
            </w14:solidFill>
          </w14:textFill>
        </w:rPr>
        <w:t>表格下方</w:t>
      </w:r>
      <w:r>
        <w:rPr>
          <w:color w:val="000000" w:themeColor="text1"/>
          <w14:textFill>
            <w14:solidFill>
              <w14:schemeClr w14:val="tx1"/>
            </w14:solidFill>
          </w14:textFill>
        </w:rPr>
        <w:t>备注说明</w:t>
      </w:r>
      <w:r>
        <w:rPr>
          <w:rFonts w:hint="eastAsia"/>
          <w:color w:val="000000" w:themeColor="text1"/>
          <w14:textFill>
            <w14:solidFill>
              <w14:schemeClr w14:val="tx1"/>
            </w14:solidFill>
          </w14:textFill>
        </w:rPr>
        <w:t>基金经理</w:t>
      </w:r>
      <w:r>
        <w:rPr>
          <w:color w:val="000000" w:themeColor="text1"/>
          <w14:textFill>
            <w14:solidFill>
              <w14:schemeClr w14:val="tx1"/>
            </w14:solidFill>
          </w14:textFill>
        </w:rPr>
        <w:t>报告</w:t>
      </w:r>
      <w:r>
        <w:rPr>
          <w:rFonts w:hint="eastAsia"/>
          <w:color w:val="000000" w:themeColor="text1"/>
          <w14:textFill>
            <w14:solidFill>
              <w14:schemeClr w14:val="tx1"/>
            </w14:solidFill>
          </w14:textFill>
        </w:rPr>
        <w:t>期内离任</w:t>
      </w:r>
      <w:r>
        <w:rPr>
          <w:color w:val="000000" w:themeColor="text1"/>
          <w14:textFill>
            <w14:solidFill>
              <w14:schemeClr w14:val="tx1"/>
            </w14:solidFill>
          </w14:textFill>
        </w:rPr>
        <w:t>的产品情况</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包括</w:t>
      </w:r>
      <w:r>
        <w:rPr>
          <w:rFonts w:hint="eastAsia"/>
          <w:color w:val="000000" w:themeColor="text1"/>
          <w14:textFill>
            <w14:solidFill>
              <w14:schemeClr w14:val="tx1"/>
            </w14:solidFill>
          </w14:textFill>
        </w:rPr>
        <w:t>产品</w:t>
      </w:r>
      <w:r>
        <w:rPr>
          <w:color w:val="000000" w:themeColor="text1"/>
          <w14:textFill>
            <w14:solidFill>
              <w14:schemeClr w14:val="tx1"/>
            </w14:solidFill>
          </w14:textFill>
        </w:rPr>
        <w:t>类型</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数量、离任时间等。</w:t>
      </w:r>
    </w:p>
  </w:footnote>
  <w:footnote w:id="177">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如报告期内不存在</w:t>
      </w:r>
      <w:r>
        <w:rPr>
          <w:color w:val="000000" w:themeColor="text1"/>
          <w14:textFill>
            <w14:solidFill>
              <w14:schemeClr w14:val="tx1"/>
            </w14:solidFill>
          </w14:textFill>
        </w:rPr>
        <w:t>异常交易行为</w:t>
      </w:r>
      <w:r>
        <w:rPr>
          <w:rFonts w:hint="eastAsia"/>
          <w:color w:val="000000" w:themeColor="text1"/>
          <w14:textFill>
            <w14:solidFill>
              <w14:schemeClr w14:val="tx1"/>
            </w14:solidFill>
          </w14:textFill>
        </w:rPr>
        <w:t>，也应作相关声明。</w:t>
      </w:r>
    </w:p>
  </w:footnote>
  <w:footnote w:id="178">
    <w:p>
      <w:pPr>
        <w:pStyle w:val="22"/>
        <w:rPr>
          <w:rFonts w:ascii="楷体_GB2312" w:eastAsia="楷体_GB2312"/>
          <w:color w:val="000000" w:themeColor="text1"/>
          <w:sz w:val="12"/>
          <w:szCs w:val="12"/>
          <w:shd w:val="clear" w:color="auto" w:fill="FFFFFF"/>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szCs w:val="18"/>
          <w14:textFill>
            <w14:solidFill>
              <w14:schemeClr w14:val="tx1"/>
            </w14:solidFill>
          </w14:textFill>
        </w:rPr>
        <w:t>根据2014年8月8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179">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本部分相关表格的填列中，如果不适用，统一以“－”填列，如果四舍五入后为0的，据实填列；相关表格中“金额”、“公允价值”和“比例”等项目的数据均保留至小数点后2位，涉及合计数的相关比例的，均以合计数除以相关数据计算，而不是对不同的比例进行合计。</w:t>
      </w:r>
    </w:p>
  </w:footnote>
  <w:footnote w:id="180">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应对通过港股通交易机制投资的港股公允价值及占净值比情况进行备注说明。</w:t>
      </w:r>
    </w:p>
  </w:footnote>
  <w:footnote w:id="181">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此处金额指期末各项目的账面金额，下同。</w:t>
      </w:r>
    </w:p>
  </w:footnote>
  <w:footnote w:id="182">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此处应标注币种，例如，人民币元、美元等，下同。</w:t>
      </w:r>
    </w:p>
  </w:footnote>
  <w:footnote w:id="183">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包括普通股、优先股、存托凭证、房地产信托凭证等。</w:t>
      </w:r>
    </w:p>
  </w:footnote>
  <w:footnote w:id="184">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包括货币市场基金之外的开放式基金、封闭式基金等。</w:t>
      </w:r>
    </w:p>
  </w:footnote>
  <w:footnote w:id="185">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包括银行存款（以投资为目的）、可转让存单、银行承兑汇票、银行票据、商业票据、货币市场基金等。</w:t>
      </w:r>
    </w:p>
  </w:footnote>
  <w:footnote w:id="186">
    <w:p>
      <w:pPr>
        <w:pStyle w:val="22"/>
        <w:rPr>
          <w:rFonts w:ascii="宋体" w:hAnsi="宋体"/>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14:textFill>
            <w14:solidFill>
              <w14:schemeClr w14:val="tx1"/>
            </w14:solidFill>
          </w14:textFill>
        </w:rPr>
        <w:t>此处的银行存款指应流动性需要的银行存款，不包括以投资为目的的银行存款。</w:t>
      </w:r>
    </w:p>
  </w:footnote>
  <w:footnote w:id="187">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按公允价值占基金资产净值比例从大到小排序；国家（地区）类别根据其所在的证券交易所确定；此处股票包括普通股和优先股；ADR、GDR按照存托凭证本身挂牌的证券交易所确定。</w:t>
      </w:r>
    </w:p>
  </w:footnote>
  <w:footnote w:id="188">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由管理人与托管人协商确定，采用国际通用的具有权威性的行业分类标准，并在表下注明；未予投资的行业应填“－”；指数基金应按积极投资和指数投资分两张表列示行业分类的股票投资组合及合计。</w:t>
      </w:r>
    </w:p>
  </w:footnote>
  <w:footnote w:id="189">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根据现行法规，</w:t>
      </w:r>
      <w:r>
        <w:rPr>
          <w:color w:val="000000" w:themeColor="text1"/>
          <w14:textFill>
            <w14:solidFill>
              <w14:schemeClr w14:val="tx1"/>
            </w14:solidFill>
          </w14:textFill>
        </w:rPr>
        <w:t>指数基金若兼具积极投资和指数投资的，应按积极投资和指数投资</w:t>
      </w:r>
      <w:r>
        <w:rPr>
          <w:rFonts w:hint="eastAsia"/>
          <w:color w:val="000000" w:themeColor="text1"/>
          <w14:textFill>
            <w14:solidFill>
              <w14:schemeClr w14:val="tx1"/>
            </w14:solidFill>
          </w14:textFill>
        </w:rPr>
        <w:t>分两张表</w:t>
      </w:r>
      <w:r>
        <w:rPr>
          <w:color w:val="000000" w:themeColor="text1"/>
          <w14:textFill>
            <w14:solidFill>
              <w14:schemeClr w14:val="tx1"/>
            </w14:solidFill>
          </w14:textFill>
        </w:rPr>
        <w:t>列示前五名股票明细</w:t>
      </w:r>
      <w:r>
        <w:rPr>
          <w:rFonts w:hint="eastAsia"/>
          <w:color w:val="000000" w:themeColor="text1"/>
          <w14:textFill>
            <w14:solidFill>
              <w14:schemeClr w14:val="tx1"/>
            </w14:solidFill>
          </w14:textFill>
        </w:rPr>
        <w:t>；同一公司在不同市场挂牌交易的，应分别披露。</w:t>
      </w:r>
    </w:p>
  </w:footnote>
  <w:footnote w:id="190">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此处指证券发行主体的名称，不是股票名称。</w:t>
      </w:r>
    </w:p>
  </w:footnote>
  <w:footnote w:id="191">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如无中文名称，则填列“－”。</w:t>
      </w:r>
    </w:p>
  </w:footnote>
  <w:footnote w:id="192">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列示证券交易所名称。</w:t>
      </w:r>
    </w:p>
  </w:footnote>
  <w:footnote w:id="193">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列示证券挂牌的证券交易所所在国家（地区）。</w:t>
      </w:r>
    </w:p>
  </w:footnote>
  <w:footnote w:id="194">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此处增加一行的格式主要适用于基金持有在不同证券市场发行同一公司股票的披露。</w:t>
      </w:r>
    </w:p>
  </w:footnote>
  <w:footnote w:id="195">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本项目主要按国际权威评级机构（标普、穆迪）的债券信用评级从高到低，分别披露不同等级下债券的公允价值及占净值的比例，同时需要在表下标注说明所选用的评级机构，如果报告期末不持有债券，则不需列表，只需声明“本基金本报告期末未持有债券”。</w:t>
      </w:r>
    </w:p>
  </w:footnote>
  <w:footnote w:id="196">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对于QDII基金，此处列示债券面值，可在表下标注说明。</w:t>
      </w:r>
    </w:p>
  </w:footnote>
  <w:footnote w:id="197">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如报告期末不持有资产支持证券，则不需列表，只需声明“本基金本报告期末未持有资产支持证券”。</w:t>
      </w:r>
    </w:p>
  </w:footnote>
  <w:footnote w:id="198">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如报告期末不持有金融衍生品投资，则不需列表，只需声明“本基金本报告期末未持有金融衍生品”。</w:t>
      </w:r>
    </w:p>
  </w:footnote>
  <w:footnote w:id="199">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对于基金中基金，建议在表下对所投资基金的资产类别、资产分布等进行综合分析。</w:t>
      </w:r>
    </w:p>
  </w:footnote>
  <w:footnote w:id="200">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如报告期末不持有处于转股期的可转换债券，则不需列表，只需声明“本基金本报告期末未持有处于转股期的可转换债券”。</w:t>
      </w:r>
    </w:p>
  </w:footnote>
  <w:footnote w:id="201">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按流通受限部分的公允价值占基金资产净值比例从大到小排序；区分积极投资和指数投资的指数基金前五名股票如存在流通受限情况的，也参照此表内容与格式填写；如报告期末前十名股票中不存在流通受限情况的，则不需列表，只需声明“本基金本报告期末前十名股票中不存在流通受限情况”。</w:t>
      </w:r>
    </w:p>
  </w:footnote>
  <w:footnote w:id="202">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w:t>
      </w:r>
    </w:p>
  </w:footnote>
  <w:footnote w:id="203">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总申购份额含红利再投、转换入份额。</w:t>
      </w:r>
    </w:p>
  </w:footnote>
  <w:footnote w:id="204">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rFonts w:hint="eastAsia"/>
          <w:color w:val="000000" w:themeColor="text1"/>
          <w14:textFill>
            <w14:solidFill>
              <w14:schemeClr w14:val="tx1"/>
            </w14:solidFill>
          </w14:textFill>
        </w:rPr>
        <w:t>总赎回份额含转换出份额。</w:t>
      </w:r>
    </w:p>
  </w:footnote>
  <w:footnote w:id="205">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按法规，</w:t>
      </w:r>
      <w:r>
        <w:rPr>
          <w:rFonts w:ascii="宋体" w:hAnsi="宋体"/>
          <w:color w:val="000000" w:themeColor="text1"/>
          <w:kern w:val="0"/>
          <w14:textFill>
            <w14:solidFill>
              <w14:schemeClr w14:val="tx1"/>
            </w14:solidFill>
          </w14:textFill>
        </w:rPr>
        <w:t>基金管理</w:t>
      </w:r>
      <w:r>
        <w:rPr>
          <w:rFonts w:hint="eastAsia" w:ascii="宋体" w:hAnsi="宋体"/>
          <w:color w:val="000000" w:themeColor="text1"/>
          <w:kern w:val="0"/>
          <w14:textFill>
            <w14:solidFill>
              <w14:schemeClr w14:val="tx1"/>
            </w14:solidFill>
          </w14:textFill>
        </w:rPr>
        <w:t>人</w:t>
      </w:r>
      <w:r>
        <w:rPr>
          <w:rFonts w:ascii="宋体" w:hAnsi="宋体"/>
          <w:color w:val="000000" w:themeColor="text1"/>
          <w:kern w:val="0"/>
          <w14:textFill>
            <w14:solidFill>
              <w14:schemeClr w14:val="tx1"/>
            </w14:solidFill>
          </w14:textFill>
        </w:rPr>
        <w:t>运用固有资金投资本公司管理的基金，申购</w:t>
      </w:r>
      <w:r>
        <w:rPr>
          <w:rFonts w:hint="eastAsia" w:ascii="宋体" w:hAnsi="宋体"/>
          <w:color w:val="000000" w:themeColor="text1"/>
          <w:kern w:val="0"/>
          <w14:textFill>
            <w14:solidFill>
              <w14:schemeClr w14:val="tx1"/>
            </w14:solidFill>
          </w14:textFill>
        </w:rPr>
        <w:t>、赎回或者买卖</w:t>
      </w:r>
      <w:r>
        <w:rPr>
          <w:rFonts w:ascii="宋体" w:hAnsi="宋体"/>
          <w:color w:val="000000" w:themeColor="text1"/>
          <w:kern w:val="0"/>
          <w14:textFill>
            <w14:solidFill>
              <w14:schemeClr w14:val="tx1"/>
            </w14:solidFill>
          </w14:textFill>
        </w:rPr>
        <w:t>基金份额</w:t>
      </w:r>
      <w:r>
        <w:rPr>
          <w:rFonts w:hint="eastAsia" w:ascii="宋体" w:hAnsi="宋体"/>
          <w:color w:val="000000" w:themeColor="text1"/>
          <w:kern w:val="0"/>
          <w14:textFill>
            <w14:solidFill>
              <w14:schemeClr w14:val="tx1"/>
            </w14:solidFill>
          </w14:textFill>
        </w:rPr>
        <w:t>的</w:t>
      </w:r>
      <w:r>
        <w:rPr>
          <w:rFonts w:ascii="宋体" w:hAnsi="宋体"/>
          <w:color w:val="000000" w:themeColor="text1"/>
          <w:kern w:val="0"/>
          <w14:textFill>
            <w14:solidFill>
              <w14:schemeClr w14:val="tx1"/>
            </w14:solidFill>
          </w14:textFill>
        </w:rPr>
        <w:t>，</w:t>
      </w:r>
      <w:r>
        <w:rPr>
          <w:rFonts w:hint="eastAsia" w:ascii="宋体" w:hAnsi="宋体"/>
          <w:color w:val="000000" w:themeColor="text1"/>
          <w:kern w:val="0"/>
          <w14:textFill>
            <w14:solidFill>
              <w14:schemeClr w14:val="tx1"/>
            </w14:solidFill>
          </w14:textFill>
        </w:rPr>
        <w:t>在基金季度报告中载明申购、赎回或者买卖基金的</w:t>
      </w:r>
      <w:r>
        <w:rPr>
          <w:rFonts w:ascii="宋体" w:hAnsi="宋体"/>
          <w:color w:val="000000" w:themeColor="text1"/>
          <w:kern w:val="0"/>
          <w14:textFill>
            <w14:solidFill>
              <w14:schemeClr w14:val="tx1"/>
            </w14:solidFill>
          </w14:textFill>
        </w:rPr>
        <w:t>日期、金额、适用费率等情况</w:t>
      </w:r>
      <w:r>
        <w:rPr>
          <w:rFonts w:hint="eastAsia" w:ascii="宋体" w:hAnsi="宋体"/>
          <w:color w:val="000000" w:themeColor="text1"/>
          <w:kern w:val="0"/>
          <w14:textFill>
            <w14:solidFill>
              <w14:schemeClr w14:val="tx1"/>
            </w14:solidFill>
          </w14:textFill>
        </w:rPr>
        <w:t>。</w:t>
      </w:r>
    </w:p>
  </w:footnote>
  <w:footnote w:id="206">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填写</w:t>
      </w:r>
      <w:r>
        <w:rPr>
          <w:rFonts w:ascii="宋体" w:hAnsi="宋体"/>
          <w:color w:val="000000" w:themeColor="text1"/>
          <w:kern w:val="0"/>
          <w14:textFill>
            <w14:solidFill>
              <w14:schemeClr w14:val="tx1"/>
            </w14:solidFill>
          </w14:textFill>
        </w:rPr>
        <w:t>申</w:t>
      </w:r>
      <w:r>
        <w:rPr>
          <w:rFonts w:hint="eastAsia" w:ascii="宋体" w:hAnsi="宋体"/>
          <w:color w:val="000000" w:themeColor="text1"/>
          <w:kern w:val="0"/>
          <w14:textFill>
            <w14:solidFill>
              <w14:schemeClr w14:val="tx1"/>
            </w14:solidFill>
          </w14:textFill>
        </w:rPr>
        <w:t>赎、买卖或红利再投等。</w:t>
      </w:r>
    </w:p>
  </w:footnote>
  <w:footnote w:id="207">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ascii="宋体" w:hAnsi="宋体"/>
          <w:color w:val="000000" w:themeColor="text1"/>
          <w:kern w:val="0"/>
          <w14:textFill>
            <w14:solidFill>
              <w14:schemeClr w14:val="tx1"/>
            </w14:solidFill>
          </w14:textFill>
        </w:rPr>
        <w:t>申购</w:t>
      </w:r>
      <w:r>
        <w:rPr>
          <w:rFonts w:hint="eastAsia" w:ascii="宋体" w:hAnsi="宋体"/>
          <w:color w:val="000000" w:themeColor="text1"/>
          <w:kern w:val="0"/>
          <w14:textFill>
            <w14:solidFill>
              <w14:schemeClr w14:val="tx1"/>
            </w14:solidFill>
          </w14:textFill>
        </w:rPr>
        <w:t>或者购买</w:t>
      </w:r>
      <w:r>
        <w:rPr>
          <w:rFonts w:ascii="宋体" w:hAnsi="宋体"/>
          <w:color w:val="000000" w:themeColor="text1"/>
          <w:kern w:val="0"/>
          <w14:textFill>
            <w14:solidFill>
              <w14:schemeClr w14:val="tx1"/>
            </w14:solidFill>
          </w14:textFill>
        </w:rPr>
        <w:t>基金份额</w:t>
      </w:r>
      <w:r>
        <w:rPr>
          <w:rFonts w:hint="eastAsia" w:ascii="宋体" w:hAnsi="宋体"/>
          <w:color w:val="000000" w:themeColor="text1"/>
          <w:kern w:val="0"/>
          <w14:textFill>
            <w14:solidFill>
              <w14:schemeClr w14:val="tx1"/>
            </w14:solidFill>
          </w14:textFill>
        </w:rPr>
        <w:t>的</w:t>
      </w:r>
      <w:r>
        <w:rPr>
          <w:rFonts w:ascii="宋体" w:hAnsi="宋体"/>
          <w:color w:val="000000" w:themeColor="text1"/>
          <w:kern w:val="0"/>
          <w14:textFill>
            <w14:solidFill>
              <w14:schemeClr w14:val="tx1"/>
            </w14:solidFill>
          </w14:textFill>
        </w:rPr>
        <w:t>，</w:t>
      </w:r>
      <w:r>
        <w:rPr>
          <w:rFonts w:hint="eastAsia" w:ascii="宋体" w:hAnsi="宋体"/>
          <w:color w:val="000000" w:themeColor="text1"/>
          <w:kern w:val="0"/>
          <w14:textFill>
            <w14:solidFill>
              <w14:schemeClr w14:val="tx1"/>
            </w14:solidFill>
          </w14:textFill>
        </w:rPr>
        <w:t>金额为正；赎回或者卖出基金份额的，金额为负。不包含交易费用。</w:t>
      </w:r>
    </w:p>
  </w:footnote>
  <w:footnote w:id="208">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可直接填写小数，保留四位小数。如收取固定费用，可按实际情况在备注中用文字说明，也可折合成小数填写在表格中。</w:t>
      </w:r>
    </w:p>
  </w:footnote>
  <w:footnote w:id="209">
    <w:p>
      <w:pPr>
        <w:pStyle w:val="22"/>
        <w:rPr>
          <w:color w:val="000000" w:themeColor="text1"/>
          <w14:textFill>
            <w14:solidFill>
              <w14:schemeClr w14:val="tx1"/>
            </w14:solidFill>
          </w14:textFill>
        </w:rPr>
      </w:pPr>
      <w:r>
        <w:rPr>
          <w:rStyle w:val="31"/>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仅发起式基金需要填列本节相关内容。同时为基金管理人高级管理人员和基金经理的，算作基金管理人高级管理人员持有的发起式基金份额。</w:t>
      </w:r>
    </w:p>
  </w:footnote>
  <w:footnote w:id="210">
    <w:p>
      <w:pPr>
        <w:pStyle w:val="22"/>
        <w:rPr>
          <w:rFonts w:ascii="宋体" w:hAnsi="宋体"/>
          <w:color w:val="000000" w:themeColor="text1"/>
          <w:kern w:val="0"/>
          <w14:textFill>
            <w14:solidFill>
              <w14:schemeClr w14:val="tx1"/>
            </w14:solidFill>
          </w14:textFill>
        </w:rPr>
      </w:pPr>
      <w:r>
        <w:rPr>
          <w:rStyle w:val="31"/>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除本模板规定的披露项目外，如其他信息的披露将对投资者作出决策产生重大影响的，可在本项目披露。如无此类信息，则不列示本项目。</w:t>
      </w:r>
    </w:p>
  </w:footnote>
  <w:footnote w:id="211">
    <w:p>
      <w:pPr>
        <w:pStyle w:val="22"/>
        <w:rPr>
          <w:color w:val="000000" w:themeColor="text1"/>
          <w14:textFill>
            <w14:solidFill>
              <w14:schemeClr w14:val="tx1"/>
            </w14:solidFill>
          </w14:textFill>
        </w:rPr>
      </w:pPr>
      <w:r>
        <w:rPr>
          <w:color w:val="000000" w:themeColor="text1"/>
          <w14:textFill>
            <w14:solidFill>
              <w14:schemeClr w14:val="tx1"/>
            </w14:solidFill>
          </w14:textFill>
        </w:rPr>
        <w:t>21</w:t>
      </w:r>
      <w:r>
        <w:rPr>
          <w:rFonts w:hint="eastAsia"/>
          <w:color w:val="000000" w:themeColor="text1"/>
          <w14:textFill>
            <w14:solidFill>
              <w14:schemeClr w14:val="tx1"/>
            </w14:solidFill>
          </w14:textFill>
        </w:rPr>
        <w:t>2.报告期内单一投资者持有基金份额比例达到或超过20%的需填写此表内容。分级基金按总份额占比计算。</w:t>
      </w:r>
    </w:p>
  </w:footnote>
  <w:footnote w:id="212">
    <w:p>
      <w:pPr>
        <w:pStyle w:val="22"/>
        <w:rPr>
          <w:color w:val="000000" w:themeColor="text1"/>
          <w14:textFill>
            <w14:solidFill>
              <w14:schemeClr w14:val="tx1"/>
            </w14:solidFill>
          </w14:textFill>
        </w:rPr>
      </w:pPr>
      <w:r>
        <w:rPr>
          <w:color w:val="000000" w:themeColor="text1"/>
          <w14:textFill>
            <w14:solidFill>
              <w14:schemeClr w14:val="tx1"/>
            </w14:solidFill>
          </w14:textFill>
        </w:rPr>
        <w:t>21</w:t>
      </w:r>
      <w:r>
        <w:rPr>
          <w:rFonts w:hint="eastAsia"/>
          <w:color w:val="000000" w:themeColor="text1"/>
          <w14:textFill>
            <w14:solidFill>
              <w14:schemeClr w14:val="tx1"/>
            </w14:solidFill>
          </w14:textFill>
        </w:rPr>
        <w:t>3.本项主要适用于ETF联接基金的目标基金。</w:t>
      </w:r>
    </w:p>
  </w:footnote>
  <w:footnote w:id="213">
    <w:p>
      <w:pPr>
        <w:pStyle w:val="22"/>
        <w:rPr>
          <w:sz w:val="21"/>
          <w:szCs w:val="21"/>
        </w:rPr>
      </w:pPr>
      <w:r>
        <w:footnoteRef/>
      </w:r>
      <w:r>
        <w:t xml:space="preserve"> </w:t>
      </w:r>
      <w:r>
        <w:rPr>
          <w:rFonts w:hint="eastAsia"/>
        </w:rPr>
        <w:t>重要提示之前的内容为报告封面，单设一页，下同。</w:t>
      </w:r>
    </w:p>
  </w:footnote>
  <w:footnote w:id="214">
    <w:p>
      <w:pPr>
        <w:pStyle w:val="22"/>
      </w:pPr>
      <w:r>
        <w:footnoteRef/>
      </w:r>
      <w:r>
        <w:t xml:space="preserve"> </w:t>
      </w:r>
      <w:r>
        <w:rPr>
          <w:rFonts w:hint="eastAsia"/>
        </w:rPr>
        <w:t>此处填列季度报告期末的具体日期，下同。</w:t>
      </w:r>
    </w:p>
  </w:footnote>
  <w:footnote w:id="215">
    <w:p>
      <w:pPr>
        <w:pStyle w:val="22"/>
      </w:pPr>
      <w:r>
        <w:footnoteRef/>
      </w:r>
      <w:r>
        <w:rPr>
          <w:rFonts w:hint="eastAsia"/>
        </w:rPr>
        <w:t xml:space="preserve"> 送出日期指季度报告经复核、签发后，正式对外送出的日期，下同。</w:t>
      </w:r>
    </w:p>
  </w:footnote>
  <w:footnote w:id="216">
    <w:p>
      <w:pPr>
        <w:pStyle w:val="22"/>
      </w:pPr>
      <w:r>
        <w:footnoteRef/>
      </w:r>
      <w:r>
        <w:rPr>
          <w:rFonts w:hint="eastAsia"/>
        </w:rPr>
        <w:t xml:space="preserve"> 基金上市交易后填列此项。</w:t>
      </w:r>
    </w:p>
  </w:footnote>
  <w:footnote w:id="217">
    <w:p>
      <w:pPr>
        <w:pStyle w:val="22"/>
      </w:pPr>
      <w:r>
        <w:footnoteRef/>
      </w:r>
      <w:r>
        <w:rPr>
          <w:rFonts w:hint="eastAsia"/>
        </w:rPr>
        <w:t xml:space="preserve"> 基金上市交易后填列此项，前后端交易代码分列列示。</w:t>
      </w:r>
    </w:p>
  </w:footnote>
  <w:footnote w:id="218">
    <w:p>
      <w:pPr>
        <w:pStyle w:val="22"/>
      </w:pPr>
      <w:r>
        <w:footnoteRef/>
      </w:r>
      <w:r>
        <w:rPr>
          <w:rFonts w:hint="eastAsia" w:ascii="宋体" w:hAnsi="宋体"/>
          <w:kern w:val="0"/>
        </w:rPr>
        <w:t xml:space="preserve"> 对封闭期及打开期限的约定（如有）在本项目中描述。</w:t>
      </w:r>
    </w:p>
  </w:footnote>
  <w:footnote w:id="219">
    <w:p>
      <w:pPr>
        <w:pStyle w:val="22"/>
      </w:pPr>
      <w:r>
        <w:footnoteRef/>
      </w:r>
      <w:r>
        <w:rPr>
          <w:rFonts w:hint="eastAsia"/>
        </w:rPr>
        <w:t xml:space="preserve"> 对基金存续期的最新约定在本项目中描述，当期满时，经基金持有人大会通过并经监管</w:t>
      </w:r>
      <w:r>
        <w:t>部门</w:t>
      </w:r>
      <w:r>
        <w:rPr>
          <w:rFonts w:hint="eastAsia"/>
        </w:rPr>
        <w:t>同意延长存续期后，按最新存续期填写。</w:t>
      </w:r>
    </w:p>
  </w:footnote>
  <w:footnote w:id="220">
    <w:p>
      <w:pPr>
        <w:pStyle w:val="22"/>
      </w:pPr>
      <w:r>
        <w:footnoteRef/>
      </w:r>
      <w:r>
        <w:rPr>
          <w:rFonts w:hint="eastAsia"/>
        </w:rPr>
        <w:t xml:space="preserve"> 基金上市交易后填列此项。</w:t>
      </w:r>
    </w:p>
  </w:footnote>
  <w:footnote w:id="221">
    <w:p>
      <w:pPr>
        <w:pStyle w:val="22"/>
      </w:pPr>
      <w:r>
        <w:footnoteRef/>
      </w:r>
      <w:r>
        <w:rPr>
          <w:rFonts w:hint="eastAsia"/>
        </w:rPr>
        <w:t xml:space="preserve"> 基金上市交易后填列此项。</w:t>
      </w:r>
    </w:p>
  </w:footnote>
  <w:footnote w:id="222">
    <w:p>
      <w:pPr>
        <w:pStyle w:val="22"/>
      </w:pPr>
      <w:r>
        <w:footnoteRef/>
      </w:r>
      <w:r>
        <w:rPr>
          <w:rFonts w:hint="eastAsia"/>
        </w:rPr>
        <w:t xml:space="preserve"> 适用于基金合同中对投资策略有明确约定的基础设施基金（下同）。不建议将基金合同中有关投资策略的描述在此长篇列示，而应是简明、扼要的概述基金主要的投资策略。</w:t>
      </w:r>
    </w:p>
  </w:footnote>
  <w:footnote w:id="223">
    <w:p>
      <w:pPr>
        <w:pStyle w:val="22"/>
      </w:pPr>
      <w:r>
        <w:footnoteRef/>
      </w:r>
      <w:r>
        <w:rPr>
          <w:rFonts w:hint="eastAsia"/>
        </w:rPr>
        <w:t xml:space="preserve"> 同</w:t>
      </w:r>
      <w:r>
        <w:rPr>
          <w:rFonts w:hint="eastAsia"/>
          <w:lang w:val="en-US" w:eastAsia="zh-CN"/>
        </w:rPr>
        <w:t>223</w:t>
      </w:r>
      <w:r>
        <w:rPr>
          <w:rFonts w:hint="eastAsia"/>
        </w:rPr>
        <w:t>。</w:t>
      </w:r>
    </w:p>
  </w:footnote>
  <w:footnote w:id="224">
    <w:p>
      <w:pPr>
        <w:pStyle w:val="22"/>
        <w:rPr>
          <w:color w:val="000000" w:themeColor="text1"/>
          <w14:textFill>
            <w14:solidFill>
              <w14:schemeClr w14:val="tx1"/>
            </w14:solidFill>
          </w14:textFill>
        </w:rPr>
      </w:pPr>
      <w:r>
        <w:footnoteRef/>
      </w:r>
      <w:r>
        <w:rPr>
          <w:rFonts w:hint="eastAsia"/>
        </w:rPr>
        <w:t xml:space="preserve"> 同</w:t>
      </w:r>
      <w:r>
        <w:rPr>
          <w:rFonts w:hint="eastAsia"/>
          <w:lang w:val="en-US" w:eastAsia="zh-CN"/>
        </w:rPr>
        <w:t>223</w:t>
      </w:r>
      <w:r>
        <w:rPr>
          <w:rFonts w:hint="eastAsia"/>
        </w:rPr>
        <w:t>。</w:t>
      </w:r>
    </w:p>
  </w:footnote>
  <w:footnote w:id="225">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简明、扼要的概述基金的收益分配政策。</w:t>
      </w:r>
    </w:p>
  </w:footnote>
  <w:footnote w:id="226">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适用于发行资产支持证券获取资产项目所有权或经营权的情况。</w:t>
      </w:r>
    </w:p>
  </w:footnote>
  <w:footnote w:id="227">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本模板相关表格下的标注，是为表格做出补充说明而设定的，如果基金没有需要说明的，则可略去本部分。</w:t>
      </w:r>
    </w:p>
  </w:footnote>
  <w:footnote w:id="228">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本部分应该按不同资产项目依次列示其基本情况，基金持有一个以上资产项目的，应以资产项目名称为区分填列多个表格（如本节所示）。</w:t>
      </w:r>
    </w:p>
  </w:footnote>
  <w:footnote w:id="229">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填写资产项目的全称。</w:t>
      </w:r>
    </w:p>
  </w:footnote>
  <w:footnote w:id="230">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填写持有资产项目的公司名称。</w:t>
      </w:r>
    </w:p>
  </w:footnote>
  <w:footnote w:id="231">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列示资产项目类型，具体包括</w:t>
      </w:r>
      <w:r>
        <w:rPr>
          <w:rFonts w:hint="eastAsia"/>
          <w:color w:val="FF0000"/>
          <w:lang w:eastAsia="zh-CN"/>
        </w:rPr>
        <w:t>交通设施、能源设施、市政设施、生态环保、仓储物流、产业园区、新型设施、租赁住房、水利设施、文化旅游、消费设施、养老设施</w:t>
      </w:r>
      <w:r>
        <w:rPr>
          <w:rFonts w:hint="eastAsia"/>
          <w:color w:val="000000" w:themeColor="text1"/>
          <w14:textFill>
            <w14:solidFill>
              <w14:schemeClr w14:val="tx1"/>
            </w14:solidFill>
          </w14:textFill>
        </w:rPr>
        <w:t>以及</w:t>
      </w:r>
      <w:r>
        <w:rPr>
          <w:color w:val="000000" w:themeColor="text1"/>
          <w14:textFill>
            <w14:solidFill>
              <w14:schemeClr w14:val="tx1"/>
            </w14:solidFill>
          </w14:textFill>
        </w:rPr>
        <w:t>其他</w:t>
      </w:r>
      <w:r>
        <w:rPr>
          <w:rFonts w:hint="eastAsia"/>
          <w:color w:val="000000" w:themeColor="text1"/>
          <w14:textFill>
            <w14:solidFill>
              <w14:schemeClr w14:val="tx1"/>
            </w14:solidFill>
          </w14:textFill>
        </w:rPr>
        <w:t>资产等。</w:t>
      </w:r>
    </w:p>
  </w:footnote>
  <w:footnote w:id="232">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采用定性描述列示资产项目的主要经营模式，各类资产项目应按行业适用《上市公司行业信息披露指引》中对于经营模式的分类，基础设施基金根据实际情况自行确定经营模式名称或类别的，应当明确相关名称或类别的含义，并保持表述的一致性。</w:t>
      </w:r>
    </w:p>
  </w:footnote>
  <w:footnote w:id="233">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项目地理位置至少</w:t>
      </w:r>
      <w:r>
        <w:rPr>
          <w:color w:val="000000" w:themeColor="text1"/>
          <w14:textFill>
            <w14:solidFill>
              <w14:schemeClr w14:val="tx1"/>
            </w14:solidFill>
          </w14:textFill>
        </w:rPr>
        <w:t>精确到区/县</w:t>
      </w:r>
      <w:r>
        <w:rPr>
          <w:rFonts w:hint="eastAsia"/>
          <w:color w:val="000000" w:themeColor="text1"/>
          <w14:textFill>
            <w14:solidFill>
              <w14:schemeClr w14:val="tx1"/>
            </w14:solidFill>
          </w14:textFill>
        </w:rPr>
        <w:t>（如果为公路或者铁路项目，起始地理位置精确到区/县，途径地区精确到市即可）。</w:t>
      </w:r>
    </w:p>
  </w:footnote>
  <w:footnote w:id="234">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扩募</w:t>
      </w:r>
      <w:r>
        <w:rPr>
          <w:rFonts w:hint="eastAsia"/>
          <w:color w:val="000000" w:themeColor="text1"/>
          <w14:textFill>
            <w14:solidFill>
              <w14:schemeClr w14:val="tx1"/>
            </w14:solidFill>
          </w14:textFill>
        </w:rPr>
        <w:t>时间指扩募基金合同生效日。</w:t>
      </w:r>
    </w:p>
  </w:footnote>
  <w:footnote w:id="235">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填写定向扩募、向原持有人配售或者公开扩募。</w:t>
      </w:r>
    </w:p>
  </w:footnote>
  <w:footnote w:id="236">
    <w:p>
      <w:pPr>
        <w:pStyle w:val="22"/>
      </w:pPr>
      <w:r>
        <w:footnoteRef/>
      </w:r>
      <w:r>
        <w:rPr>
          <w:rFonts w:hint="eastAsia"/>
        </w:rPr>
        <w:t xml:space="preserve"> 按基金合并报表的结果填列本表，此外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除基金合同和招募说明书另有规定外，财务指标保留至小数点后第</w:t>
      </w:r>
      <w:r>
        <w:rPr>
          <w:rFonts w:hint="eastAsia"/>
          <w:color w:val="000000" w:themeColor="text1"/>
          <w:lang w:eastAsia="zh-CN"/>
          <w14:textFill>
            <w14:solidFill>
              <w14:schemeClr w14:val="tx1"/>
            </w14:solidFill>
          </w14:textFill>
        </w:rPr>
        <w:t>二</w:t>
      </w:r>
      <w:r>
        <w:rPr>
          <w:rFonts w:hint="eastAsia"/>
        </w:rPr>
        <w:t>位。</w:t>
      </w:r>
    </w:p>
  </w:footnote>
  <w:footnote w:id="237">
    <w:p>
      <w:pPr>
        <w:pStyle w:val="22"/>
      </w:pPr>
      <w:r>
        <w:footnoteRef/>
      </w:r>
      <w:r>
        <w:rPr>
          <w:rFonts w:hint="eastAsia"/>
        </w:rPr>
        <w:t xml:space="preserve"> 此处应标注币种和货币单位，例如，人民币元、美元等，本模板中凡涉及“单位”的，均适用此要求；另，如果整个表格的数据均为货币单位，则表上一般标注“单位：</w:t>
      </w:r>
      <w:r>
        <w:t xml:space="preserve"> </w:t>
      </w:r>
      <w:r>
        <w:rPr>
          <w:rFonts w:hint="eastAsia"/>
        </w:rPr>
        <w:t>”，如果整个表格中的数据既有货币单位又有其他单位（如基金份额、百分数等），则表上一般针对性的标注“金额单位”。本表中的“本期收入”、“本期净利润”、“本期经营活动产生的现金流量净额”均指合并财务报表层面的数据。</w:t>
      </w:r>
    </w:p>
  </w:footnote>
  <w:footnote w:id="238">
    <w:p>
      <w:pPr>
        <w:pStyle w:val="22"/>
      </w:pPr>
      <w:r>
        <w:footnoteRef/>
      </w:r>
      <w:r>
        <w:rPr>
          <w:rFonts w:hint="eastAsia"/>
        </w:rPr>
        <w:t xml:space="preserve"> 本期收入指基金合并利润表中的本期营业收入、利息收入、投资收益、资产处置收益、营业外收入、其他收入以及公允价值变动收益的总和。</w:t>
      </w:r>
    </w:p>
  </w:footnote>
  <w:footnote w:id="239">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本期</w:t>
      </w:r>
      <w:r>
        <w:rPr>
          <w:color w:val="000000" w:themeColor="text1"/>
          <w14:textFill>
            <w14:solidFill>
              <w14:schemeClr w14:val="tx1"/>
            </w14:solidFill>
          </w14:textFill>
        </w:rPr>
        <w:t>现金流分派率</w:t>
      </w:r>
      <w:r>
        <w:rPr>
          <w:rFonts w:hint="eastAsia"/>
          <w:color w:val="000000" w:themeColor="text1"/>
          <w14:textFill>
            <w14:solidFill>
              <w14:schemeClr w14:val="tx1"/>
            </w14:solidFill>
          </w14:textFill>
        </w:rPr>
        <w:t>指报告期可供分配金额/报告期末市值。</w:t>
      </w:r>
    </w:p>
  </w:footnote>
  <w:footnote w:id="240">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年化</w:t>
      </w:r>
      <w:r>
        <w:rPr>
          <w:rFonts w:hint="eastAsia"/>
          <w:color w:val="000000" w:themeColor="text1"/>
          <w14:textFill>
            <w14:solidFill>
              <w14:schemeClr w14:val="tx1"/>
            </w14:solidFill>
          </w14:textFill>
        </w:rPr>
        <w:t>现金流分派率指截至报告期末本年累计可供分配金额/报告期末市值/年初至今实际天数*本年总天数。</w:t>
      </w:r>
    </w:p>
  </w:footnote>
  <w:footnote w:id="241">
    <w:p>
      <w:pPr>
        <w:pStyle w:val="22"/>
      </w:pPr>
      <w:r>
        <w:footnoteRef/>
      </w:r>
      <w:r>
        <w:rPr>
          <w:rFonts w:hint="eastAsia"/>
        </w:rPr>
        <w:t xml:space="preserve"> 报告期不足一季度的，应在表下标注并说明原因（如基金合同在当期生效）；</w:t>
      </w:r>
      <w:r>
        <w:t>如表中指标</w:t>
      </w:r>
      <w:r>
        <w:rPr>
          <w:rFonts w:hint="eastAsia"/>
        </w:rPr>
        <w:t>涉及</w:t>
      </w:r>
      <w:r>
        <w:t>合理</w:t>
      </w:r>
      <w:r>
        <w:rPr>
          <w:rFonts w:hint="eastAsia"/>
        </w:rPr>
        <w:t>预估</w:t>
      </w:r>
      <w:r>
        <w:t>的情况，</w:t>
      </w:r>
      <w:r>
        <w:rPr>
          <w:rFonts w:hint="eastAsia"/>
        </w:rPr>
        <w:t>应在</w:t>
      </w:r>
      <w:r>
        <w:t>表下</w:t>
      </w:r>
      <w:r>
        <w:rPr>
          <w:rFonts w:hint="eastAsia"/>
        </w:rPr>
        <w:t>标注</w:t>
      </w:r>
      <w:r>
        <w:t>并说明</w:t>
      </w:r>
      <w:r>
        <w:rPr>
          <w:rFonts w:hint="eastAsia"/>
        </w:rPr>
        <w:t>原因及相关</w:t>
      </w:r>
      <w:r>
        <w:t>考虑</w:t>
      </w:r>
      <w:r>
        <w:rPr>
          <w:rFonts w:hint="eastAsia"/>
        </w:rPr>
        <w:t>。</w:t>
      </w:r>
    </w:p>
  </w:footnote>
  <w:footnote w:id="242">
    <w:p>
      <w:pPr>
        <w:pStyle w:val="22"/>
      </w:pPr>
      <w:r>
        <w:footnoteRef/>
      </w:r>
      <w:r>
        <w:rPr>
          <w:rFonts w:hint="eastAsia"/>
        </w:rPr>
        <w:t xml:space="preserve"> 如基金合同约定，需要在季度报告中另外披露与产品特性相关的其他指标的，在本部分披露；另外</w:t>
      </w:r>
      <w:r>
        <w:t>，</w:t>
      </w:r>
      <w:r>
        <w:rPr>
          <w:rFonts w:hint="eastAsia"/>
        </w:rPr>
        <w:t>如根据基金产品特性，</w:t>
      </w:r>
      <w:r>
        <w:t>基金管理人认为</w:t>
      </w:r>
      <w:r>
        <w:rPr>
          <w:rFonts w:hint="eastAsia"/>
        </w:rPr>
        <w:t>需要补充披露有助于投资者理解基金运作的其他财务指标的，公司本着真实、准确、完整的原则可自愿披露相关指标，并对指标的计算方法等予以说明。</w:t>
      </w:r>
    </w:p>
  </w:footnote>
  <w:footnote w:id="243">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ascii="宋体" w:hAnsi="宋体"/>
          <w:color w:val="000000" w:themeColor="text1"/>
          <w:kern w:val="0"/>
          <w14:textFill>
            <w14:solidFill>
              <w14:schemeClr w14:val="tx1"/>
            </w14:solidFill>
          </w14:textFill>
        </w:rPr>
        <w:t xml:space="preserve"> 在披露基金本报告期的收益分配数据时，从上到下分别列示本报告期数据、本年累计数据。</w:t>
      </w:r>
      <w:r>
        <w:rPr>
          <w:rFonts w:hint="eastAsia"/>
          <w:color w:val="000000" w:themeColor="text1"/>
          <w14:textFill>
            <w14:solidFill>
              <w14:schemeClr w14:val="tx1"/>
            </w14:solidFill>
          </w14:textFill>
        </w:rPr>
        <w:t>表中有关指标以元为单位表示的，</w:t>
      </w:r>
      <w:r>
        <w:rPr>
          <w:rFonts w:hint="eastAsia"/>
          <w:color w:val="FF0000"/>
        </w:rPr>
        <w:t>除单位</w:t>
      </w:r>
      <w:r>
        <w:rPr>
          <w:rFonts w:hint="eastAsia"/>
          <w:color w:val="FF0000"/>
          <w:lang w:val="en-US" w:eastAsia="zh-CN"/>
        </w:rPr>
        <w:t>可供</w:t>
      </w:r>
      <w:r>
        <w:rPr>
          <w:rFonts w:hint="eastAsia"/>
          <w:color w:val="FF0000"/>
        </w:rPr>
        <w:t>分配金额</w:t>
      </w:r>
      <w:r>
        <w:rPr>
          <w:rFonts w:hint="eastAsia"/>
          <w:color w:val="FF0000"/>
          <w:lang w:val="en-US" w:eastAsia="zh-CN"/>
        </w:rPr>
        <w:t>和</w:t>
      </w:r>
      <w:r>
        <w:rPr>
          <w:rFonts w:hint="eastAsia"/>
          <w:color w:val="FF0000"/>
        </w:rPr>
        <w:t>单位实际分配金额保留至小数点后第</w:t>
      </w:r>
      <w:r>
        <w:rPr>
          <w:rFonts w:hint="eastAsia"/>
          <w:color w:val="FF0000"/>
          <w:lang w:val="en-US" w:eastAsia="zh-CN"/>
        </w:rPr>
        <w:t>四</w:t>
      </w:r>
      <w:r>
        <w:rPr>
          <w:rFonts w:hint="eastAsia"/>
          <w:color w:val="FF0000"/>
        </w:rPr>
        <w:t>位外，均保留至小数点后第</w:t>
      </w:r>
      <w:r>
        <w:rPr>
          <w:rFonts w:hint="eastAsia"/>
          <w:color w:val="FF0000"/>
          <w:lang w:val="en-US" w:eastAsia="zh-CN"/>
        </w:rPr>
        <w:t>二</w:t>
      </w:r>
      <w:r>
        <w:rPr>
          <w:rFonts w:hint="eastAsia"/>
          <w:color w:val="FF0000"/>
        </w:rPr>
        <w:t>位；以百分数形式表示的，一般保留至小数点后第</w:t>
      </w:r>
      <w:r>
        <w:rPr>
          <w:rFonts w:hint="eastAsia"/>
          <w:color w:val="FF0000"/>
          <w:lang w:val="en-US" w:eastAsia="zh-CN"/>
        </w:rPr>
        <w:t>二</w:t>
      </w:r>
      <w:r>
        <w:rPr>
          <w:rFonts w:hint="eastAsia"/>
          <w:color w:val="FF0000"/>
        </w:rPr>
        <w:t>位</w:t>
      </w:r>
      <w:r>
        <w:rPr>
          <w:rFonts w:hint="eastAsia"/>
          <w:color w:val="000000" w:themeColor="text1"/>
          <w14:textFill>
            <w14:solidFill>
              <w14:schemeClr w14:val="tx1"/>
            </w14:solidFill>
          </w14:textFill>
        </w:rPr>
        <w:t>。</w:t>
      </w:r>
    </w:p>
  </w:footnote>
  <w:footnote w:id="244">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可供分配金额是指在净利润基础上进行合理调整后的金额。</w:t>
      </w:r>
    </w:p>
  </w:footnote>
  <w:footnote w:id="245">
    <w:p>
      <w:pPr>
        <w:pStyle w:val="22"/>
      </w:pPr>
      <w:r>
        <w:footnoteRef/>
      </w:r>
      <w:r>
        <w:t xml:space="preserve"> </w:t>
      </w:r>
      <w:r>
        <w:rPr>
          <w:rFonts w:hint="eastAsia"/>
        </w:rPr>
        <w:t>填列可供</w:t>
      </w:r>
      <w:r>
        <w:t>分配</w:t>
      </w:r>
      <w:r>
        <w:rPr>
          <w:rFonts w:hint="eastAsia"/>
        </w:rPr>
        <w:t>金额对应</w:t>
      </w:r>
      <w:r>
        <w:t>的期间。</w:t>
      </w:r>
    </w:p>
  </w:footnote>
  <w:footnote w:id="246">
    <w:p>
      <w:pPr>
        <w:pStyle w:val="22"/>
      </w:pPr>
      <w:r>
        <w:footnoteRef/>
      </w:r>
      <w:r>
        <w:t xml:space="preserve"> </w:t>
      </w:r>
      <w:r>
        <w:rPr>
          <w:rFonts w:hint="eastAsia"/>
        </w:rPr>
        <w:t>实际分配金额是在该期间实际发放给投资者的金额</w:t>
      </w:r>
      <w:r>
        <w:t>。</w:t>
      </w:r>
    </w:p>
  </w:footnote>
  <w:footnote w:id="247">
    <w:p>
      <w:pPr>
        <w:pStyle w:val="22"/>
      </w:pPr>
      <w:r>
        <w:footnoteRef/>
      </w:r>
      <w:r>
        <w:t xml:space="preserve"> </w:t>
      </w:r>
      <w:r>
        <w:rPr>
          <w:rFonts w:hint="eastAsia"/>
        </w:rPr>
        <w:t>填列基金实际</w:t>
      </w:r>
      <w:r>
        <w:t>分配</w:t>
      </w:r>
      <w:r>
        <w:rPr>
          <w:rFonts w:hint="eastAsia"/>
        </w:rPr>
        <w:t>收益所在</w:t>
      </w:r>
      <w:r>
        <w:t>的期间。</w:t>
      </w:r>
    </w:p>
  </w:footnote>
  <w:footnote w:id="248">
    <w:p>
      <w:pPr>
        <w:pStyle w:val="22"/>
      </w:pPr>
      <w:r>
        <w:footnoteRef/>
      </w:r>
      <w:r>
        <w:t xml:space="preserve"> 此处可以</w:t>
      </w:r>
      <w:r>
        <w:rPr>
          <w:rFonts w:hint="eastAsia"/>
        </w:rPr>
        <w:t>说明</w:t>
      </w:r>
      <w:r>
        <w:t>该</w:t>
      </w:r>
      <w:r>
        <w:rPr>
          <w:rFonts w:hint="eastAsia"/>
        </w:rPr>
        <w:t>期间实际分配</w:t>
      </w:r>
      <w:r>
        <w:t>金额</w:t>
      </w:r>
      <w:r>
        <w:rPr>
          <w:rFonts w:hint="eastAsia"/>
        </w:rPr>
        <w:t>所对应的可供分配</w:t>
      </w:r>
      <w:r>
        <w:t>金额</w:t>
      </w:r>
      <w:r>
        <w:rPr>
          <w:rFonts w:hint="eastAsia"/>
        </w:rPr>
        <w:t>及其所属</w:t>
      </w:r>
      <w:r>
        <w:t>期间。</w:t>
      </w:r>
    </w:p>
  </w:footnote>
  <w:footnote w:id="249">
    <w:p>
      <w:pPr>
        <w:pStyle w:val="22"/>
      </w:pPr>
      <w:r>
        <w:footnoteRef/>
      </w:r>
      <w:r>
        <w:rPr>
          <w:rFonts w:hint="eastAsia"/>
        </w:rPr>
        <w:t xml:space="preserve"> 表格中的调增项目金额以正数填列，调减项目金额以负数填列。</w:t>
      </w:r>
    </w:p>
  </w:footnote>
  <w:footnote w:id="250">
    <w:p>
      <w:pPr>
        <w:pStyle w:val="22"/>
      </w:pPr>
      <w:r>
        <w:footnoteRef/>
      </w:r>
      <w:r>
        <w:t xml:space="preserve"> </w:t>
      </w:r>
      <w:r>
        <w:rPr>
          <w:rFonts w:hint="eastAsia"/>
        </w:rPr>
        <w:t>本期</w:t>
      </w:r>
      <w:r>
        <w:t>金额</w:t>
      </w:r>
      <w:r>
        <w:rPr>
          <w:rFonts w:hint="eastAsia"/>
        </w:rPr>
        <w:t>较</w:t>
      </w:r>
      <w:r>
        <w:t>上期有</w:t>
      </w:r>
      <w:r>
        <w:rPr>
          <w:rFonts w:hint="eastAsia"/>
        </w:rPr>
        <w:t>重大</w:t>
      </w:r>
      <w:r>
        <w:t>变化的，可在此处说明</w:t>
      </w:r>
      <w:r>
        <w:rPr>
          <w:rFonts w:hint="eastAsia"/>
        </w:rPr>
        <w:t>。</w:t>
      </w:r>
    </w:p>
  </w:footnote>
  <w:footnote w:id="251">
    <w:p>
      <w:pPr>
        <w:pStyle w:val="22"/>
      </w:pPr>
      <w:r>
        <w:footnoteRef/>
      </w:r>
      <w:r>
        <w:t xml:space="preserve"> </w:t>
      </w:r>
      <w:r>
        <w:rPr>
          <w:rFonts w:hint="eastAsia"/>
        </w:rPr>
        <w:t>此</w:t>
      </w:r>
      <w:r>
        <w:t>项下</w:t>
      </w:r>
      <w:r>
        <w:rPr>
          <w:rFonts w:hint="eastAsia"/>
        </w:rPr>
        <w:t>列示</w:t>
      </w:r>
      <w:r>
        <w:t>本期可供分配</w:t>
      </w:r>
      <w:r>
        <w:rPr>
          <w:rFonts w:hint="eastAsia"/>
        </w:rPr>
        <w:t>金额计算过程中涉及的</w:t>
      </w:r>
      <w:r>
        <w:t>所有调</w:t>
      </w:r>
      <w:r>
        <w:rPr>
          <w:rFonts w:hint="eastAsia"/>
        </w:rPr>
        <w:t>增</w:t>
      </w:r>
      <w:r>
        <w:t>项</w:t>
      </w:r>
      <w:r>
        <w:rPr>
          <w:rFonts w:hint="eastAsia"/>
        </w:rPr>
        <w:t>。</w:t>
      </w:r>
    </w:p>
  </w:footnote>
  <w:footnote w:id="252">
    <w:p>
      <w:pPr>
        <w:pStyle w:val="22"/>
      </w:pPr>
      <w:r>
        <w:footnoteRef/>
      </w:r>
      <w:r>
        <w:t xml:space="preserve"> </w:t>
      </w:r>
      <w:r>
        <w:rPr>
          <w:rFonts w:hint="eastAsia"/>
        </w:rPr>
        <w:t>此</w:t>
      </w:r>
      <w:r>
        <w:t>项下</w:t>
      </w:r>
      <w:r>
        <w:rPr>
          <w:rFonts w:hint="eastAsia"/>
        </w:rPr>
        <w:t>列示</w:t>
      </w:r>
      <w:r>
        <w:t>本期可供分配</w:t>
      </w:r>
      <w:r>
        <w:rPr>
          <w:rFonts w:hint="eastAsia"/>
        </w:rPr>
        <w:t>金额计算过程中涉及</w:t>
      </w:r>
      <w:r>
        <w:t>的所有调</w:t>
      </w:r>
      <w:r>
        <w:rPr>
          <w:rFonts w:hint="eastAsia"/>
        </w:rPr>
        <w:t>减</w:t>
      </w:r>
      <w:r>
        <w:t>项</w:t>
      </w:r>
      <w:r>
        <w:rPr>
          <w:rFonts w:hint="eastAsia"/>
        </w:rPr>
        <w:t>。</w:t>
      </w:r>
    </w:p>
  </w:footnote>
  <w:footnote w:id="253">
    <w:p>
      <w:pPr>
        <w:pStyle w:val="22"/>
      </w:pPr>
      <w:r>
        <w:footnoteRef/>
      </w:r>
      <w:r>
        <w:rPr>
          <w:rFonts w:hint="eastAsia"/>
        </w:rPr>
        <w:t xml:space="preserve"> 如调整项中包含“未来合理相关支出预留”的，在此处说明使用该调整项的理由及其使用情况</w:t>
      </w:r>
      <w:r>
        <w:t>。</w:t>
      </w:r>
    </w:p>
  </w:footnote>
  <w:footnote w:id="254">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重要</w:t>
      </w:r>
      <w:r>
        <w:rPr>
          <w:rFonts w:hint="eastAsia"/>
          <w:color w:val="000000" w:themeColor="text1"/>
          <w14:textFill>
            <w14:solidFill>
              <w14:schemeClr w14:val="tx1"/>
            </w14:solidFill>
          </w14:textFill>
        </w:rPr>
        <w:t>资产</w:t>
      </w:r>
      <w:r>
        <w:rPr>
          <w:color w:val="000000" w:themeColor="text1"/>
          <w14:textFill>
            <w14:solidFill>
              <w14:schemeClr w14:val="tx1"/>
            </w14:solidFill>
          </w14:textFill>
        </w:rPr>
        <w:t>项目指单独或者合计营业收入或者现金流占上年度全部营业收入或者现金流10%以上的项目，或者其他对</w:t>
      </w:r>
      <w:r>
        <w:rPr>
          <w:rFonts w:hint="eastAsia"/>
          <w:color w:val="000000" w:themeColor="text1"/>
          <w14:textFill>
            <w14:solidFill>
              <w14:schemeClr w14:val="tx1"/>
            </w14:solidFill>
          </w14:textFill>
        </w:rPr>
        <w:t>资产项目</w:t>
      </w:r>
      <w:r>
        <w:rPr>
          <w:color w:val="000000" w:themeColor="text1"/>
          <w14:textFill>
            <w14:solidFill>
              <w14:schemeClr w14:val="tx1"/>
            </w14:solidFill>
          </w14:textFill>
        </w:rPr>
        <w:t>运营、基金份额持有人权益产生重大影响的项目。</w:t>
      </w:r>
    </w:p>
  </w:footnote>
  <w:footnote w:id="255">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填</w:t>
      </w:r>
      <w:r>
        <w:rPr>
          <w:rFonts w:hint="eastAsia"/>
          <w:color w:val="000000" w:themeColor="text1"/>
          <w14:textFill>
            <w14:solidFill>
              <w14:schemeClr w14:val="tx1"/>
            </w14:solidFill>
          </w14:textFill>
        </w:rPr>
        <w:t>写资产</w:t>
      </w:r>
      <w:r>
        <w:rPr>
          <w:color w:val="000000" w:themeColor="text1"/>
          <w14:textFill>
            <w14:solidFill>
              <w14:schemeClr w14:val="tx1"/>
            </w14:solidFill>
          </w14:textFill>
        </w:rPr>
        <w:t>项目运营年限、报告期内周边新增竞争性项目的基本情况以及对基金份额持有人权益的影响（如有）、报告期内发生的重大变化和经营策略调整以及对基金份额持有人权益的影响（如有）等。</w:t>
      </w:r>
    </w:p>
  </w:footnote>
  <w:footnote w:id="256">
    <w:p>
      <w:pPr>
        <w:pStyle w:val="22"/>
      </w:pPr>
      <w:r>
        <w:footnoteRef/>
      </w:r>
      <w:r>
        <w:t xml:space="preserve"> </w:t>
      </w:r>
      <w:r>
        <w:rPr>
          <w:color w:val="FF0000"/>
        </w:rPr>
        <w:t>成立时间不满一年</w:t>
      </w:r>
      <w:r>
        <w:rPr>
          <w:rFonts w:hint="eastAsia"/>
          <w:color w:val="FF0000"/>
          <w:lang w:eastAsia="zh-CN"/>
        </w:rPr>
        <w:t>的</w:t>
      </w:r>
      <w:r>
        <w:rPr>
          <w:rFonts w:hint="eastAsia"/>
          <w:color w:val="FF0000"/>
        </w:rPr>
        <w:t>基金</w:t>
      </w:r>
      <w:r>
        <w:rPr>
          <w:rFonts w:hint="eastAsia"/>
          <w:color w:val="FF0000"/>
          <w:lang w:val="en-US" w:eastAsia="zh-CN"/>
        </w:rPr>
        <w:t>可以不</w:t>
      </w:r>
      <w:r>
        <w:rPr>
          <w:rFonts w:hint="eastAsia"/>
          <w:color w:val="FF0000"/>
        </w:rPr>
        <w:t>填列</w:t>
      </w:r>
      <w:r>
        <w:rPr>
          <w:color w:val="FF0000"/>
        </w:rPr>
        <w:t>上年同期</w:t>
      </w:r>
      <w:r>
        <w:rPr>
          <w:rFonts w:hint="eastAsia" w:ascii="宋体" w:hAnsi="宋体" w:cs="宋体"/>
          <w:color w:val="FF0000"/>
          <w:lang w:val="en-US" w:eastAsia="zh-CN"/>
        </w:rPr>
        <w:t>或者上年同期末</w:t>
      </w:r>
      <w:r>
        <w:rPr>
          <w:color w:val="FF0000"/>
        </w:rPr>
        <w:t>数据，以下同理</w:t>
      </w:r>
      <w:r>
        <w:rPr>
          <w:rFonts w:hint="eastAsia"/>
          <w:color w:val="FF0000"/>
        </w:rPr>
        <w:t>。</w:t>
      </w:r>
    </w:p>
  </w:footnote>
  <w:footnote w:id="257">
    <w:p>
      <w:pPr>
        <w:pStyle w:val="22"/>
      </w:pPr>
      <w:r>
        <w:footnoteRef/>
      </w:r>
      <w:r>
        <w:t xml:space="preserve"> 运营指标同比变动幅度超过30%的，应当进一步说明涉及金额、变动原因、是否具有持续性以及后续应对措施</w:t>
      </w:r>
      <w:r>
        <w:rPr>
          <w:rFonts w:hint="eastAsia"/>
        </w:rPr>
        <w:t>。</w:t>
      </w:r>
    </w:p>
  </w:footnote>
  <w:footnote w:id="258">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按</w:t>
      </w:r>
      <w:r>
        <w:rPr>
          <w:rFonts w:hint="eastAsia"/>
          <w:color w:val="000000" w:themeColor="text1"/>
          <w14:textFill>
            <w14:solidFill>
              <w14:schemeClr w14:val="tx1"/>
            </w14:solidFill>
          </w14:textFill>
        </w:rPr>
        <w:t>资产</w:t>
      </w:r>
      <w:r>
        <w:rPr>
          <w:color w:val="000000" w:themeColor="text1"/>
          <w14:textFill>
            <w14:solidFill>
              <w14:schemeClr w14:val="tx1"/>
            </w14:solidFill>
          </w14:textFill>
        </w:rPr>
        <w:t>项目</w:t>
      </w:r>
      <w:r>
        <w:rPr>
          <w:rFonts w:hint="eastAsia"/>
          <w:color w:val="000000" w:themeColor="text1"/>
          <w14:textFill>
            <w14:solidFill>
              <w14:schemeClr w14:val="tx1"/>
            </w14:solidFill>
          </w14:textFill>
        </w:rPr>
        <w:t>分别列示运营指标；存在多个重要资产项目的，应按资产项目名称分开列示如下所示的多个表格。</w:t>
      </w:r>
    </w:p>
  </w:footnote>
  <w:footnote w:id="259">
    <w:p>
      <w:pPr>
        <w:pStyle w:val="22"/>
      </w:pPr>
      <w:r>
        <w:footnoteRef/>
      </w:r>
      <w:r>
        <w:rPr>
          <w:rFonts w:hint="eastAsia"/>
        </w:rPr>
        <w:t xml:space="preserve"> 与资产项目基本情况的项目名称对应，以下同理。</w:t>
      </w:r>
    </w:p>
  </w:footnote>
  <w:footnote w:id="260">
    <w:p>
      <w:pPr>
        <w:pStyle w:val="22"/>
      </w:pPr>
      <w:r>
        <w:footnoteRef/>
      </w:r>
      <w:r>
        <w:t xml:space="preserve"> </w:t>
      </w:r>
      <w:r>
        <w:rPr>
          <w:rFonts w:hint="eastAsia"/>
        </w:rPr>
        <w:t>同</w:t>
      </w:r>
      <w:ins w:id="0" w:author="zhouyt" w:date="2025-06-24T16:27:30Z">
        <w:r>
          <w:rPr>
            <w:rFonts w:hint="eastAsia"/>
            <w:lang w:val="en-US" w:eastAsia="zh-CN"/>
          </w:rPr>
          <w:t>2</w:t>
        </w:r>
      </w:ins>
      <w:ins w:id="1" w:author="zhouyt" w:date="2025-06-24T16:27:31Z">
        <w:r>
          <w:rPr>
            <w:rFonts w:hint="eastAsia"/>
            <w:lang w:val="en-US" w:eastAsia="zh-CN"/>
          </w:rPr>
          <w:t>58</w:t>
        </w:r>
      </w:ins>
      <w:r>
        <w:t>。</w:t>
      </w:r>
    </w:p>
  </w:footnote>
  <w:footnote w:id="261">
    <w:p>
      <w:pPr>
        <w:pStyle w:val="22"/>
      </w:pPr>
      <w:r>
        <w:footnoteRef/>
      </w:r>
      <w:r>
        <w:t xml:space="preserve"> 填写</w:t>
      </w:r>
      <w:r>
        <w:rPr>
          <w:rFonts w:hint="eastAsia"/>
        </w:rPr>
        <w:t>《深圳证券交易所公开募集基础设施证券投资基金业务指引第7号——中期报告和季度报告（试行）》《上海证券交易所公开募集基础设施证券投资基金(REITs)规则适用指引第7号——中期报告和季度报告（试行）》第二章第四节“分行业基础资产披露要求”要求披露的其他信息。</w:t>
      </w:r>
    </w:p>
  </w:footnote>
  <w:footnote w:id="262">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按公司分别列示资产项目公司的财务数据；存在多个资产项目公司的，应按资产项目公司名称分开列示如下所示的多个表格。</w:t>
      </w:r>
    </w:p>
  </w:footnote>
  <w:footnote w:id="263">
    <w:p>
      <w:pPr>
        <w:pStyle w:val="22"/>
        <w:snapToGrid w:val="0"/>
        <w:rPr>
          <w:rFonts w:hint="default" w:eastAsia="宋体"/>
          <w:color w:val="FF0000"/>
          <w:lang w:val="en-US" w:eastAsia="zh-CN"/>
        </w:rPr>
      </w:pPr>
      <w:r>
        <w:rPr>
          <w:color w:val="FF0000"/>
        </w:rPr>
        <w:footnoteRef/>
      </w:r>
      <w:r>
        <w:rPr>
          <w:color w:val="FF0000"/>
        </w:rPr>
        <w:t xml:space="preserve"> </w:t>
      </w:r>
      <w:r>
        <w:rPr>
          <w:rFonts w:hint="eastAsia"/>
          <w:color w:val="FF0000"/>
          <w:lang w:val="en-US" w:eastAsia="zh-CN"/>
        </w:rPr>
        <w:t>如果有多个项目公司，则为各项目公司的加总数值。</w:t>
      </w:r>
    </w:p>
  </w:footnote>
  <w:footnote w:id="264">
    <w:p>
      <w:pPr>
        <w:pStyle w:val="22"/>
        <w:snapToGrid w:val="0"/>
        <w:rPr>
          <w:color w:val="FF0000"/>
        </w:rPr>
      </w:pPr>
      <w:r>
        <w:rPr>
          <w:color w:val="FF0000"/>
        </w:rPr>
        <w:footnoteRef/>
      </w:r>
      <w:r>
        <w:rPr>
          <w:color w:val="FF0000"/>
        </w:rPr>
        <w:t xml:space="preserve"> </w:t>
      </w:r>
      <w:r>
        <w:rPr>
          <w:rFonts w:hint="eastAsia"/>
          <w:color w:val="FF0000"/>
        </w:rPr>
        <w:t>成立时间不满一年</w:t>
      </w:r>
      <w:r>
        <w:rPr>
          <w:color w:val="FF0000"/>
        </w:rPr>
        <w:t>的</w:t>
      </w:r>
      <w:r>
        <w:rPr>
          <w:rFonts w:hint="eastAsia"/>
          <w:color w:val="FF0000"/>
        </w:rPr>
        <w:t>基金</w:t>
      </w:r>
      <w:r>
        <w:rPr>
          <w:rFonts w:hint="eastAsia"/>
          <w:color w:val="FF0000"/>
          <w:lang w:val="en-US" w:eastAsia="zh-CN"/>
        </w:rPr>
        <w:t>可以不</w:t>
      </w:r>
      <w:r>
        <w:rPr>
          <w:rFonts w:hint="eastAsia"/>
          <w:color w:val="FF0000"/>
        </w:rPr>
        <w:t>填列上年同期数据</w:t>
      </w:r>
      <w:r>
        <w:rPr>
          <w:rFonts w:hint="eastAsia"/>
          <w:color w:val="FF0000"/>
          <w:lang w:eastAsia="zh-CN"/>
        </w:rPr>
        <w:t>，</w:t>
      </w:r>
      <w:r>
        <w:rPr>
          <w:rFonts w:hint="eastAsia"/>
          <w:color w:val="FF0000"/>
          <w:lang w:val="en-US" w:eastAsia="zh-CN"/>
        </w:rPr>
        <w:t>以下同理</w:t>
      </w:r>
      <w:r>
        <w:rPr>
          <w:rFonts w:hint="eastAsia"/>
          <w:color w:val="FF0000"/>
        </w:rPr>
        <w:t>。</w:t>
      </w:r>
    </w:p>
  </w:footnote>
  <w:footnote w:id="265">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重要</w:t>
      </w:r>
      <w:r>
        <w:rPr>
          <w:rFonts w:hint="eastAsia"/>
          <w:color w:val="000000" w:themeColor="text1"/>
          <w14:textFill>
            <w14:solidFill>
              <w14:schemeClr w14:val="tx1"/>
            </w14:solidFill>
          </w14:textFill>
        </w:rPr>
        <w:t>资产项目公司，是指单独或者合计营业收入或者现金流占上年度全部营业收入或者现金流10%以上的项目公司，或者其他对资产项目整体运营、基金份额持有人权益产生重大影响的项目公司。</w:t>
      </w:r>
    </w:p>
  </w:footnote>
  <w:footnote w:id="266">
    <w:p>
      <w:pPr>
        <w:pStyle w:val="22"/>
        <w:snapToGrid w:val="0"/>
      </w:pPr>
      <w:r>
        <w:footnoteRef/>
      </w:r>
      <w:r>
        <w:t xml:space="preserve"> </w:t>
      </w:r>
      <w:r>
        <w:rPr>
          <w:rFonts w:hint="eastAsia"/>
          <w:color w:val="FF0000"/>
        </w:rPr>
        <w:t>按资产项目公司分别列示财务数据；存在多个资产项目公司的，应按资产项目公司名称分开列示如下所示的多个表格。</w:t>
      </w:r>
    </w:p>
  </w:footnote>
  <w:footnote w:id="267">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与资产项目基本情况的项目公司名称对应，以下同理。</w:t>
      </w:r>
    </w:p>
  </w:footnote>
  <w:footnote w:id="268">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主要资产科</w:t>
      </w:r>
      <w:r>
        <w:rPr>
          <w:rFonts w:hint="eastAsia"/>
          <w:color w:val="000000" w:themeColor="text1"/>
          <w14:textFill>
            <w14:solidFill>
              <w14:schemeClr w14:val="tx1"/>
            </w14:solidFill>
          </w14:textFill>
        </w:rPr>
        <w:t>目指占期末总资产10%以上的资产科目。</w:t>
      </w:r>
    </w:p>
  </w:footnote>
  <w:footnote w:id="269">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主要负债科目指</w:t>
      </w:r>
      <w:r>
        <w:rPr>
          <w:rFonts w:hint="eastAsia"/>
          <w:color w:val="000000" w:themeColor="text1"/>
          <w14:textFill>
            <w14:solidFill>
              <w14:schemeClr w14:val="tx1"/>
            </w14:solidFill>
          </w14:textFill>
        </w:rPr>
        <w:t>占期末总负债10%以上的负债科目；存在或有负债的，应当说明或有负债的种类及其形成原因、预计产生的财务影响和应对措施。</w:t>
      </w:r>
    </w:p>
  </w:footnote>
  <w:footnote w:id="270">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此处可对报告期末主要资产负债科目的基本特征、变化情况等进行解释说明；同比变动幅度超过30%的，应当进一步说明涉及金额、变动原因、是否具有持续性以及后续应对措施。</w:t>
      </w:r>
    </w:p>
  </w:footnote>
  <w:footnote w:id="271">
    <w:p>
      <w:pPr>
        <w:pStyle w:val="22"/>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填列构成营业收入的子项，管理人应基于资产项目的经营模式、地域、客户群、所属行业特点等要素</w:t>
      </w:r>
      <w:r>
        <w:rPr>
          <w:rFonts w:hint="eastAsia"/>
        </w:rPr>
        <w:t>确定。</w:t>
      </w:r>
    </w:p>
  </w:footnote>
  <w:footnote w:id="272">
    <w:p>
      <w:pPr>
        <w:pStyle w:val="22"/>
        <w:rPr>
          <w:color w:val="000000" w:themeColor="text1"/>
          <w:sz w:val="15"/>
          <w:szCs w:val="15"/>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此处可对本期营业收入的基本特征、变化情况等进行解释说明；同比变动幅度超过30%的，应当进一</w:t>
      </w:r>
      <w:r>
        <w:rPr>
          <w:rFonts w:hint="eastAsia"/>
          <w:color w:val="000000" w:themeColor="text1"/>
          <w:sz w:val="15"/>
          <w:szCs w:val="15"/>
          <w14:textFill>
            <w14:solidFill>
              <w14:schemeClr w14:val="tx1"/>
            </w14:solidFill>
          </w14:textFill>
        </w:rPr>
        <w:t>步说明涉及金额、变动原因、是否具有持续性以及后续应对措施。</w:t>
      </w:r>
    </w:p>
  </w:footnote>
  <w:footnote w:id="273">
    <w:p>
      <w:pPr>
        <w:pStyle w:val="22"/>
        <w:rPr>
          <w:color w:val="000000" w:themeColor="text1"/>
          <w:sz w:val="15"/>
          <w:szCs w:val="15"/>
          <w14:textFill>
            <w14:solidFill>
              <w14:schemeClr w14:val="tx1"/>
            </w14:solidFill>
          </w14:textFill>
        </w:rPr>
      </w:pPr>
      <w:r>
        <w:rPr>
          <w:color w:val="000000" w:themeColor="text1"/>
          <w:sz w:val="15"/>
          <w:szCs w:val="15"/>
          <w14:textFill>
            <w14:solidFill>
              <w14:schemeClr w14:val="tx1"/>
            </w14:solidFill>
          </w14:textFill>
        </w:rPr>
        <w:footnoteRef/>
      </w:r>
      <w:r>
        <w:rPr>
          <w:color w:val="000000" w:themeColor="text1"/>
          <w:sz w:val="15"/>
          <w:szCs w:val="15"/>
          <w14:textFill>
            <w14:solidFill>
              <w14:schemeClr w14:val="tx1"/>
            </w14:solidFill>
          </w14:textFill>
        </w:rPr>
        <w:t xml:space="preserve"> </w:t>
      </w:r>
      <w:r>
        <w:rPr>
          <w:rFonts w:hint="eastAsia"/>
          <w:color w:val="000000" w:themeColor="text1"/>
          <w:sz w:val="15"/>
          <w:szCs w:val="15"/>
          <w14:textFill>
            <w14:solidFill>
              <w14:schemeClr w14:val="tx1"/>
            </w14:solidFill>
          </w14:textFill>
        </w:rPr>
        <w:t>填列</w:t>
      </w:r>
      <w:r>
        <w:rPr>
          <w:color w:val="000000" w:themeColor="text1"/>
          <w:sz w:val="15"/>
          <w:szCs w:val="15"/>
          <w14:textFill>
            <w14:solidFill>
              <w14:schemeClr w14:val="tx1"/>
            </w14:solidFill>
          </w14:textFill>
        </w:rPr>
        <w:t>构成营业成本的</w:t>
      </w:r>
      <w:r>
        <w:rPr>
          <w:rFonts w:hint="eastAsia"/>
          <w:color w:val="000000" w:themeColor="text1"/>
          <w:sz w:val="15"/>
          <w:szCs w:val="15"/>
          <w14:textFill>
            <w14:solidFill>
              <w14:schemeClr w14:val="tx1"/>
            </w14:solidFill>
          </w14:textFill>
        </w:rPr>
        <w:t>子项，</w:t>
      </w:r>
      <w:r>
        <w:rPr>
          <w:color w:val="000000" w:themeColor="text1"/>
          <w:sz w:val="15"/>
          <w:szCs w:val="15"/>
          <w14:textFill>
            <w14:solidFill>
              <w14:schemeClr w14:val="tx1"/>
            </w14:solidFill>
          </w14:textFill>
        </w:rPr>
        <w:t>以</w:t>
      </w:r>
      <w:r>
        <w:rPr>
          <w:rFonts w:hint="eastAsia"/>
          <w:color w:val="000000" w:themeColor="text1"/>
          <w:sz w:val="15"/>
          <w:szCs w:val="15"/>
          <w14:textFill>
            <w14:solidFill>
              <w14:schemeClr w14:val="tx1"/>
            </w14:solidFill>
          </w14:textFill>
        </w:rPr>
        <w:t>及对资产</w:t>
      </w:r>
      <w:r>
        <w:rPr>
          <w:color w:val="000000" w:themeColor="text1"/>
          <w:sz w:val="15"/>
          <w:szCs w:val="15"/>
          <w14:textFill>
            <w14:solidFill>
              <w14:schemeClr w14:val="tx1"/>
            </w14:solidFill>
          </w14:textFill>
        </w:rPr>
        <w:t>项目运营</w:t>
      </w:r>
      <w:r>
        <w:rPr>
          <w:rFonts w:hint="eastAsia"/>
          <w:color w:val="000000" w:themeColor="text1"/>
          <w:sz w:val="15"/>
          <w:szCs w:val="15"/>
          <w14:textFill>
            <w14:solidFill>
              <w14:schemeClr w14:val="tx1"/>
            </w14:solidFill>
          </w14:textFill>
        </w:rPr>
        <w:t>具有</w:t>
      </w:r>
      <w:r>
        <w:rPr>
          <w:color w:val="000000" w:themeColor="text1"/>
          <w:sz w:val="15"/>
          <w:szCs w:val="15"/>
          <w14:textFill>
            <w14:solidFill>
              <w14:schemeClr w14:val="tx1"/>
            </w14:solidFill>
          </w14:textFill>
        </w:rPr>
        <w:t>重要影响的</w:t>
      </w:r>
      <w:r>
        <w:rPr>
          <w:rFonts w:hint="eastAsia"/>
          <w:color w:val="000000" w:themeColor="text1"/>
          <w:sz w:val="15"/>
          <w:szCs w:val="15"/>
          <w14:textFill>
            <w14:solidFill>
              <w14:schemeClr w14:val="tx1"/>
            </w14:solidFill>
          </w14:textFill>
        </w:rPr>
        <w:t>主要</w:t>
      </w:r>
      <w:r>
        <w:rPr>
          <w:color w:val="000000" w:themeColor="text1"/>
          <w:sz w:val="15"/>
          <w:szCs w:val="15"/>
          <w14:textFill>
            <w14:solidFill>
              <w14:schemeClr w14:val="tx1"/>
            </w14:solidFill>
          </w14:textFill>
        </w:rPr>
        <w:t>费用</w:t>
      </w:r>
      <w:r>
        <w:rPr>
          <w:rFonts w:hint="eastAsia"/>
          <w:color w:val="000000" w:themeColor="text1"/>
          <w:sz w:val="15"/>
          <w:szCs w:val="15"/>
          <w14:textFill>
            <w14:solidFill>
              <w14:schemeClr w14:val="tx1"/>
            </w14:solidFill>
          </w14:textFill>
        </w:rPr>
        <w:t>。</w:t>
      </w:r>
    </w:p>
  </w:footnote>
  <w:footnote w:id="274">
    <w:p>
      <w:pPr>
        <w:pStyle w:val="22"/>
        <w:rPr>
          <w:color w:val="000000" w:themeColor="text1"/>
          <w:sz w:val="15"/>
          <w:szCs w:val="15"/>
          <w14:textFill>
            <w14:solidFill>
              <w14:schemeClr w14:val="tx1"/>
            </w14:solidFill>
          </w14:textFill>
        </w:rPr>
      </w:pPr>
      <w:r>
        <w:rPr>
          <w:color w:val="000000" w:themeColor="text1"/>
          <w:sz w:val="15"/>
          <w:szCs w:val="15"/>
          <w14:textFill>
            <w14:solidFill>
              <w14:schemeClr w14:val="tx1"/>
            </w14:solidFill>
          </w14:textFill>
        </w:rPr>
        <w:footnoteRef/>
      </w:r>
      <w:r>
        <w:rPr>
          <w:rFonts w:hint="eastAsia"/>
          <w:color w:val="000000" w:themeColor="text1"/>
          <w:sz w:val="15"/>
          <w:szCs w:val="15"/>
          <w14:textFill>
            <w14:solidFill>
              <w14:schemeClr w14:val="tx1"/>
            </w14:solidFill>
          </w14:textFill>
        </w:rPr>
        <w:t xml:space="preserve"> 此处可对本期营业成本及主要费用的基本特征、变化情况等进行解释说明；同比变动幅度超过30%的，应当进一步说明涉及金额、变动原因、是否具有持续性以及后续应对措施。</w:t>
      </w:r>
    </w:p>
  </w:footnote>
  <w:footnote w:id="275">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填列报告期内毛利率、息税折旧摊销前净利率以及其他资产项目的财务业绩衡量指标。</w:t>
      </w:r>
    </w:p>
  </w:footnote>
  <w:footnote w:id="276">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此处可对本期财务业绩衡量指标的基本特征、变化情况等进行解释说明。</w:t>
      </w:r>
    </w:p>
  </w:footnote>
  <w:footnote w:id="277">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FF0000"/>
        </w:rPr>
        <w:t>如基金存在多个资产项目公司，应按不同公司分别列示其经营现金流情况。运营同一类型资产的多个项目公司可合并列示，并注明资产类型。</w:t>
      </w:r>
    </w:p>
  </w:footnote>
  <w:footnote w:id="278">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说明资产项目公司</w:t>
      </w:r>
      <w:r>
        <w:rPr>
          <w:color w:val="000000" w:themeColor="text1"/>
          <w14:textFill>
            <w14:solidFill>
              <w14:schemeClr w14:val="tx1"/>
            </w14:solidFill>
          </w14:textFill>
        </w:rPr>
        <w:t>的</w:t>
      </w:r>
      <w:r>
        <w:rPr>
          <w:rFonts w:hint="eastAsia"/>
          <w:color w:val="000000" w:themeColor="text1"/>
          <w14:textFill>
            <w14:solidFill>
              <w14:schemeClr w14:val="tx1"/>
            </w14:solidFill>
          </w14:textFill>
        </w:rPr>
        <w:t>收入归集路径、报告期与上年同期资产项目收入归集总金额及对外支出总金额等现金流归集、管理、使用情况等。</w:t>
      </w:r>
    </w:p>
  </w:footnote>
  <w:footnote w:id="279">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说明</w:t>
      </w:r>
      <w:r>
        <w:rPr>
          <w:rFonts w:hint="eastAsia"/>
          <w:color w:val="000000" w:themeColor="text1"/>
          <w14:textFill>
            <w14:solidFill>
              <w14:schemeClr w14:val="tx1"/>
            </w14:solidFill>
          </w14:textFill>
        </w:rPr>
        <w:t>相关交易公允性和客户经营稳定性。</w:t>
      </w:r>
    </w:p>
  </w:footnote>
  <w:footnote w:id="280">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此处金额指期末各项目的账面金额，下同。</w:t>
      </w:r>
    </w:p>
  </w:footnote>
  <w:footnote w:id="281">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此项填列其他需提请投资者关注的投资风险事项，如本基金投资的前十名证券的发行主体本期是否出现被监管部门立案调查，或在报告编制日前一年内受到公开谴责、处罚的情形等，如无其他需要说明的事项，本节可不列示。</w:t>
      </w:r>
    </w:p>
  </w:footnote>
  <w:footnote w:id="282">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回收</w:t>
      </w:r>
      <w:r>
        <w:rPr>
          <w:rFonts w:hint="eastAsia"/>
          <w:color w:val="000000" w:themeColor="text1"/>
          <w14:textFill>
            <w14:solidFill>
              <w14:schemeClr w14:val="tx1"/>
            </w14:solidFill>
          </w14:textFill>
        </w:rPr>
        <w:t>资金使用完毕的，基金管理人可以按照前款要求在最近一期定期报告完成披露后不再进行披露。</w:t>
      </w:r>
    </w:p>
  </w:footnote>
  <w:footnote w:id="283">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此</w:t>
      </w:r>
      <w:r>
        <w:rPr>
          <w:color w:val="000000" w:themeColor="text1"/>
          <w14:textFill>
            <w14:solidFill>
              <w14:schemeClr w14:val="tx1"/>
            </w14:solidFill>
          </w14:textFill>
        </w:rPr>
        <w:t>项填列</w:t>
      </w:r>
      <w:r>
        <w:rPr>
          <w:rFonts w:hint="eastAsia"/>
          <w:color w:val="000000" w:themeColor="text1"/>
          <w14:textFill>
            <w14:solidFill>
              <w14:schemeClr w14:val="tx1"/>
            </w14:solidFill>
          </w14:textFill>
        </w:rPr>
        <w:t>净回收资金金额、使用计划和报告期内实际投向和占比</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报告期内净回收资金用途发生变更的，应当说明变更原因、履行的决策审批程序和信息披露情况。</w:t>
      </w:r>
    </w:p>
  </w:footnote>
  <w:footnote w:id="284">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只披露报告期涵盖的基础设施基金</w:t>
      </w:r>
      <w:r>
        <w:rPr>
          <w:color w:val="000000" w:themeColor="text1"/>
          <w14:textFill>
            <w14:solidFill>
              <w14:schemeClr w14:val="tx1"/>
            </w14:solidFill>
          </w14:textFill>
        </w:rPr>
        <w:t>基金经理</w:t>
      </w:r>
      <w:r>
        <w:rPr>
          <w:rFonts w:hint="eastAsia"/>
          <w:color w:val="000000" w:themeColor="text1"/>
          <w14:textFill>
            <w14:solidFill>
              <w14:schemeClr w14:val="tx1"/>
            </w14:solidFill>
          </w14:textFill>
        </w:rPr>
        <w:t>的情况，包括报告期内发生变更的前后任基础设施基金</w:t>
      </w:r>
      <w:r>
        <w:rPr>
          <w:color w:val="000000" w:themeColor="text1"/>
          <w14:textFill>
            <w14:solidFill>
              <w14:schemeClr w14:val="tx1"/>
            </w14:solidFill>
          </w14:textFill>
        </w:rPr>
        <w:t>基金经理</w:t>
      </w:r>
      <w:r>
        <w:rPr>
          <w:rFonts w:hint="eastAsia"/>
          <w:color w:val="000000" w:themeColor="text1"/>
          <w14:textFill>
            <w14:solidFill>
              <w14:schemeClr w14:val="tx1"/>
            </w14:solidFill>
          </w14:textFill>
        </w:rPr>
        <w:t>，不需披露报告期以前的基础设施基金</w:t>
      </w:r>
      <w:r>
        <w:rPr>
          <w:color w:val="000000" w:themeColor="text1"/>
          <w14:textFill>
            <w14:solidFill>
              <w14:schemeClr w14:val="tx1"/>
            </w14:solidFill>
          </w14:textFill>
        </w:rPr>
        <w:t>基金经理</w:t>
      </w:r>
      <w:r>
        <w:rPr>
          <w:rFonts w:hint="eastAsia"/>
          <w:color w:val="000000" w:themeColor="text1"/>
          <w14:textFill>
            <w14:solidFill>
              <w14:schemeClr w14:val="tx1"/>
            </w14:solidFill>
          </w14:textFill>
        </w:rPr>
        <w:t>。</w:t>
      </w:r>
    </w:p>
  </w:footnote>
  <w:footnote w:id="285">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此处填列截至报告期末该人员除了担任本基金的</w:t>
      </w:r>
      <w:r>
        <w:rPr>
          <w:color w:val="000000" w:themeColor="text1"/>
          <w14:textFill>
            <w14:solidFill>
              <w14:schemeClr w14:val="tx1"/>
            </w14:solidFill>
          </w14:textFill>
        </w:rPr>
        <w:t>基金经理</w:t>
      </w:r>
      <w:r>
        <w:rPr>
          <w:rFonts w:hint="eastAsia"/>
          <w:color w:val="000000" w:themeColor="text1"/>
          <w14:textFill>
            <w14:solidFill>
              <w14:schemeClr w14:val="tx1"/>
            </w14:solidFill>
          </w14:textFill>
        </w:rPr>
        <w:t>（助理）外，是否还担任公司的其他职务，具体填列内容如“本基金的</w:t>
      </w:r>
      <w:r>
        <w:rPr>
          <w:color w:val="000000" w:themeColor="text1"/>
          <w14:textFill>
            <w14:solidFill>
              <w14:schemeClr w14:val="tx1"/>
            </w14:solidFill>
          </w14:textFill>
        </w:rPr>
        <w:t>基金经理</w:t>
      </w:r>
      <w:r>
        <w:rPr>
          <w:rFonts w:hint="eastAsia"/>
          <w:color w:val="000000" w:themeColor="text1"/>
          <w14:textFill>
            <w14:solidFill>
              <w14:schemeClr w14:val="tx1"/>
            </w14:solidFill>
          </w14:textFill>
        </w:rPr>
        <w:t>（助理）、公司投资总监”等。对于报告期内离任的</w:t>
      </w:r>
      <w:r>
        <w:rPr>
          <w:color w:val="000000" w:themeColor="text1"/>
          <w14:textFill>
            <w14:solidFill>
              <w14:schemeClr w14:val="tx1"/>
            </w14:solidFill>
          </w14:textFill>
        </w:rPr>
        <w:t>基金经理</w:t>
      </w:r>
      <w:r>
        <w:rPr>
          <w:rFonts w:hint="eastAsia"/>
          <w:color w:val="000000" w:themeColor="text1"/>
          <w14:textFill>
            <w14:solidFill>
              <w14:schemeClr w14:val="tx1"/>
            </w14:solidFill>
          </w14:textFill>
        </w:rPr>
        <w:t>（助理），“职务”栏内填离任前的职务；对于报告期末在任的</w:t>
      </w:r>
      <w:r>
        <w:rPr>
          <w:color w:val="000000" w:themeColor="text1"/>
          <w14:textFill>
            <w14:solidFill>
              <w14:schemeClr w14:val="tx1"/>
            </w14:solidFill>
          </w14:textFill>
        </w:rPr>
        <w:t>基金经理</w:t>
      </w:r>
      <w:r>
        <w:rPr>
          <w:rFonts w:hint="eastAsia"/>
          <w:color w:val="000000" w:themeColor="text1"/>
          <w14:textFill>
            <w14:solidFill>
              <w14:schemeClr w14:val="tx1"/>
            </w14:solidFill>
          </w14:textFill>
        </w:rPr>
        <w:t>（助理），“职务”栏内填截至报告期末的职务。</w:t>
      </w:r>
    </w:p>
  </w:footnote>
  <w:footnote w:id="286">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如不适用，则在相应的分栏中填列“—”；如报告期内基础设施基金</w:t>
      </w:r>
      <w:r>
        <w:rPr>
          <w:color w:val="000000" w:themeColor="text1"/>
          <w14:textFill>
            <w14:solidFill>
              <w14:schemeClr w14:val="tx1"/>
            </w14:solidFill>
          </w14:textFill>
        </w:rPr>
        <w:t>基金经理</w:t>
      </w:r>
      <w:r>
        <w:rPr>
          <w:rFonts w:hint="eastAsia"/>
          <w:color w:val="000000" w:themeColor="text1"/>
          <w14:textFill>
            <w14:solidFill>
              <w14:schemeClr w14:val="tx1"/>
            </w14:solidFill>
          </w14:textFill>
        </w:rPr>
        <w:t>职位无变化，只填任职日期，离任日期填“—”。</w:t>
      </w:r>
    </w:p>
  </w:footnote>
  <w:footnote w:id="287">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应在表下标注说明资产项目</w:t>
      </w:r>
      <w:r>
        <w:rPr>
          <w:color w:val="000000" w:themeColor="text1"/>
          <w14:textFill>
            <w14:solidFill>
              <w14:schemeClr w14:val="tx1"/>
            </w14:solidFill>
          </w14:textFill>
        </w:rPr>
        <w:t>运营或管理</w:t>
      </w:r>
      <w:r>
        <w:rPr>
          <w:rFonts w:hint="eastAsia"/>
          <w:color w:val="000000" w:themeColor="text1"/>
          <w14:textFill>
            <w14:solidFill>
              <w14:schemeClr w14:val="tx1"/>
            </w14:solidFill>
          </w14:textFill>
        </w:rPr>
        <w:t>年限的计算标准。</w:t>
      </w:r>
    </w:p>
  </w:footnote>
  <w:footnote w:id="288">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列举基础设施基金</w:t>
      </w:r>
      <w:r>
        <w:rPr>
          <w:color w:val="000000" w:themeColor="text1"/>
          <w14:textFill>
            <w14:solidFill>
              <w14:schemeClr w14:val="tx1"/>
            </w14:solidFill>
          </w14:textFill>
        </w:rPr>
        <w:t>基金经理</w:t>
      </w:r>
      <w:r>
        <w:rPr>
          <w:rFonts w:hint="eastAsia"/>
          <w:color w:val="000000" w:themeColor="text1"/>
          <w14:textFill>
            <w14:solidFill>
              <w14:schemeClr w14:val="tx1"/>
            </w14:solidFill>
          </w14:textFill>
        </w:rPr>
        <w:t>曾</w:t>
      </w:r>
      <w:r>
        <w:rPr>
          <w:color w:val="000000" w:themeColor="text1"/>
          <w14:textFill>
            <w14:solidFill>
              <w14:schemeClr w14:val="tx1"/>
            </w14:solidFill>
          </w14:textFill>
        </w:rPr>
        <w:t>参与</w:t>
      </w:r>
      <w:r>
        <w:rPr>
          <w:rFonts w:hint="eastAsia"/>
          <w:color w:val="000000" w:themeColor="text1"/>
          <w14:textFill>
            <w14:solidFill>
              <w14:schemeClr w14:val="tx1"/>
            </w14:solidFill>
          </w14:textFill>
        </w:rPr>
        <w:t>运营或投资管理的资产项目名称及</w:t>
      </w:r>
      <w:r>
        <w:rPr>
          <w:color w:val="000000" w:themeColor="text1"/>
          <w14:textFill>
            <w14:solidFill>
              <w14:schemeClr w14:val="tx1"/>
            </w14:solidFill>
          </w14:textFill>
        </w:rPr>
        <w:t>类型。</w:t>
      </w:r>
    </w:p>
  </w:footnote>
  <w:footnote w:id="289">
    <w:p>
      <w:pPr>
        <w:pStyle w:val="22"/>
        <w:rPr>
          <w:color w:val="000000" w:themeColor="text1"/>
          <w:sz w:val="2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此处可对基础设施基金</w:t>
      </w:r>
      <w:r>
        <w:rPr>
          <w:color w:val="000000" w:themeColor="text1"/>
          <w14:textFill>
            <w14:solidFill>
              <w14:schemeClr w14:val="tx1"/>
            </w14:solidFill>
          </w14:textFill>
        </w:rPr>
        <w:t>基金经理</w:t>
      </w:r>
      <w:r>
        <w:rPr>
          <w:rFonts w:hint="eastAsia"/>
          <w:color w:val="000000" w:themeColor="text1"/>
          <w14:textFill>
            <w14:solidFill>
              <w14:schemeClr w14:val="tx1"/>
            </w14:solidFill>
          </w14:textFill>
        </w:rPr>
        <w:t>过往的相关从业经历、学历、获得的相关业务资格等进行简要说明。</w:t>
      </w:r>
    </w:p>
  </w:footnote>
  <w:footnote w:id="290">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对于报告截止日未离任，但在报告截止日至报告批准送出日之间离任的，“离任日期”填“－”，并在表下标注说明有关离任信息。</w:t>
      </w:r>
    </w:p>
  </w:footnote>
  <w:footnote w:id="291">
    <w:p>
      <w:pPr>
        <w:pStyle w:val="22"/>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报告期内发生扩募的基础设施基金按报告模板披露本报告期</w:t>
      </w:r>
      <w:r>
        <w:rPr>
          <w:rFonts w:hint="eastAsia"/>
        </w:rPr>
        <w:t>内基金份额的变动情况；</w:t>
      </w:r>
      <w:r>
        <w:t>报告期内基金份额没有变动的</w:t>
      </w:r>
      <w:r>
        <w:rPr>
          <w:rFonts w:hint="eastAsia"/>
        </w:rPr>
        <w:t>基础设施基金可</w:t>
      </w:r>
      <w:r>
        <w:t>不</w:t>
      </w:r>
      <w:r>
        <w:rPr>
          <w:rFonts w:hint="eastAsia"/>
        </w:rPr>
        <w:t>列示</w:t>
      </w:r>
      <w:r>
        <w:t>本项目</w:t>
      </w:r>
      <w:r>
        <w:rPr>
          <w:rFonts w:hint="eastAsia"/>
        </w:rPr>
        <w:t>。</w:t>
      </w:r>
    </w:p>
  </w:footnote>
  <w:footnote w:id="292">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基金份额变动情况主要列示报告期内的</w:t>
      </w:r>
      <w:r>
        <w:rPr>
          <w:color w:val="000000" w:themeColor="text1"/>
          <w14:textFill>
            <w14:solidFill>
              <w14:schemeClr w14:val="tx1"/>
            </w14:solidFill>
          </w14:textFill>
        </w:rPr>
        <w:t>扩募份额</w:t>
      </w:r>
      <w:r>
        <w:rPr>
          <w:rFonts w:hint="eastAsia"/>
          <w:color w:val="000000" w:themeColor="text1"/>
          <w14:textFill>
            <w14:solidFill>
              <w14:schemeClr w14:val="tx1"/>
            </w14:solidFill>
          </w14:textFill>
        </w:rPr>
        <w:t>。</w:t>
      </w:r>
    </w:p>
  </w:footnote>
  <w:footnote w:id="293">
    <w:p>
      <w:pPr>
        <w:pStyle w:val="22"/>
        <w:rPr>
          <w:color w:val="000000" w:themeColor="text1"/>
          <w14:textFill>
            <w14:solidFill>
              <w14:schemeClr w14:val="tx1"/>
            </w14:solidFill>
          </w14:textFill>
        </w:rPr>
      </w:pPr>
      <w:r>
        <w:rPr>
          <w:color w:val="000000" w:themeColor="text1"/>
          <w14:textFill>
            <w14:solidFill>
              <w14:schemeClr w14:val="tx1"/>
            </w14:solidFill>
          </w14:textFill>
        </w:rPr>
        <w:footnoteRef/>
      </w:r>
      <w:r>
        <w:rPr>
          <w:color w:val="000000" w:themeColor="text1"/>
          <w14:textFill>
            <w14:solidFill>
              <w14:schemeClr w14:val="tx1"/>
            </w14:solidFill>
          </w14:textFill>
        </w:rPr>
        <w:t xml:space="preserve"> 如为</w:t>
      </w:r>
      <w:r>
        <w:rPr>
          <w:rFonts w:hint="eastAsia"/>
          <w:color w:val="000000" w:themeColor="text1"/>
          <w14:textFill>
            <w14:solidFill>
              <w14:schemeClr w14:val="tx1"/>
            </w14:solidFill>
          </w14:textFill>
        </w:rPr>
        <w:t>报告期内合同生效的基金，应披露基金合同生效日起至报告期末基金管理人运用固有资金投资本基金的情况，表中“报告期期初”和“报告期期间”的表述作相应调整，同时在表下进行标注。</w:t>
      </w:r>
    </w:p>
  </w:footnote>
  <w:footnote w:id="294">
    <w:p>
      <w:pPr>
        <w:pStyle w:val="22"/>
        <w:rPr>
          <w:rFonts w:ascii="宋体" w:hAnsi="宋体"/>
          <w:kern w:val="0"/>
        </w:rPr>
      </w:pPr>
      <w:r>
        <w:rPr>
          <w:color w:val="000000" w:themeColor="text1"/>
          <w14:textFill>
            <w14:solidFill>
              <w14:schemeClr w14:val="tx1"/>
            </w14:solidFill>
          </w14:textFill>
        </w:rPr>
        <w:footnoteRef/>
      </w:r>
      <w:r>
        <w:rPr>
          <w:rFonts w:hint="eastAsia"/>
          <w:color w:val="000000" w:themeColor="text1"/>
          <w14:textFill>
            <w14:solidFill>
              <w14:schemeClr w14:val="tx1"/>
            </w14:solidFill>
          </w14:textFill>
        </w:rPr>
        <w:t xml:space="preserve"> 除本模板规定的披露项目外，如其他信息的披露将对投资者作出决策产生重大影响的，可在本项目披</w:t>
      </w:r>
      <w:r>
        <w:rPr>
          <w:rFonts w:hint="eastAsia"/>
        </w:rPr>
        <w:t>露。如无此类信息，则不列示本项目。</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japaneseCounting"/>
      <w:pStyle w:val="67"/>
      <w:lvlText w:val="（%1）"/>
      <w:lvlJc w:val="left"/>
      <w:pPr>
        <w:tabs>
          <w:tab w:val="left" w:pos="2013"/>
        </w:tabs>
        <w:ind w:left="2013" w:hanging="1080"/>
      </w:pPr>
      <w:rPr>
        <w:rFonts w:hint="default"/>
        <w:lang w:val="en-US"/>
      </w:rPr>
    </w:lvl>
    <w:lvl w:ilvl="1" w:tentative="0">
      <w:start w:val="1"/>
      <w:numFmt w:val="lowerLetter"/>
      <w:lvlText w:val="%2)"/>
      <w:lvlJc w:val="left"/>
      <w:pPr>
        <w:tabs>
          <w:tab w:val="left" w:pos="1773"/>
        </w:tabs>
        <w:ind w:left="1773" w:hanging="420"/>
      </w:pPr>
    </w:lvl>
    <w:lvl w:ilvl="2" w:tentative="0">
      <w:start w:val="1"/>
      <w:numFmt w:val="lowerRoman"/>
      <w:lvlText w:val="%3."/>
      <w:lvlJc w:val="right"/>
      <w:pPr>
        <w:tabs>
          <w:tab w:val="left" w:pos="2193"/>
        </w:tabs>
        <w:ind w:left="2193" w:hanging="420"/>
      </w:pPr>
    </w:lvl>
    <w:lvl w:ilvl="3" w:tentative="0">
      <w:start w:val="1"/>
      <w:numFmt w:val="decimal"/>
      <w:lvlText w:val="%4."/>
      <w:lvlJc w:val="left"/>
      <w:pPr>
        <w:tabs>
          <w:tab w:val="left" w:pos="2613"/>
        </w:tabs>
        <w:ind w:left="2613" w:hanging="420"/>
      </w:pPr>
    </w:lvl>
    <w:lvl w:ilvl="4" w:tentative="0">
      <w:start w:val="1"/>
      <w:numFmt w:val="lowerLetter"/>
      <w:lvlText w:val="%5)"/>
      <w:lvlJc w:val="left"/>
      <w:pPr>
        <w:tabs>
          <w:tab w:val="left" w:pos="3033"/>
        </w:tabs>
        <w:ind w:left="3033" w:hanging="420"/>
      </w:pPr>
    </w:lvl>
    <w:lvl w:ilvl="5" w:tentative="0">
      <w:start w:val="1"/>
      <w:numFmt w:val="lowerRoman"/>
      <w:lvlText w:val="%6."/>
      <w:lvlJc w:val="right"/>
      <w:pPr>
        <w:tabs>
          <w:tab w:val="left" w:pos="3453"/>
        </w:tabs>
        <w:ind w:left="3453" w:hanging="420"/>
      </w:pPr>
    </w:lvl>
    <w:lvl w:ilvl="6" w:tentative="0">
      <w:start w:val="1"/>
      <w:numFmt w:val="decimal"/>
      <w:lvlText w:val="%7."/>
      <w:lvlJc w:val="left"/>
      <w:pPr>
        <w:tabs>
          <w:tab w:val="left" w:pos="3873"/>
        </w:tabs>
        <w:ind w:left="3873" w:hanging="420"/>
      </w:pPr>
    </w:lvl>
    <w:lvl w:ilvl="7" w:tentative="0">
      <w:start w:val="1"/>
      <w:numFmt w:val="lowerLetter"/>
      <w:lvlText w:val="%8)"/>
      <w:lvlJc w:val="left"/>
      <w:pPr>
        <w:tabs>
          <w:tab w:val="left" w:pos="4293"/>
        </w:tabs>
        <w:ind w:left="4293" w:hanging="420"/>
      </w:pPr>
    </w:lvl>
    <w:lvl w:ilvl="8" w:tentative="0">
      <w:start w:val="1"/>
      <w:numFmt w:val="lowerRoman"/>
      <w:lvlText w:val="%9."/>
      <w:lvlJc w:val="right"/>
      <w:pPr>
        <w:tabs>
          <w:tab w:val="left" w:pos="4713"/>
        </w:tabs>
        <w:ind w:left="4713" w:hanging="420"/>
      </w:pPr>
    </w:lvl>
  </w:abstractNum>
  <w:abstractNum w:abstractNumId="1">
    <w:nsid w:val="00000002"/>
    <w:multiLevelType w:val="singleLevel"/>
    <w:tmpl w:val="00000002"/>
    <w:lvl w:ilvl="0" w:tentative="0">
      <w:start w:val="1"/>
      <w:numFmt w:val="japaneseCounting"/>
      <w:pStyle w:val="70"/>
      <w:lvlText w:val="%1、"/>
      <w:lvlJc w:val="left"/>
      <w:pPr>
        <w:tabs>
          <w:tab w:val="left" w:pos="1320"/>
        </w:tabs>
        <w:ind w:left="1320" w:hanging="660"/>
      </w:pPr>
      <w:rPr>
        <w:rFonts w:hint="eastAsia"/>
      </w:rPr>
    </w:lvl>
  </w:abstractNum>
  <w:abstractNum w:abstractNumId="2">
    <w:nsid w:val="00000009"/>
    <w:multiLevelType w:val="multilevel"/>
    <w:tmpl w:val="00000009"/>
    <w:lvl w:ilvl="0" w:tentative="0">
      <w:start w:val="1"/>
      <w:numFmt w:val="chineseCountingThousand"/>
      <w:pStyle w:val="58"/>
      <w:lvlText w:val="第%1条"/>
      <w:lvlJc w:val="left"/>
      <w:pPr>
        <w:tabs>
          <w:tab w:val="left" w:pos="1440"/>
        </w:tabs>
        <w:ind w:left="0" w:firstLine="0"/>
      </w:pPr>
      <w:rPr>
        <w:rFonts w:hint="eastAsia"/>
        <w:b w:val="0"/>
        <w:i w:val="0"/>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20F4799F"/>
    <w:multiLevelType w:val="multilevel"/>
    <w:tmpl w:val="20F4799F"/>
    <w:lvl w:ilvl="0" w:tentative="0">
      <w:start w:val="1"/>
      <w:numFmt w:val="chineseCountingThousand"/>
      <w:pStyle w:val="65"/>
      <w:suff w:val="space"/>
      <w:lvlText w:val="%1、"/>
      <w:lvlJc w:val="left"/>
      <w:pPr>
        <w:ind w:left="0" w:firstLine="0"/>
      </w:pPr>
      <w:rPr>
        <w:rFonts w:hint="eastAsia"/>
      </w:rPr>
    </w:lvl>
    <w:lvl w:ilvl="1" w:tentative="0">
      <w:start w:val="1"/>
      <w:numFmt w:val="chineseCountingThousand"/>
      <w:pStyle w:val="68"/>
      <w:suff w:val="nothing"/>
      <w:lvlText w:val="%2、"/>
      <w:lvlJc w:val="left"/>
      <w:pPr>
        <w:ind w:left="0" w:firstLine="0"/>
      </w:pPr>
      <w:rPr>
        <w:rFonts w:hint="eastAsia"/>
      </w:rPr>
    </w:lvl>
    <w:lvl w:ilvl="2" w:tentative="0">
      <w:start w:val="1"/>
      <w:numFmt w:val="decimal"/>
      <w:pStyle w:val="4"/>
      <w:suff w:val="space"/>
      <w:lvlText w:val="%3."/>
      <w:lvlJc w:val="left"/>
      <w:pPr>
        <w:ind w:left="0" w:firstLine="0"/>
      </w:pPr>
      <w:rPr>
        <w:rFonts w:hint="eastAsia"/>
      </w:rPr>
    </w:lvl>
    <w:lvl w:ilvl="3" w:tentative="0">
      <w:start w:val="1"/>
      <w:numFmt w:val="none"/>
      <w:pStyle w:val="5"/>
      <w:suff w:val="nothing"/>
      <w:lvlText w:val=""/>
      <w:lvlJc w:val="left"/>
      <w:pPr>
        <w:ind w:left="851" w:firstLine="0"/>
      </w:pPr>
      <w:rPr>
        <w:rFonts w:hint="eastAsia"/>
      </w:rPr>
    </w:lvl>
    <w:lvl w:ilvl="4" w:tentative="0">
      <w:start w:val="1"/>
      <w:numFmt w:val="none"/>
      <w:pStyle w:val="6"/>
      <w:suff w:val="nothing"/>
      <w:lvlText w:val=""/>
      <w:lvlJc w:val="left"/>
      <w:pPr>
        <w:ind w:left="851" w:firstLine="0"/>
      </w:pPr>
      <w:rPr>
        <w:rFonts w:hint="eastAsia"/>
      </w:rPr>
    </w:lvl>
    <w:lvl w:ilvl="5" w:tentative="0">
      <w:start w:val="1"/>
      <w:numFmt w:val="none"/>
      <w:pStyle w:val="7"/>
      <w:suff w:val="nothing"/>
      <w:lvlText w:val=""/>
      <w:lvlJc w:val="left"/>
      <w:pPr>
        <w:ind w:left="851" w:firstLine="0"/>
      </w:pPr>
      <w:rPr>
        <w:rFonts w:hint="eastAsia"/>
      </w:rPr>
    </w:lvl>
    <w:lvl w:ilvl="6" w:tentative="0">
      <w:start w:val="1"/>
      <w:numFmt w:val="none"/>
      <w:pStyle w:val="8"/>
      <w:suff w:val="nothing"/>
      <w:lvlText w:val=""/>
      <w:lvlJc w:val="left"/>
      <w:pPr>
        <w:ind w:left="851" w:firstLine="0"/>
      </w:pPr>
      <w:rPr>
        <w:rFonts w:hint="eastAsia"/>
      </w:rPr>
    </w:lvl>
    <w:lvl w:ilvl="7" w:tentative="0">
      <w:start w:val="1"/>
      <w:numFmt w:val="none"/>
      <w:pStyle w:val="9"/>
      <w:suff w:val="nothing"/>
      <w:lvlText w:val=""/>
      <w:lvlJc w:val="left"/>
      <w:pPr>
        <w:ind w:left="851" w:firstLine="0"/>
      </w:pPr>
      <w:rPr>
        <w:rFonts w:hint="eastAsia"/>
      </w:rPr>
    </w:lvl>
    <w:lvl w:ilvl="8" w:tentative="0">
      <w:start w:val="1"/>
      <w:numFmt w:val="none"/>
      <w:pStyle w:val="10"/>
      <w:suff w:val="nothing"/>
      <w:lvlText w:val=""/>
      <w:lvlJc w:val="left"/>
      <w:pPr>
        <w:ind w:left="851" w:firstLine="0"/>
      </w:pPr>
      <w:rPr>
        <w:rFonts w:hint="eastAsia"/>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houyt">
    <w15:presenceInfo w15:providerId="None" w15:userId="zhouy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trackRevisions w:val="1"/>
  <w:documentProtection w:enforcement="0"/>
  <w:defaultTabStop w:val="425"/>
  <w:drawingGridHorizontalSpacing w:val="311"/>
  <w:drawingGridVerticalSpacing w:val="287"/>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027"/>
    <w:rsid w:val="000224EF"/>
    <w:rsid w:val="0005344F"/>
    <w:rsid w:val="00061CCB"/>
    <w:rsid w:val="000666CB"/>
    <w:rsid w:val="000914EE"/>
    <w:rsid w:val="000B1429"/>
    <w:rsid w:val="000B5468"/>
    <w:rsid w:val="000D623A"/>
    <w:rsid w:val="000E6884"/>
    <w:rsid w:val="000F573C"/>
    <w:rsid w:val="001041CF"/>
    <w:rsid w:val="001174B1"/>
    <w:rsid w:val="001228A7"/>
    <w:rsid w:val="00122E81"/>
    <w:rsid w:val="001259BE"/>
    <w:rsid w:val="001342AB"/>
    <w:rsid w:val="00135C66"/>
    <w:rsid w:val="001361FD"/>
    <w:rsid w:val="00140D73"/>
    <w:rsid w:val="00150965"/>
    <w:rsid w:val="001645EE"/>
    <w:rsid w:val="00166266"/>
    <w:rsid w:val="00172A27"/>
    <w:rsid w:val="00177777"/>
    <w:rsid w:val="00186B89"/>
    <w:rsid w:val="0019315D"/>
    <w:rsid w:val="001B18A3"/>
    <w:rsid w:val="001B416D"/>
    <w:rsid w:val="001C0F03"/>
    <w:rsid w:val="001C29DB"/>
    <w:rsid w:val="001C49E7"/>
    <w:rsid w:val="001D0609"/>
    <w:rsid w:val="001D34AD"/>
    <w:rsid w:val="001D69DF"/>
    <w:rsid w:val="001E7A06"/>
    <w:rsid w:val="00220515"/>
    <w:rsid w:val="00231F8F"/>
    <w:rsid w:val="00251CAA"/>
    <w:rsid w:val="00265143"/>
    <w:rsid w:val="00265334"/>
    <w:rsid w:val="00280C7E"/>
    <w:rsid w:val="002A1810"/>
    <w:rsid w:val="002B2B91"/>
    <w:rsid w:val="002B2E48"/>
    <w:rsid w:val="002C1B5E"/>
    <w:rsid w:val="002E705B"/>
    <w:rsid w:val="0031691C"/>
    <w:rsid w:val="00316CD7"/>
    <w:rsid w:val="00325E7D"/>
    <w:rsid w:val="00352495"/>
    <w:rsid w:val="00352992"/>
    <w:rsid w:val="00390360"/>
    <w:rsid w:val="00396578"/>
    <w:rsid w:val="003C21C1"/>
    <w:rsid w:val="003E4BA7"/>
    <w:rsid w:val="003F7511"/>
    <w:rsid w:val="00421A45"/>
    <w:rsid w:val="0042678D"/>
    <w:rsid w:val="00427467"/>
    <w:rsid w:val="00435204"/>
    <w:rsid w:val="00466828"/>
    <w:rsid w:val="00490421"/>
    <w:rsid w:val="004A18E3"/>
    <w:rsid w:val="004B048F"/>
    <w:rsid w:val="004E3925"/>
    <w:rsid w:val="004F2D81"/>
    <w:rsid w:val="00505425"/>
    <w:rsid w:val="005179F4"/>
    <w:rsid w:val="00520CDB"/>
    <w:rsid w:val="0052308B"/>
    <w:rsid w:val="00523874"/>
    <w:rsid w:val="00524399"/>
    <w:rsid w:val="005453F5"/>
    <w:rsid w:val="00556260"/>
    <w:rsid w:val="00563368"/>
    <w:rsid w:val="00585EF2"/>
    <w:rsid w:val="00593676"/>
    <w:rsid w:val="00596CFD"/>
    <w:rsid w:val="005A1457"/>
    <w:rsid w:val="005B124F"/>
    <w:rsid w:val="005B129B"/>
    <w:rsid w:val="005B1C9C"/>
    <w:rsid w:val="005E30F5"/>
    <w:rsid w:val="005E6824"/>
    <w:rsid w:val="005F5205"/>
    <w:rsid w:val="0060418E"/>
    <w:rsid w:val="00605D57"/>
    <w:rsid w:val="00612067"/>
    <w:rsid w:val="00640E05"/>
    <w:rsid w:val="0065047C"/>
    <w:rsid w:val="00651884"/>
    <w:rsid w:val="00652F03"/>
    <w:rsid w:val="006531D9"/>
    <w:rsid w:val="00674687"/>
    <w:rsid w:val="006C0511"/>
    <w:rsid w:val="006C074B"/>
    <w:rsid w:val="006F07EC"/>
    <w:rsid w:val="00715926"/>
    <w:rsid w:val="007167EA"/>
    <w:rsid w:val="0072010B"/>
    <w:rsid w:val="007316FA"/>
    <w:rsid w:val="00742C90"/>
    <w:rsid w:val="00752E66"/>
    <w:rsid w:val="00757E1A"/>
    <w:rsid w:val="00775FC3"/>
    <w:rsid w:val="0079508B"/>
    <w:rsid w:val="00796F00"/>
    <w:rsid w:val="007A0229"/>
    <w:rsid w:val="007A0465"/>
    <w:rsid w:val="007B0021"/>
    <w:rsid w:val="007B3231"/>
    <w:rsid w:val="008074C3"/>
    <w:rsid w:val="00815C82"/>
    <w:rsid w:val="00845F5E"/>
    <w:rsid w:val="00865AC8"/>
    <w:rsid w:val="00871A54"/>
    <w:rsid w:val="00880E2B"/>
    <w:rsid w:val="00881E3E"/>
    <w:rsid w:val="008C2365"/>
    <w:rsid w:val="008C60B2"/>
    <w:rsid w:val="008D08D7"/>
    <w:rsid w:val="009006F5"/>
    <w:rsid w:val="00920CE0"/>
    <w:rsid w:val="009374D7"/>
    <w:rsid w:val="00944D80"/>
    <w:rsid w:val="00960256"/>
    <w:rsid w:val="00997FFB"/>
    <w:rsid w:val="009A0238"/>
    <w:rsid w:val="00A0495F"/>
    <w:rsid w:val="00A05C47"/>
    <w:rsid w:val="00A146EF"/>
    <w:rsid w:val="00A20BDA"/>
    <w:rsid w:val="00A34042"/>
    <w:rsid w:val="00A35A8C"/>
    <w:rsid w:val="00A37185"/>
    <w:rsid w:val="00A41B1B"/>
    <w:rsid w:val="00A46A7E"/>
    <w:rsid w:val="00A73623"/>
    <w:rsid w:val="00A758FC"/>
    <w:rsid w:val="00A8358B"/>
    <w:rsid w:val="00A853DD"/>
    <w:rsid w:val="00A9358C"/>
    <w:rsid w:val="00AA0508"/>
    <w:rsid w:val="00AB313D"/>
    <w:rsid w:val="00AB5B5D"/>
    <w:rsid w:val="00AB5BD7"/>
    <w:rsid w:val="00AE2AF6"/>
    <w:rsid w:val="00AF3F78"/>
    <w:rsid w:val="00AF7EDB"/>
    <w:rsid w:val="00B118E3"/>
    <w:rsid w:val="00B3011F"/>
    <w:rsid w:val="00B344A6"/>
    <w:rsid w:val="00B45467"/>
    <w:rsid w:val="00B67807"/>
    <w:rsid w:val="00B7537F"/>
    <w:rsid w:val="00BD555C"/>
    <w:rsid w:val="00C0569E"/>
    <w:rsid w:val="00C10C9F"/>
    <w:rsid w:val="00C347B6"/>
    <w:rsid w:val="00C34F5A"/>
    <w:rsid w:val="00C466A0"/>
    <w:rsid w:val="00C47865"/>
    <w:rsid w:val="00C56349"/>
    <w:rsid w:val="00C605CD"/>
    <w:rsid w:val="00C60E97"/>
    <w:rsid w:val="00C72E69"/>
    <w:rsid w:val="00C7479E"/>
    <w:rsid w:val="00C748CD"/>
    <w:rsid w:val="00C75A03"/>
    <w:rsid w:val="00C81741"/>
    <w:rsid w:val="00C86D70"/>
    <w:rsid w:val="00C90F66"/>
    <w:rsid w:val="00CA0196"/>
    <w:rsid w:val="00CE098A"/>
    <w:rsid w:val="00CE426B"/>
    <w:rsid w:val="00CE7AFA"/>
    <w:rsid w:val="00CF6ABB"/>
    <w:rsid w:val="00D06E7F"/>
    <w:rsid w:val="00D207CF"/>
    <w:rsid w:val="00D241E1"/>
    <w:rsid w:val="00D45FC7"/>
    <w:rsid w:val="00D6654F"/>
    <w:rsid w:val="00D73050"/>
    <w:rsid w:val="00D772B5"/>
    <w:rsid w:val="00D821CD"/>
    <w:rsid w:val="00D8761E"/>
    <w:rsid w:val="00D87842"/>
    <w:rsid w:val="00DB47EF"/>
    <w:rsid w:val="00DB7EEF"/>
    <w:rsid w:val="00DE0ECC"/>
    <w:rsid w:val="00E1145C"/>
    <w:rsid w:val="00E24B44"/>
    <w:rsid w:val="00E27E89"/>
    <w:rsid w:val="00E45875"/>
    <w:rsid w:val="00E46833"/>
    <w:rsid w:val="00EC09FF"/>
    <w:rsid w:val="00EC738E"/>
    <w:rsid w:val="00EE01CC"/>
    <w:rsid w:val="00EE628A"/>
    <w:rsid w:val="00EF6B28"/>
    <w:rsid w:val="00F01D25"/>
    <w:rsid w:val="00F26CC6"/>
    <w:rsid w:val="00F3438A"/>
    <w:rsid w:val="00F534AD"/>
    <w:rsid w:val="00F661ED"/>
    <w:rsid w:val="00F85971"/>
    <w:rsid w:val="00F865ED"/>
    <w:rsid w:val="00FE1F5C"/>
    <w:rsid w:val="09864F28"/>
    <w:rsid w:val="0A410597"/>
    <w:rsid w:val="0CF3476C"/>
    <w:rsid w:val="10775A20"/>
    <w:rsid w:val="13DA081E"/>
    <w:rsid w:val="15663828"/>
    <w:rsid w:val="16770268"/>
    <w:rsid w:val="17579D48"/>
    <w:rsid w:val="19451B83"/>
    <w:rsid w:val="19AC04D7"/>
    <w:rsid w:val="19CF7EE4"/>
    <w:rsid w:val="1A9D5B3E"/>
    <w:rsid w:val="1B7D4727"/>
    <w:rsid w:val="1BF7461F"/>
    <w:rsid w:val="1C4A1581"/>
    <w:rsid w:val="1D5F10C3"/>
    <w:rsid w:val="1E5D282C"/>
    <w:rsid w:val="220123D8"/>
    <w:rsid w:val="224927CC"/>
    <w:rsid w:val="23DC2358"/>
    <w:rsid w:val="24C25DEC"/>
    <w:rsid w:val="2899051A"/>
    <w:rsid w:val="29084DDE"/>
    <w:rsid w:val="297A5354"/>
    <w:rsid w:val="2A557993"/>
    <w:rsid w:val="2B312472"/>
    <w:rsid w:val="2B91435B"/>
    <w:rsid w:val="2C704390"/>
    <w:rsid w:val="2DF50CF5"/>
    <w:rsid w:val="3381033A"/>
    <w:rsid w:val="3424001A"/>
    <w:rsid w:val="35D2217E"/>
    <w:rsid w:val="38207EF3"/>
    <w:rsid w:val="43F92DAA"/>
    <w:rsid w:val="45E94973"/>
    <w:rsid w:val="47E20B45"/>
    <w:rsid w:val="496111F3"/>
    <w:rsid w:val="4CF010ED"/>
    <w:rsid w:val="5026335B"/>
    <w:rsid w:val="51B353FD"/>
    <w:rsid w:val="57EC1654"/>
    <w:rsid w:val="585D6F2E"/>
    <w:rsid w:val="61770BF8"/>
    <w:rsid w:val="64D5571B"/>
    <w:rsid w:val="64E80EC6"/>
    <w:rsid w:val="6776D3AA"/>
    <w:rsid w:val="6AA0187B"/>
    <w:rsid w:val="6B7E56A2"/>
    <w:rsid w:val="6DDF872E"/>
    <w:rsid w:val="6E123DA7"/>
    <w:rsid w:val="71FB6458"/>
    <w:rsid w:val="73E72251"/>
    <w:rsid w:val="751637A7"/>
    <w:rsid w:val="764B3CD9"/>
    <w:rsid w:val="7A72097C"/>
    <w:rsid w:val="7ACD7977"/>
    <w:rsid w:val="7C317154"/>
    <w:rsid w:val="7D7DC496"/>
    <w:rsid w:val="7F7F4F04"/>
    <w:rsid w:val="7FAF4655"/>
    <w:rsid w:val="9FF345DB"/>
    <w:rsid w:val="B7DBB6CF"/>
    <w:rsid w:val="EF8F7EDB"/>
    <w:rsid w:val="FEF27C61"/>
    <w:rsid w:val="FF77A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0" w:semiHidden="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方正仿宋简体" w:cs="Times New Roman"/>
      <w:kern w:val="2"/>
      <w:sz w:val="32"/>
      <w:lang w:val="en-US" w:eastAsia="zh-CN" w:bidi="ar-SA"/>
    </w:rPr>
  </w:style>
  <w:style w:type="paragraph" w:styleId="2">
    <w:name w:val="heading 1"/>
    <w:basedOn w:val="1"/>
    <w:next w:val="1"/>
    <w:link w:val="34"/>
    <w:qFormat/>
    <w:uiPriority w:val="0"/>
    <w:pPr>
      <w:keepNext/>
      <w:keepLines/>
      <w:spacing w:before="340" w:after="330" w:line="576" w:lineRule="auto"/>
      <w:outlineLvl w:val="0"/>
    </w:pPr>
    <w:rPr>
      <w:rFonts w:eastAsia="宋体"/>
      <w:b/>
      <w:kern w:val="44"/>
      <w:sz w:val="44"/>
    </w:rPr>
  </w:style>
  <w:style w:type="paragraph" w:styleId="3">
    <w:name w:val="heading 2"/>
    <w:basedOn w:val="1"/>
    <w:next w:val="1"/>
    <w:link w:val="35"/>
    <w:qFormat/>
    <w:uiPriority w:val="0"/>
    <w:pPr>
      <w:keepNext/>
      <w:keepLines/>
      <w:spacing w:before="260" w:after="260" w:line="413" w:lineRule="auto"/>
      <w:outlineLvl w:val="1"/>
    </w:pPr>
    <w:rPr>
      <w:rFonts w:ascii="Arial" w:hAnsi="Arial" w:eastAsia="黑体"/>
      <w:b/>
    </w:rPr>
  </w:style>
  <w:style w:type="paragraph" w:styleId="4">
    <w:name w:val="heading 3"/>
    <w:basedOn w:val="1"/>
    <w:next w:val="1"/>
    <w:link w:val="36"/>
    <w:qFormat/>
    <w:uiPriority w:val="0"/>
    <w:pPr>
      <w:numPr>
        <w:ilvl w:val="2"/>
        <w:numId w:val="1"/>
      </w:numPr>
      <w:spacing w:before="260" w:after="260" w:line="413" w:lineRule="auto"/>
      <w:outlineLvl w:val="2"/>
    </w:pPr>
    <w:rPr>
      <w:rFonts w:ascii="仿宋_GB2312" w:eastAsia="仿宋_GB2312"/>
      <w:sz w:val="24"/>
    </w:rPr>
  </w:style>
  <w:style w:type="paragraph" w:styleId="5">
    <w:name w:val="heading 4"/>
    <w:basedOn w:val="1"/>
    <w:next w:val="1"/>
    <w:link w:val="37"/>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link w:val="38"/>
    <w:qFormat/>
    <w:uiPriority w:val="0"/>
    <w:pPr>
      <w:keepNext/>
      <w:keepLines/>
      <w:numPr>
        <w:ilvl w:val="4"/>
        <w:numId w:val="1"/>
      </w:numPr>
      <w:spacing w:before="280" w:after="290" w:line="372" w:lineRule="auto"/>
      <w:ind w:firstLine="200" w:firstLineChars="200"/>
      <w:outlineLvl w:val="4"/>
    </w:pPr>
    <w:rPr>
      <w:rFonts w:eastAsia="宋体"/>
      <w:b/>
      <w:sz w:val="28"/>
    </w:rPr>
  </w:style>
  <w:style w:type="paragraph" w:styleId="7">
    <w:name w:val="heading 6"/>
    <w:basedOn w:val="1"/>
    <w:next w:val="1"/>
    <w:link w:val="39"/>
    <w:qFormat/>
    <w:uiPriority w:val="0"/>
    <w:pPr>
      <w:keepNext/>
      <w:keepLines/>
      <w:numPr>
        <w:ilvl w:val="5"/>
        <w:numId w:val="1"/>
      </w:numPr>
      <w:spacing w:before="240" w:after="64" w:line="317" w:lineRule="auto"/>
      <w:ind w:firstLine="200" w:firstLineChars="200"/>
      <w:outlineLvl w:val="5"/>
    </w:pPr>
    <w:rPr>
      <w:rFonts w:ascii="Arial" w:hAnsi="Arial" w:eastAsia="黑体"/>
      <w:b/>
      <w:sz w:val="24"/>
    </w:rPr>
  </w:style>
  <w:style w:type="paragraph" w:styleId="8">
    <w:name w:val="heading 7"/>
    <w:basedOn w:val="1"/>
    <w:next w:val="1"/>
    <w:link w:val="40"/>
    <w:qFormat/>
    <w:uiPriority w:val="0"/>
    <w:pPr>
      <w:keepNext/>
      <w:keepLines/>
      <w:numPr>
        <w:ilvl w:val="6"/>
        <w:numId w:val="1"/>
      </w:numPr>
      <w:spacing w:before="240" w:after="64" w:line="317" w:lineRule="auto"/>
      <w:ind w:firstLine="200" w:firstLineChars="200"/>
      <w:outlineLvl w:val="6"/>
    </w:pPr>
    <w:rPr>
      <w:rFonts w:eastAsia="宋体"/>
      <w:b/>
      <w:sz w:val="24"/>
    </w:rPr>
  </w:style>
  <w:style w:type="paragraph" w:styleId="9">
    <w:name w:val="heading 8"/>
    <w:basedOn w:val="1"/>
    <w:next w:val="1"/>
    <w:link w:val="41"/>
    <w:qFormat/>
    <w:uiPriority w:val="0"/>
    <w:pPr>
      <w:keepNext/>
      <w:keepLines/>
      <w:numPr>
        <w:ilvl w:val="7"/>
        <w:numId w:val="1"/>
      </w:numPr>
      <w:spacing w:before="240" w:after="64" w:line="317" w:lineRule="auto"/>
      <w:ind w:firstLine="200" w:firstLineChars="200"/>
      <w:outlineLvl w:val="7"/>
    </w:pPr>
    <w:rPr>
      <w:rFonts w:ascii="Arial" w:hAnsi="Arial" w:eastAsia="黑体"/>
      <w:sz w:val="24"/>
    </w:rPr>
  </w:style>
  <w:style w:type="paragraph" w:styleId="10">
    <w:name w:val="heading 9"/>
    <w:basedOn w:val="1"/>
    <w:next w:val="1"/>
    <w:link w:val="42"/>
    <w:qFormat/>
    <w:uiPriority w:val="0"/>
    <w:pPr>
      <w:keepNext/>
      <w:keepLines/>
      <w:numPr>
        <w:ilvl w:val="8"/>
        <w:numId w:val="1"/>
      </w:numPr>
      <w:spacing w:before="240" w:after="64" w:line="317" w:lineRule="auto"/>
      <w:ind w:firstLine="200" w:firstLineChars="200"/>
      <w:outlineLvl w:val="8"/>
    </w:pPr>
    <w:rPr>
      <w:rFonts w:ascii="Arial" w:hAnsi="Arial" w:eastAsia="黑体"/>
      <w:sz w:val="24"/>
    </w:rPr>
  </w:style>
  <w:style w:type="character" w:default="1" w:styleId="25">
    <w:name w:val="Default Paragraph Font"/>
    <w:unhideWhenUsed/>
    <w:qFormat/>
    <w:uiPriority w:val="1"/>
  </w:style>
  <w:style w:type="table" w:default="1" w:styleId="32">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5"/>
    <w:qFormat/>
    <w:uiPriority w:val="0"/>
    <w:rPr>
      <w:b/>
    </w:rPr>
  </w:style>
  <w:style w:type="paragraph" w:styleId="12">
    <w:name w:val="annotation text"/>
    <w:basedOn w:val="1"/>
    <w:link w:val="44"/>
    <w:qFormat/>
    <w:uiPriority w:val="0"/>
  </w:style>
  <w:style w:type="paragraph" w:styleId="13">
    <w:name w:val="Document Map"/>
    <w:basedOn w:val="1"/>
    <w:link w:val="43"/>
    <w:unhideWhenUsed/>
    <w:qFormat/>
    <w:uiPriority w:val="0"/>
    <w:rPr>
      <w:rFonts w:ascii="宋体" w:eastAsia="宋体"/>
      <w:sz w:val="18"/>
      <w:szCs w:val="18"/>
    </w:rPr>
  </w:style>
  <w:style w:type="paragraph" w:styleId="14">
    <w:name w:val="Body Text"/>
    <w:basedOn w:val="1"/>
    <w:link w:val="74"/>
    <w:qFormat/>
    <w:uiPriority w:val="0"/>
    <w:pPr>
      <w:spacing w:after="120"/>
    </w:pPr>
  </w:style>
  <w:style w:type="paragraph" w:styleId="15">
    <w:name w:val="Body Text Indent"/>
    <w:basedOn w:val="1"/>
    <w:link w:val="46"/>
    <w:qFormat/>
    <w:uiPriority w:val="0"/>
    <w:pPr>
      <w:spacing w:after="120"/>
      <w:ind w:left="420" w:leftChars="200"/>
    </w:pPr>
  </w:style>
  <w:style w:type="paragraph" w:styleId="16">
    <w:name w:val="Plain Text"/>
    <w:basedOn w:val="1"/>
    <w:link w:val="47"/>
    <w:qFormat/>
    <w:uiPriority w:val="0"/>
    <w:rPr>
      <w:rFonts w:ascii="宋体" w:hAnsi="Courier New" w:eastAsia="宋体"/>
      <w:sz w:val="21"/>
    </w:rPr>
  </w:style>
  <w:style w:type="paragraph" w:styleId="17">
    <w:name w:val="Date"/>
    <w:basedOn w:val="1"/>
    <w:next w:val="1"/>
    <w:link w:val="48"/>
    <w:qFormat/>
    <w:uiPriority w:val="0"/>
    <w:rPr>
      <w:rFonts w:ascii="宋体" w:eastAsia="宋体"/>
    </w:rPr>
  </w:style>
  <w:style w:type="paragraph" w:styleId="18">
    <w:name w:val="endnote text"/>
    <w:basedOn w:val="1"/>
    <w:link w:val="49"/>
    <w:qFormat/>
    <w:uiPriority w:val="0"/>
    <w:pPr>
      <w:snapToGrid w:val="0"/>
      <w:jc w:val="left"/>
    </w:pPr>
  </w:style>
  <w:style w:type="paragraph" w:styleId="19">
    <w:name w:val="Balloon Text"/>
    <w:basedOn w:val="1"/>
    <w:link w:val="50"/>
    <w:qFormat/>
    <w:uiPriority w:val="0"/>
    <w:rPr>
      <w:sz w:val="18"/>
    </w:rPr>
  </w:style>
  <w:style w:type="paragraph" w:styleId="20">
    <w:name w:val="footer"/>
    <w:basedOn w:val="1"/>
    <w:link w:val="51"/>
    <w:qFormat/>
    <w:uiPriority w:val="0"/>
    <w:pPr>
      <w:tabs>
        <w:tab w:val="center" w:pos="4153"/>
        <w:tab w:val="right" w:pos="8306"/>
      </w:tabs>
      <w:snapToGrid w:val="0"/>
    </w:pPr>
    <w:rPr>
      <w:sz w:val="18"/>
    </w:rPr>
  </w:style>
  <w:style w:type="paragraph" w:styleId="21">
    <w:name w:val="header"/>
    <w:basedOn w:val="1"/>
    <w:link w:val="52"/>
    <w:qFormat/>
    <w:uiPriority w:val="0"/>
    <w:pPr>
      <w:pBdr>
        <w:bottom w:val="single" w:color="auto" w:sz="6" w:space="1"/>
      </w:pBdr>
      <w:tabs>
        <w:tab w:val="center" w:pos="4153"/>
        <w:tab w:val="right" w:pos="8306"/>
      </w:tabs>
      <w:snapToGrid w:val="0"/>
    </w:pPr>
    <w:rPr>
      <w:sz w:val="18"/>
    </w:rPr>
  </w:style>
  <w:style w:type="paragraph" w:styleId="22">
    <w:name w:val="footnote text"/>
    <w:basedOn w:val="1"/>
    <w:link w:val="53"/>
    <w:qFormat/>
    <w:uiPriority w:val="0"/>
    <w:pPr>
      <w:snapToGrid w:val="0"/>
    </w:pPr>
    <w:rPr>
      <w:rFonts w:eastAsia="宋体"/>
      <w:sz w:val="18"/>
    </w:rPr>
  </w:style>
  <w:style w:type="paragraph" w:styleId="23">
    <w:name w:val="Body Text 2"/>
    <w:basedOn w:val="1"/>
    <w:link w:val="54"/>
    <w:qFormat/>
    <w:uiPriority w:val="0"/>
    <w:pPr>
      <w:spacing w:line="360" w:lineRule="auto"/>
      <w:ind w:firstLine="720"/>
    </w:pPr>
    <w:rPr>
      <w:rFonts w:ascii="仿宋_GB2312" w:eastAsia="仿宋_GB2312"/>
      <w:sz w:val="28"/>
    </w:rPr>
  </w:style>
  <w:style w:type="paragraph" w:styleId="24">
    <w:name w:val="Normal (Web)"/>
    <w:basedOn w:val="1"/>
    <w:qFormat/>
    <w:uiPriority w:val="0"/>
    <w:pPr>
      <w:widowControl/>
      <w:spacing w:before="100" w:beforeAutospacing="1" w:after="100" w:afterAutospacing="1"/>
    </w:pPr>
    <w:rPr>
      <w:rFonts w:ascii="宋体" w:hAnsi="宋体" w:eastAsia="宋体"/>
      <w:kern w:val="0"/>
      <w:sz w:val="24"/>
    </w:rPr>
  </w:style>
  <w:style w:type="character" w:styleId="26">
    <w:name w:val="Strong"/>
    <w:qFormat/>
    <w:uiPriority w:val="0"/>
    <w:rPr>
      <w:b/>
    </w:rPr>
  </w:style>
  <w:style w:type="character" w:styleId="27">
    <w:name w:val="endnote reference"/>
    <w:qFormat/>
    <w:uiPriority w:val="0"/>
    <w:rPr>
      <w:vertAlign w:val="superscript"/>
    </w:rPr>
  </w:style>
  <w:style w:type="character" w:styleId="28">
    <w:name w:val="page number"/>
    <w:qFormat/>
    <w:uiPriority w:val="0"/>
  </w:style>
  <w:style w:type="character" w:styleId="29">
    <w:name w:val="Hyperlink"/>
    <w:qFormat/>
    <w:uiPriority w:val="0"/>
    <w:rPr>
      <w:color w:val="0000FF"/>
      <w:u w:val="single"/>
    </w:rPr>
  </w:style>
  <w:style w:type="character" w:styleId="30">
    <w:name w:val="annotation reference"/>
    <w:qFormat/>
    <w:uiPriority w:val="0"/>
    <w:rPr>
      <w:sz w:val="21"/>
    </w:rPr>
  </w:style>
  <w:style w:type="character" w:styleId="31">
    <w:name w:val="footnote reference"/>
    <w:basedOn w:val="25"/>
    <w:qFormat/>
    <w:uiPriority w:val="99"/>
    <w:rPr>
      <w:vertAlign w:val="superscript"/>
    </w:rPr>
  </w:style>
  <w:style w:type="table" w:styleId="33">
    <w:name w:val="Table Grid"/>
    <w:basedOn w:val="32"/>
    <w:qFormat/>
    <w:uiPriority w:val="0"/>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4">
    <w:name w:val="标题 1 Char"/>
    <w:link w:val="2"/>
    <w:qFormat/>
    <w:uiPriority w:val="0"/>
    <w:rPr>
      <w:b/>
      <w:kern w:val="44"/>
      <w:sz w:val="44"/>
    </w:rPr>
  </w:style>
  <w:style w:type="character" w:customStyle="1" w:styleId="35">
    <w:name w:val="标题 2 Char"/>
    <w:link w:val="3"/>
    <w:qFormat/>
    <w:uiPriority w:val="0"/>
    <w:rPr>
      <w:rFonts w:ascii="Arial" w:hAnsi="Arial" w:eastAsia="黑体"/>
      <w:b/>
      <w:kern w:val="2"/>
      <w:sz w:val="32"/>
    </w:rPr>
  </w:style>
  <w:style w:type="character" w:customStyle="1" w:styleId="36">
    <w:name w:val="标题 3 Char"/>
    <w:link w:val="4"/>
    <w:qFormat/>
    <w:uiPriority w:val="0"/>
    <w:rPr>
      <w:rFonts w:ascii="仿宋_GB2312" w:eastAsia="仿宋_GB2312"/>
      <w:kern w:val="2"/>
      <w:sz w:val="24"/>
    </w:rPr>
  </w:style>
  <w:style w:type="character" w:customStyle="1" w:styleId="37">
    <w:name w:val="标题 4 Char"/>
    <w:link w:val="5"/>
    <w:qFormat/>
    <w:uiPriority w:val="0"/>
    <w:rPr>
      <w:rFonts w:ascii="Arial" w:hAnsi="Arial" w:eastAsia="黑体"/>
      <w:b/>
      <w:kern w:val="2"/>
      <w:sz w:val="28"/>
    </w:rPr>
  </w:style>
  <w:style w:type="character" w:customStyle="1" w:styleId="38">
    <w:name w:val="标题 5 Char"/>
    <w:link w:val="6"/>
    <w:qFormat/>
    <w:uiPriority w:val="0"/>
    <w:rPr>
      <w:b/>
      <w:kern w:val="2"/>
      <w:sz w:val="28"/>
    </w:rPr>
  </w:style>
  <w:style w:type="character" w:customStyle="1" w:styleId="39">
    <w:name w:val="标题 6 Char"/>
    <w:link w:val="7"/>
    <w:qFormat/>
    <w:uiPriority w:val="0"/>
    <w:rPr>
      <w:rFonts w:ascii="Arial" w:hAnsi="Arial" w:eastAsia="黑体"/>
      <w:b/>
      <w:kern w:val="2"/>
      <w:sz w:val="24"/>
    </w:rPr>
  </w:style>
  <w:style w:type="character" w:customStyle="1" w:styleId="40">
    <w:name w:val="标题 7 Char"/>
    <w:link w:val="8"/>
    <w:qFormat/>
    <w:uiPriority w:val="0"/>
    <w:rPr>
      <w:b/>
      <w:kern w:val="2"/>
      <w:sz w:val="24"/>
    </w:rPr>
  </w:style>
  <w:style w:type="character" w:customStyle="1" w:styleId="41">
    <w:name w:val="标题 8 Char"/>
    <w:link w:val="9"/>
    <w:qFormat/>
    <w:uiPriority w:val="0"/>
    <w:rPr>
      <w:rFonts w:ascii="Arial" w:hAnsi="Arial" w:eastAsia="黑体"/>
      <w:kern w:val="2"/>
      <w:sz w:val="24"/>
    </w:rPr>
  </w:style>
  <w:style w:type="character" w:customStyle="1" w:styleId="42">
    <w:name w:val="标题 9 Char"/>
    <w:link w:val="10"/>
    <w:qFormat/>
    <w:uiPriority w:val="0"/>
    <w:rPr>
      <w:rFonts w:ascii="Arial" w:hAnsi="Arial" w:eastAsia="黑体"/>
      <w:kern w:val="2"/>
      <w:sz w:val="24"/>
    </w:rPr>
  </w:style>
  <w:style w:type="character" w:customStyle="1" w:styleId="43">
    <w:name w:val="文档结构图 Char"/>
    <w:link w:val="13"/>
    <w:qFormat/>
    <w:uiPriority w:val="0"/>
    <w:rPr>
      <w:rFonts w:ascii="宋体"/>
      <w:kern w:val="2"/>
      <w:sz w:val="18"/>
      <w:szCs w:val="18"/>
    </w:rPr>
  </w:style>
  <w:style w:type="character" w:customStyle="1" w:styleId="44">
    <w:name w:val="批注文字 Char"/>
    <w:link w:val="12"/>
    <w:qFormat/>
    <w:uiPriority w:val="0"/>
    <w:rPr>
      <w:rFonts w:eastAsia="方正仿宋简体"/>
      <w:kern w:val="2"/>
      <w:sz w:val="32"/>
    </w:rPr>
  </w:style>
  <w:style w:type="character" w:customStyle="1" w:styleId="45">
    <w:name w:val="正文文本 字符"/>
    <w:qFormat/>
    <w:uiPriority w:val="0"/>
    <w:rPr>
      <w:rFonts w:eastAsia="方正仿宋简体"/>
      <w:kern w:val="2"/>
      <w:sz w:val="32"/>
      <w:lang w:val="en-US" w:eastAsia="zh-CN"/>
    </w:rPr>
  </w:style>
  <w:style w:type="character" w:customStyle="1" w:styleId="46">
    <w:name w:val="正文文本缩进 Char"/>
    <w:link w:val="15"/>
    <w:qFormat/>
    <w:uiPriority w:val="0"/>
    <w:rPr>
      <w:rFonts w:eastAsia="方正仿宋简体"/>
      <w:kern w:val="2"/>
      <w:sz w:val="32"/>
    </w:rPr>
  </w:style>
  <w:style w:type="character" w:customStyle="1" w:styleId="47">
    <w:name w:val="纯文本 Char"/>
    <w:link w:val="16"/>
    <w:qFormat/>
    <w:uiPriority w:val="0"/>
    <w:rPr>
      <w:rFonts w:ascii="宋体" w:hAnsi="Courier New"/>
      <w:kern w:val="2"/>
      <w:sz w:val="21"/>
    </w:rPr>
  </w:style>
  <w:style w:type="character" w:customStyle="1" w:styleId="48">
    <w:name w:val="日期 Char"/>
    <w:link w:val="17"/>
    <w:qFormat/>
    <w:uiPriority w:val="0"/>
    <w:rPr>
      <w:rFonts w:ascii="宋体"/>
      <w:kern w:val="2"/>
      <w:sz w:val="32"/>
    </w:rPr>
  </w:style>
  <w:style w:type="character" w:customStyle="1" w:styleId="49">
    <w:name w:val="尾注文本 Char"/>
    <w:link w:val="18"/>
    <w:qFormat/>
    <w:uiPriority w:val="0"/>
    <w:rPr>
      <w:rFonts w:eastAsia="方正仿宋简体"/>
      <w:kern w:val="2"/>
      <w:sz w:val="32"/>
    </w:rPr>
  </w:style>
  <w:style w:type="character" w:customStyle="1" w:styleId="50">
    <w:name w:val="批注框文本 Char"/>
    <w:link w:val="19"/>
    <w:qFormat/>
    <w:uiPriority w:val="0"/>
    <w:rPr>
      <w:rFonts w:eastAsia="方正仿宋简体"/>
      <w:kern w:val="2"/>
      <w:sz w:val="18"/>
    </w:rPr>
  </w:style>
  <w:style w:type="character" w:customStyle="1" w:styleId="51">
    <w:name w:val="页脚 Char"/>
    <w:link w:val="20"/>
    <w:qFormat/>
    <w:uiPriority w:val="0"/>
    <w:rPr>
      <w:rFonts w:eastAsia="方正仿宋简体"/>
      <w:kern w:val="2"/>
      <w:sz w:val="18"/>
    </w:rPr>
  </w:style>
  <w:style w:type="character" w:customStyle="1" w:styleId="52">
    <w:name w:val="页眉 Char"/>
    <w:link w:val="21"/>
    <w:qFormat/>
    <w:uiPriority w:val="0"/>
    <w:rPr>
      <w:rFonts w:eastAsia="方正仿宋简体"/>
      <w:kern w:val="2"/>
      <w:sz w:val="18"/>
    </w:rPr>
  </w:style>
  <w:style w:type="character" w:customStyle="1" w:styleId="53">
    <w:name w:val="脚注文本 Char"/>
    <w:link w:val="22"/>
    <w:qFormat/>
    <w:uiPriority w:val="0"/>
    <w:rPr>
      <w:kern w:val="2"/>
      <w:sz w:val="18"/>
    </w:rPr>
  </w:style>
  <w:style w:type="character" w:customStyle="1" w:styleId="54">
    <w:name w:val="正文文本 2 Char"/>
    <w:link w:val="23"/>
    <w:qFormat/>
    <w:uiPriority w:val="0"/>
    <w:rPr>
      <w:rFonts w:ascii="仿宋_GB2312" w:eastAsia="仿宋_GB2312"/>
      <w:kern w:val="2"/>
      <w:sz w:val="28"/>
    </w:rPr>
  </w:style>
  <w:style w:type="character" w:customStyle="1" w:styleId="55">
    <w:name w:val="批注主题 Char"/>
    <w:link w:val="11"/>
    <w:qFormat/>
    <w:uiPriority w:val="0"/>
    <w:rPr>
      <w:rFonts w:eastAsia="方正仿宋简体"/>
      <w:b/>
      <w:kern w:val="2"/>
      <w:sz w:val="32"/>
    </w:rPr>
  </w:style>
  <w:style w:type="character" w:customStyle="1" w:styleId="56">
    <w:name w:val="脚注文本 字符1"/>
    <w:qFormat/>
    <w:uiPriority w:val="0"/>
    <w:rPr>
      <w:sz w:val="18"/>
    </w:rPr>
  </w:style>
  <w:style w:type="paragraph" w:customStyle="1" w:styleId="57">
    <w:name w:val="Default"/>
    <w:qFormat/>
    <w:uiPriority w:val="0"/>
    <w:pPr>
      <w:widowControl w:val="0"/>
      <w:autoSpaceDE w:val="0"/>
      <w:autoSpaceDN w:val="0"/>
      <w:adjustRightInd w:val="0"/>
    </w:pPr>
    <w:rPr>
      <w:rFonts w:ascii="仿宋" w:hAnsi="仿宋" w:eastAsia="宋体" w:cs="Times New Roman"/>
      <w:color w:val="000000"/>
      <w:sz w:val="24"/>
      <w:lang w:val="en-US" w:eastAsia="zh-CN" w:bidi="ar-SA"/>
    </w:rPr>
  </w:style>
  <w:style w:type="paragraph" w:customStyle="1" w:styleId="58">
    <w:name w:val="正文条"/>
    <w:basedOn w:val="1"/>
    <w:qFormat/>
    <w:uiPriority w:val="0"/>
    <w:pPr>
      <w:numPr>
        <w:ilvl w:val="0"/>
        <w:numId w:val="2"/>
      </w:numPr>
      <w:spacing w:line="360" w:lineRule="auto"/>
    </w:pPr>
    <w:rPr>
      <w:rFonts w:eastAsia="宋体"/>
      <w:sz w:val="24"/>
    </w:rPr>
  </w:style>
  <w:style w:type="paragraph" w:customStyle="1" w:styleId="59">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pPr>
    <w:rPr>
      <w:rFonts w:ascii="Verdana" w:hAnsi="Verdana" w:eastAsia="Times New Roman"/>
      <w:kern w:val="0"/>
      <w:sz w:val="20"/>
      <w:lang w:eastAsia="en-US"/>
    </w:rPr>
  </w:style>
  <w:style w:type="paragraph" w:customStyle="1" w:styleId="60">
    <w:name w:val="Char1 Char Char Char Char"/>
    <w:basedOn w:val="1"/>
    <w:qFormat/>
    <w:uiPriority w:val="0"/>
    <w:pPr>
      <w:widowControl/>
      <w:spacing w:after="160" w:line="240" w:lineRule="exact"/>
    </w:pPr>
    <w:rPr>
      <w:rFonts w:ascii="Verdana" w:hAnsi="Verdana" w:eastAsia="宋体"/>
      <w:kern w:val="0"/>
      <w:sz w:val="20"/>
      <w:lang w:eastAsia="en-US"/>
    </w:rPr>
  </w:style>
  <w:style w:type="paragraph" w:customStyle="1" w:styleId="61">
    <w:name w:val="Form Label"/>
    <w:basedOn w:val="1"/>
    <w:qFormat/>
    <w:uiPriority w:val="0"/>
    <w:pPr>
      <w:widowControl/>
      <w:spacing w:line="280" w:lineRule="exact"/>
    </w:pPr>
    <w:rPr>
      <w:rFonts w:eastAsia="宋体"/>
      <w:kern w:val="0"/>
      <w:sz w:val="18"/>
      <w:lang w:val="en-GB" w:eastAsia="en-US"/>
    </w:rPr>
  </w:style>
  <w:style w:type="paragraph" w:customStyle="1" w:styleId="62">
    <w:name w:val="_Style 61"/>
    <w:qFormat/>
    <w:uiPriority w:val="0"/>
    <w:rPr>
      <w:rFonts w:ascii="Calibri" w:hAnsi="Calibri" w:eastAsia="方正仿宋简体" w:cs="Times New Roman"/>
      <w:kern w:val="2"/>
      <w:sz w:val="32"/>
      <w:lang w:val="en-US" w:eastAsia="zh-CN" w:bidi="ar-SA"/>
    </w:rPr>
  </w:style>
  <w:style w:type="paragraph" w:customStyle="1" w:styleId="63">
    <w:name w:val="xl31"/>
    <w:basedOn w:val="1"/>
    <w:qFormat/>
    <w:uiPriority w:val="0"/>
    <w:pPr>
      <w:widowControl/>
      <w:spacing w:before="100" w:beforeAutospacing="1" w:after="100" w:afterAutospacing="1"/>
      <w:textAlignment w:val="center"/>
    </w:pPr>
    <w:rPr>
      <w:rFonts w:ascii="宋体" w:hAnsi="宋体" w:eastAsia="宋体"/>
      <w:kern w:val="0"/>
      <w:sz w:val="24"/>
    </w:rPr>
  </w:style>
  <w:style w:type="paragraph" w:customStyle="1" w:styleId="64">
    <w:name w:val="附录款(一)"/>
    <w:basedOn w:val="1"/>
    <w:qFormat/>
    <w:uiPriority w:val="0"/>
    <w:pPr>
      <w:spacing w:line="360" w:lineRule="auto"/>
    </w:pPr>
    <w:rPr>
      <w:rFonts w:eastAsia="宋体"/>
      <w:sz w:val="24"/>
    </w:rPr>
  </w:style>
  <w:style w:type="paragraph" w:customStyle="1" w:styleId="65">
    <w:name w:val="样式 标题 1 + 段前: 1.5 行"/>
    <w:basedOn w:val="1"/>
    <w:qFormat/>
    <w:uiPriority w:val="0"/>
    <w:pPr>
      <w:numPr>
        <w:ilvl w:val="0"/>
        <w:numId w:val="1"/>
      </w:numPr>
    </w:pPr>
    <w:rPr>
      <w:rFonts w:eastAsia="宋体"/>
      <w:sz w:val="24"/>
    </w:rPr>
  </w:style>
  <w:style w:type="paragraph" w:customStyle="1" w:styleId="66">
    <w:name w:val="xl33"/>
    <w:basedOn w:val="1"/>
    <w:qFormat/>
    <w:uiPriority w:val="0"/>
    <w:pPr>
      <w:widowControl/>
      <w:pBdr>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kern w:val="0"/>
      <w:sz w:val="24"/>
    </w:rPr>
  </w:style>
  <w:style w:type="paragraph" w:customStyle="1" w:styleId="67">
    <w:name w:val="默认段落字体 Para Char"/>
    <w:basedOn w:val="1"/>
    <w:qFormat/>
    <w:uiPriority w:val="0"/>
    <w:pPr>
      <w:numPr>
        <w:ilvl w:val="0"/>
        <w:numId w:val="3"/>
      </w:numPr>
      <w:spacing w:before="312" w:after="312" w:line="360" w:lineRule="auto"/>
    </w:pPr>
    <w:rPr>
      <w:rFonts w:eastAsia="宋体"/>
      <w:sz w:val="24"/>
    </w:rPr>
  </w:style>
  <w:style w:type="paragraph" w:customStyle="1" w:styleId="68">
    <w:name w:val="样式 样式 样式 标题 2 + 段前: 1 行 段后: 1 行1 + 段前: 1 行 段后: 1 行 + 段前: 1 行 段后..."/>
    <w:basedOn w:val="1"/>
    <w:qFormat/>
    <w:uiPriority w:val="0"/>
    <w:pPr>
      <w:keepNext/>
      <w:keepLines/>
      <w:numPr>
        <w:ilvl w:val="1"/>
        <w:numId w:val="1"/>
      </w:numPr>
      <w:spacing w:before="312" w:beforeLines="100" w:after="312" w:afterLines="100"/>
      <w:outlineLvl w:val="1"/>
    </w:pPr>
    <w:rPr>
      <w:rFonts w:ascii="Arial" w:hAnsi="Arial" w:eastAsia="宋体"/>
      <w:b/>
      <w:sz w:val="28"/>
    </w:rPr>
  </w:style>
  <w:style w:type="paragraph" w:customStyle="1" w:styleId="69">
    <w:name w:val="Char Char Char Char Char Char1 Char Char Char"/>
    <w:basedOn w:val="1"/>
    <w:qFormat/>
    <w:uiPriority w:val="0"/>
    <w:pPr>
      <w:autoSpaceDE w:val="0"/>
      <w:autoSpaceDN w:val="0"/>
      <w:adjustRightInd w:val="0"/>
      <w:textAlignment w:val="baseline"/>
    </w:pPr>
    <w:rPr>
      <w:rFonts w:ascii="宋体" w:eastAsia="宋体"/>
      <w:kern w:val="0"/>
      <w:sz w:val="34"/>
    </w:rPr>
  </w:style>
  <w:style w:type="paragraph" w:customStyle="1" w:styleId="70">
    <w:name w:val="Char Char Char Char Char Char Char Char Char"/>
    <w:basedOn w:val="1"/>
    <w:qFormat/>
    <w:uiPriority w:val="0"/>
    <w:pPr>
      <w:numPr>
        <w:ilvl w:val="0"/>
        <w:numId w:val="4"/>
      </w:numPr>
    </w:pPr>
    <w:rPr>
      <w:rFonts w:eastAsia="宋体"/>
      <w:sz w:val="24"/>
    </w:rPr>
  </w:style>
  <w:style w:type="paragraph" w:customStyle="1" w:styleId="71">
    <w:name w:val="Char"/>
    <w:basedOn w:val="1"/>
    <w:qFormat/>
    <w:uiPriority w:val="0"/>
    <w:pPr>
      <w:tabs>
        <w:tab w:val="left" w:pos="360"/>
      </w:tabs>
      <w:spacing w:line="560" w:lineRule="exact"/>
    </w:pPr>
    <w:rPr>
      <w:rFonts w:ascii="方正黑体简体" w:eastAsia="方正黑体简体"/>
      <w:sz w:val="30"/>
    </w:rPr>
  </w:style>
  <w:style w:type="paragraph" w:customStyle="1" w:styleId="72">
    <w:name w:val="修订1"/>
    <w:semiHidden/>
    <w:qFormat/>
    <w:uiPriority w:val="99"/>
    <w:rPr>
      <w:rFonts w:ascii="Calibri" w:hAnsi="Calibri" w:eastAsia="方正仿宋简体" w:cs="Times New Roman"/>
      <w:kern w:val="2"/>
      <w:sz w:val="32"/>
      <w:lang w:val="en-US" w:eastAsia="zh-CN" w:bidi="ar-SA"/>
    </w:rPr>
  </w:style>
  <w:style w:type="character" w:customStyle="1" w:styleId="73">
    <w:name w:val="批注文字 字符1"/>
    <w:qFormat/>
    <w:uiPriority w:val="0"/>
    <w:rPr>
      <w:rFonts w:ascii="Times New Roman" w:hAnsi="Times New Roman" w:eastAsia="宋体" w:cs="Times New Roman"/>
      <w:szCs w:val="20"/>
    </w:rPr>
  </w:style>
  <w:style w:type="character" w:customStyle="1" w:styleId="74">
    <w:name w:val="正文文本 Char"/>
    <w:link w:val="14"/>
    <w:qFormat/>
    <w:uiPriority w:val="0"/>
    <w:rPr>
      <w:rFonts w:eastAsia="方正仿宋简体"/>
      <w:kern w:val="2"/>
      <w:sz w:val="32"/>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CSRC</Company>
  <Pages>86</Pages>
  <Words>5088</Words>
  <Characters>29006</Characters>
  <Lines>241</Lines>
  <Paragraphs>68</Paragraphs>
  <TotalTime>5</TotalTime>
  <ScaleCrop>false</ScaleCrop>
  <LinksUpToDate>false</LinksUpToDate>
  <CharactersWithSpaces>34026</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2019-10-29T14:36:00Z</dcterms:created>
  <dc:creator>123</dc:creator>
  <cp:lastModifiedBy>zhouyt</cp:lastModifiedBy>
  <cp:lastPrinted>2008-08-29T16:55:00Z</cp:lastPrinted>
  <dcterms:modified xsi:type="dcterms:W3CDTF">2025-06-26T08:12:08Z</dcterms:modified>
  <dc:title>证监机构字[1999]44号</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y fmtid="{D5CDD505-2E9C-101B-9397-08002B2CF9AE}" pid="3" name="ICV">
    <vt:lpwstr>EDCF5774E3504DE89604700805A5990E</vt:lpwstr>
  </property>
</Properties>
</file>